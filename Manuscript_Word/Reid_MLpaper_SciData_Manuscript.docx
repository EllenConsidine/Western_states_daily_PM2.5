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447BD" w14:textId="77777777" w:rsidR="00C658AC" w:rsidRPr="0033109F" w:rsidRDefault="00C658AC" w:rsidP="006A42F1">
      <w:pPr>
        <w:pStyle w:val="Heading1"/>
        <w:spacing w:before="0" w:after="0"/>
      </w:pPr>
      <w:r w:rsidRPr="0033109F">
        <w:t>Data Descriptor Template</w:t>
      </w:r>
    </w:p>
    <w:p w14:paraId="7290F494" w14:textId="0354B48F" w:rsidR="001C5C17" w:rsidRPr="0033109F" w:rsidRDefault="001C5C17" w:rsidP="006A42F1"/>
    <w:p w14:paraId="3E03B738" w14:textId="77777777" w:rsidR="00C658AC" w:rsidRPr="0033109F" w:rsidRDefault="00C658AC" w:rsidP="006A42F1">
      <w:pPr>
        <w:pStyle w:val="Heading3"/>
        <w:spacing w:before="0" w:after="0"/>
      </w:pPr>
      <w:r w:rsidRPr="0033109F">
        <w:t>Title</w:t>
      </w:r>
    </w:p>
    <w:p w14:paraId="2F98B716" w14:textId="4552D4E7" w:rsidR="003A5F03" w:rsidRDefault="004B6826" w:rsidP="006A42F1">
      <w:pPr>
        <w:rPr>
          <w:i/>
        </w:rPr>
      </w:pPr>
      <w:r w:rsidRPr="004B6826">
        <w:rPr>
          <w:i/>
        </w:rPr>
        <w:t>Daily PM</w:t>
      </w:r>
      <w:r w:rsidRPr="004B6826">
        <w:rPr>
          <w:i/>
          <w:vertAlign w:val="subscript"/>
        </w:rPr>
        <w:t>2.5</w:t>
      </w:r>
      <w:r w:rsidRPr="004B6826">
        <w:rPr>
          <w:i/>
        </w:rPr>
        <w:t xml:space="preserve"> concentration estimates by </w:t>
      </w:r>
      <w:r>
        <w:rPr>
          <w:i/>
        </w:rPr>
        <w:t xml:space="preserve">County, </w:t>
      </w:r>
      <w:r w:rsidRPr="004B6826">
        <w:rPr>
          <w:i/>
        </w:rPr>
        <w:t>ZIP code</w:t>
      </w:r>
      <w:r>
        <w:rPr>
          <w:i/>
        </w:rPr>
        <w:t>, and census tract</w:t>
      </w:r>
      <w:r w:rsidRPr="004B6826">
        <w:rPr>
          <w:i/>
        </w:rPr>
        <w:t xml:space="preserve"> in 11 western states 2008-2018</w:t>
      </w:r>
    </w:p>
    <w:p w14:paraId="10B4955F" w14:textId="77777777" w:rsidR="006A42F1" w:rsidRPr="0033109F" w:rsidRDefault="006A42F1" w:rsidP="006A42F1">
      <w:pPr>
        <w:rPr>
          <w:i/>
        </w:rPr>
      </w:pPr>
    </w:p>
    <w:p w14:paraId="7AD310D6" w14:textId="77777777" w:rsidR="003A5F03" w:rsidRPr="0033109F" w:rsidRDefault="003A5F03" w:rsidP="006A42F1">
      <w:pPr>
        <w:pStyle w:val="Heading3"/>
        <w:spacing w:before="0" w:after="0"/>
      </w:pPr>
      <w:r w:rsidRPr="0033109F">
        <w:t>Authors</w:t>
      </w:r>
    </w:p>
    <w:p w14:paraId="0E39CBD8" w14:textId="5C8D9738" w:rsidR="00B2161C" w:rsidRPr="0033109F" w:rsidRDefault="004B6826" w:rsidP="006A42F1">
      <w:commentRangeStart w:id="0"/>
      <w:commentRangeStart w:id="1"/>
      <w:r>
        <w:t>Colleen E. Reid</w:t>
      </w:r>
      <w:r w:rsidR="00B2161C" w:rsidRPr="0033109F">
        <w:rPr>
          <w:vertAlign w:val="superscript"/>
        </w:rPr>
        <w:t>1</w:t>
      </w:r>
      <w:r w:rsidR="00B2161C" w:rsidRPr="0033109F">
        <w:t xml:space="preserve">, </w:t>
      </w:r>
      <w:r>
        <w:t>Ellen M. Considine</w:t>
      </w:r>
      <w:r w:rsidR="00B2161C" w:rsidRPr="0033109F">
        <w:rPr>
          <w:vertAlign w:val="superscript"/>
        </w:rPr>
        <w:t>2</w:t>
      </w:r>
      <w:r w:rsidRPr="0033109F">
        <w:t xml:space="preserve">, </w:t>
      </w:r>
      <w:r>
        <w:t>Melissa M. Maestas</w:t>
      </w:r>
      <w:r w:rsidRPr="0033109F">
        <w:rPr>
          <w:vertAlign w:val="superscript"/>
        </w:rPr>
        <w:t>2</w:t>
      </w:r>
      <w:r w:rsidRPr="0033109F">
        <w:t xml:space="preserve">, </w:t>
      </w:r>
      <w:r>
        <w:t>Gina Li</w:t>
      </w:r>
      <w:r>
        <w:rPr>
          <w:vertAlign w:val="superscript"/>
        </w:rPr>
        <w:t>1,2</w:t>
      </w:r>
      <w:commentRangeEnd w:id="0"/>
      <w:r>
        <w:rPr>
          <w:rStyle w:val="CommentReference"/>
        </w:rPr>
        <w:commentReference w:id="0"/>
      </w:r>
      <w:commentRangeEnd w:id="1"/>
      <w:r w:rsidR="00641100">
        <w:rPr>
          <w:rStyle w:val="CommentReference"/>
        </w:rPr>
        <w:commentReference w:id="1"/>
      </w:r>
    </w:p>
    <w:p w14:paraId="5A4DD8BC" w14:textId="77777777" w:rsidR="00B2161C" w:rsidRPr="0033109F" w:rsidRDefault="00B2161C" w:rsidP="006A42F1"/>
    <w:p w14:paraId="77809822" w14:textId="77777777" w:rsidR="00B2161C" w:rsidRPr="0033109F" w:rsidRDefault="00B2161C" w:rsidP="006A42F1">
      <w:pPr>
        <w:rPr>
          <w:b/>
        </w:rPr>
      </w:pPr>
      <w:r w:rsidRPr="0033109F">
        <w:rPr>
          <w:b/>
        </w:rPr>
        <w:t>Affiliations</w:t>
      </w:r>
    </w:p>
    <w:p w14:paraId="1B594983" w14:textId="29F36811" w:rsidR="00B2161C" w:rsidRPr="0033109F" w:rsidRDefault="00B2161C" w:rsidP="006A42F1">
      <w:r w:rsidRPr="0033109F">
        <w:t xml:space="preserve">1. </w:t>
      </w:r>
      <w:r w:rsidR="004B6826">
        <w:t>Geography Department, University of Colorado Boulder</w:t>
      </w:r>
    </w:p>
    <w:p w14:paraId="4B65F57D" w14:textId="78CDAD67" w:rsidR="00B2161C" w:rsidRPr="0033109F" w:rsidRDefault="00B2161C" w:rsidP="006A42F1">
      <w:r w:rsidRPr="0033109F">
        <w:t>2.</w:t>
      </w:r>
      <w:r w:rsidR="004B6826">
        <w:t xml:space="preserve"> Earth Lab, Cooperative Institute for Research in Environmental Sciences, University of Colorado Boulder</w:t>
      </w:r>
    </w:p>
    <w:p w14:paraId="30CA3C6F" w14:textId="77777777" w:rsidR="00635723" w:rsidRDefault="00635723" w:rsidP="006A42F1"/>
    <w:p w14:paraId="2187A084" w14:textId="1473928F" w:rsidR="00B2161C" w:rsidRPr="0033109F" w:rsidRDefault="00635723" w:rsidP="006A42F1">
      <w:r>
        <w:t>C</w:t>
      </w:r>
      <w:r w:rsidR="00B2161C" w:rsidRPr="0033109F">
        <w:t xml:space="preserve">orresponding author(s): </w:t>
      </w:r>
      <w:r w:rsidR="004B6826">
        <w:t>Colleen E. Reid</w:t>
      </w:r>
      <w:r w:rsidR="00B2161C" w:rsidRPr="0033109F">
        <w:t xml:space="preserve"> (</w:t>
      </w:r>
      <w:r w:rsidR="004B6826">
        <w:t>Colleen.Reid</w:t>
      </w:r>
      <w:r w:rsidR="00B2161C" w:rsidRPr="0033109F">
        <w:t>@</w:t>
      </w:r>
      <w:r w:rsidR="004B6826">
        <w:t>colorado.edu</w:t>
      </w:r>
      <w:r w:rsidR="00B2161C"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r w:rsidRPr="0033109F">
        <w:t>Abstract</w:t>
      </w:r>
    </w:p>
    <w:p w14:paraId="05CC16C8" w14:textId="77777777" w:rsidR="00C658AC" w:rsidRPr="0033109F" w:rsidRDefault="00C658AC" w:rsidP="006A42F1">
      <w:pPr>
        <w:rPr>
          <w:i/>
        </w:rPr>
      </w:pPr>
      <w:r w:rsidRPr="0033109F">
        <w:rPr>
          <w:i/>
        </w:rPr>
        <w:t>170 words maximum</w:t>
      </w:r>
    </w:p>
    <w:p w14:paraId="0192BA3F" w14:textId="242C75B6" w:rsidR="00C658AC" w:rsidRDefault="00C658AC" w:rsidP="006A42F1">
      <w:commentRangeStart w:id="2"/>
      <w:r w:rsidRPr="0033109F">
        <w:t xml:space="preserve">The </w:t>
      </w:r>
      <w:r w:rsidR="00114EF9">
        <w:t>A</w:t>
      </w:r>
      <w:r w:rsidRPr="0033109F">
        <w:t>bstract should succinctly describe the study, the assay(s) performed, the resulting data, and the</w:t>
      </w:r>
      <w:r w:rsidR="00706836">
        <w:t>ir</w:t>
      </w:r>
      <w:r w:rsidRPr="0033109F">
        <w:t xml:space="preserve"> reuse potential, but should not make any claims regarding new scientific findings.</w:t>
      </w:r>
      <w:r w:rsidR="006F5237" w:rsidRPr="0033109F">
        <w:t xml:space="preserve"> </w:t>
      </w:r>
      <w:commentRangeEnd w:id="2"/>
      <w:r w:rsidR="00635723">
        <w:rPr>
          <w:rStyle w:val="CommentReference"/>
        </w:rPr>
        <w:commentReference w:id="2"/>
      </w:r>
    </w:p>
    <w:p w14:paraId="58AC81B6" w14:textId="77777777" w:rsidR="004B6826" w:rsidRDefault="004B6826" w:rsidP="006A42F1"/>
    <w:p w14:paraId="507CCA4F" w14:textId="513F228E" w:rsidR="009E576C" w:rsidRDefault="009E576C" w:rsidP="009E576C">
      <w:pPr>
        <w:rPr>
          <w:rFonts w:asciiTheme="minorHAnsi" w:hAnsiTheme="minorHAnsi" w:cstheme="minorHAnsi"/>
          <w:color w:val="000000"/>
        </w:rPr>
      </w:pPr>
      <w:r w:rsidRPr="009E576C">
        <w:rPr>
          <w:rFonts w:asciiTheme="minorHAnsi" w:hAnsiTheme="minorHAnsi" w:cstheme="minorHAnsi"/>
          <w:color w:val="000000"/>
        </w:rPr>
        <w:t>This dataset provides daily PM</w:t>
      </w:r>
      <w:r w:rsidRPr="009E576C">
        <w:rPr>
          <w:rFonts w:asciiTheme="minorHAnsi" w:hAnsiTheme="minorHAnsi" w:cstheme="minorHAnsi"/>
          <w:color w:val="000000"/>
          <w:vertAlign w:val="subscript"/>
        </w:rPr>
        <w:t>2.5</w:t>
      </w:r>
      <w:r w:rsidRPr="009E576C">
        <w:rPr>
          <w:rFonts w:asciiTheme="minorHAnsi" w:hAnsiTheme="minorHAnsi" w:cstheme="minorHAnsi"/>
          <w:color w:val="000000"/>
        </w:rPr>
        <w:t xml:space="preserve"> concentration estimates at the centroids of each county, ZIP code, and census tract across the western US, from 2008-2018. We used ensemble machine learning models</w:t>
      </w:r>
      <w:r>
        <w:rPr>
          <w:rFonts w:asciiTheme="minorHAnsi" w:hAnsiTheme="minorHAnsi" w:cstheme="minorHAnsi"/>
          <w:color w:val="000000"/>
        </w:rPr>
        <w:t xml:space="preserve"> trained on 24-hour PM</w:t>
      </w:r>
      <w:r w:rsidRPr="009E576C">
        <w:rPr>
          <w:rFonts w:asciiTheme="minorHAnsi" w:hAnsiTheme="minorHAnsi" w:cstheme="minorHAnsi"/>
          <w:color w:val="000000"/>
          <w:vertAlign w:val="subscript"/>
        </w:rPr>
        <w:t>2.5</w:t>
      </w:r>
      <w:r>
        <w:rPr>
          <w:rFonts w:asciiTheme="minorHAnsi" w:hAnsiTheme="minorHAnsi" w:cstheme="minorHAnsi"/>
          <w:color w:val="000000"/>
        </w:rPr>
        <w:t xml:space="preserve"> measurements from a wide variety of monitoring station data from across 11 states in the western US with predictor variables that included satellite, land cover, chemical transport model, and meteorological data. We</w:t>
      </w:r>
      <w:r w:rsidRPr="009E576C">
        <w:rPr>
          <w:rFonts w:asciiTheme="minorHAnsi" w:hAnsiTheme="minorHAnsi" w:cstheme="minorHAnsi"/>
          <w:color w:val="000000"/>
        </w:rPr>
        <w:t xml:space="preserve"> evaluated </w:t>
      </w:r>
      <w:r>
        <w:rPr>
          <w:rFonts w:asciiTheme="minorHAnsi" w:hAnsiTheme="minorHAnsi" w:cstheme="minorHAnsi"/>
          <w:color w:val="000000"/>
        </w:rPr>
        <w:t xml:space="preserve">the models </w:t>
      </w:r>
      <w:r w:rsidRPr="009E576C">
        <w:rPr>
          <w:rFonts w:asciiTheme="minorHAnsi" w:hAnsiTheme="minorHAnsi" w:cstheme="minorHAnsi"/>
          <w:color w:val="000000"/>
        </w:rPr>
        <w:t>using spatial cross-validation techniques to estimate accuracy at locations where there are no PM</w:t>
      </w:r>
      <w:r w:rsidRPr="009E576C">
        <w:rPr>
          <w:rFonts w:asciiTheme="minorHAnsi" w:hAnsiTheme="minorHAnsi" w:cstheme="minorHAnsi"/>
          <w:color w:val="000000"/>
          <w:vertAlign w:val="subscript"/>
        </w:rPr>
        <w:t>2.5</w:t>
      </w:r>
      <w:r w:rsidRPr="009E576C">
        <w:rPr>
          <w:rFonts w:asciiTheme="minorHAnsi" w:hAnsiTheme="minorHAnsi" w:cstheme="minorHAnsi"/>
          <w:color w:val="000000"/>
        </w:rPr>
        <w:t xml:space="preserve"> monitors. </w:t>
      </w:r>
      <w:r>
        <w:rPr>
          <w:rFonts w:asciiTheme="minorHAnsi" w:hAnsiTheme="minorHAnsi" w:cstheme="minorHAnsi"/>
          <w:color w:val="000000"/>
        </w:rPr>
        <w:t xml:space="preserve">We present data from a model for 2008-2016 that includes </w:t>
      </w:r>
      <w:r w:rsidRPr="009E576C">
        <w:rPr>
          <w:rFonts w:asciiTheme="minorHAnsi" w:hAnsiTheme="minorHAnsi" w:cstheme="minorHAnsi"/>
          <w:color w:val="000000"/>
        </w:rPr>
        <w:t>output from the Community Multiscale Air Quality (CMAQ) chemical transport model</w:t>
      </w:r>
      <w:r>
        <w:rPr>
          <w:rFonts w:asciiTheme="minorHAnsi" w:hAnsiTheme="minorHAnsi" w:cstheme="minorHAnsi"/>
          <w:color w:val="000000"/>
        </w:rPr>
        <w:t xml:space="preserve"> as a predictor variables and data for 2008-2018 on a model without CMAQ output. </w:t>
      </w:r>
      <w:commentRangeStart w:id="3"/>
      <w:r>
        <w:rPr>
          <w:rFonts w:asciiTheme="minorHAnsi" w:hAnsiTheme="minorHAnsi" w:cstheme="minorHAnsi"/>
          <w:color w:val="000000"/>
        </w:rPr>
        <w:t>The 2008-2016 model</w:t>
      </w:r>
      <w:r w:rsidRPr="009E576C">
        <w:rPr>
          <w:rFonts w:asciiTheme="minorHAnsi" w:hAnsiTheme="minorHAnsi" w:cstheme="minorHAnsi"/>
          <w:color w:val="000000"/>
        </w:rPr>
        <w:t xml:space="preserve"> achieved a 10-fold </w:t>
      </w:r>
      <w:r>
        <w:rPr>
          <w:rFonts w:asciiTheme="minorHAnsi" w:hAnsiTheme="minorHAnsi" w:cstheme="minorHAnsi"/>
          <w:color w:val="000000"/>
        </w:rPr>
        <w:t xml:space="preserve">cross-validated (CV) </w:t>
      </w:r>
      <w:r w:rsidRPr="009E576C">
        <w:rPr>
          <w:rFonts w:asciiTheme="minorHAnsi" w:hAnsiTheme="minorHAnsi" w:cstheme="minorHAnsi"/>
          <w:color w:val="000000"/>
        </w:rPr>
        <w:t>R</w:t>
      </w:r>
      <w:r w:rsidRPr="009E576C">
        <w:rPr>
          <w:rFonts w:asciiTheme="minorHAnsi" w:hAnsiTheme="minorHAnsi" w:cstheme="minorHAnsi"/>
          <w:color w:val="000000"/>
          <w:vertAlign w:val="superscript"/>
        </w:rPr>
        <w:t>2</w:t>
      </w:r>
      <w:r w:rsidRPr="009E576C">
        <w:rPr>
          <w:rFonts w:asciiTheme="minorHAnsi" w:hAnsiTheme="minorHAnsi" w:cstheme="minorHAnsi"/>
          <w:color w:val="000000"/>
        </w:rPr>
        <w:t xml:space="preserve"> of 0.659 </w:t>
      </w:r>
      <w:r>
        <w:rPr>
          <w:rFonts w:asciiTheme="minorHAnsi" w:hAnsiTheme="minorHAnsi" w:cstheme="minorHAnsi"/>
          <w:color w:val="000000"/>
        </w:rPr>
        <w:t xml:space="preserve">on the training set </w:t>
      </w:r>
      <w:r w:rsidRPr="009E576C">
        <w:rPr>
          <w:rFonts w:asciiTheme="minorHAnsi" w:hAnsiTheme="minorHAnsi" w:cstheme="minorHAnsi"/>
          <w:color w:val="000000"/>
        </w:rPr>
        <w:t>and a</w:t>
      </w:r>
      <w:r>
        <w:rPr>
          <w:rFonts w:asciiTheme="minorHAnsi" w:hAnsiTheme="minorHAnsi" w:cstheme="minorHAnsi"/>
          <w:color w:val="000000"/>
        </w:rPr>
        <w:t>n</w:t>
      </w:r>
      <w:r w:rsidRPr="009E576C">
        <w:rPr>
          <w:rFonts w:asciiTheme="minorHAnsi" w:hAnsiTheme="minorHAnsi" w:cstheme="minorHAnsi"/>
          <w:color w:val="000000"/>
        </w:rPr>
        <w:t xml:space="preserve"> RMSE of 5.420</w:t>
      </w:r>
      <w:r>
        <w:rPr>
          <w:rFonts w:asciiTheme="minorHAnsi" w:hAnsiTheme="minorHAnsi" w:cstheme="minorHAnsi"/>
          <w:color w:val="000000"/>
        </w:rPr>
        <w:t xml:space="preserve"> µg/m</w:t>
      </w:r>
      <w:r w:rsidRPr="009E576C">
        <w:rPr>
          <w:rFonts w:asciiTheme="minorHAnsi" w:hAnsiTheme="minorHAnsi" w:cstheme="minorHAnsi"/>
          <w:color w:val="000000"/>
          <w:vertAlign w:val="superscript"/>
        </w:rPr>
        <w:t>3</w:t>
      </w:r>
      <w:r w:rsidRPr="009E576C">
        <w:rPr>
          <w:rFonts w:asciiTheme="minorHAnsi" w:hAnsiTheme="minorHAnsi" w:cstheme="minorHAnsi"/>
          <w:color w:val="000000"/>
        </w:rPr>
        <w:t xml:space="preserve"> </w:t>
      </w:r>
      <w:r>
        <w:rPr>
          <w:rFonts w:asciiTheme="minorHAnsi" w:hAnsiTheme="minorHAnsi" w:cstheme="minorHAnsi"/>
          <w:color w:val="000000"/>
        </w:rPr>
        <w:t>on the completely held-out training set</w:t>
      </w:r>
      <w:r w:rsidRPr="009E576C">
        <w:rPr>
          <w:rFonts w:asciiTheme="minorHAnsi" w:hAnsiTheme="minorHAnsi" w:cstheme="minorHAnsi"/>
          <w:color w:val="000000"/>
        </w:rPr>
        <w:t xml:space="preserve">. </w:t>
      </w:r>
      <w:r>
        <w:rPr>
          <w:rFonts w:asciiTheme="minorHAnsi" w:hAnsiTheme="minorHAnsi" w:cstheme="minorHAnsi"/>
          <w:color w:val="000000"/>
        </w:rPr>
        <w:t>T</w:t>
      </w:r>
      <w:r w:rsidRPr="009E576C">
        <w:rPr>
          <w:rFonts w:asciiTheme="minorHAnsi" w:hAnsiTheme="minorHAnsi" w:cstheme="minorHAnsi"/>
          <w:color w:val="000000"/>
        </w:rPr>
        <w:t xml:space="preserve">he 2008-2018 model achieved a 10-fold CV RMSE of 6.576 </w:t>
      </w:r>
      <w:r>
        <w:rPr>
          <w:rFonts w:asciiTheme="minorHAnsi" w:hAnsiTheme="minorHAnsi" w:cstheme="minorHAnsi"/>
          <w:color w:val="000000"/>
        </w:rPr>
        <w:t>µg/m</w:t>
      </w:r>
      <w:r w:rsidRPr="009E576C">
        <w:rPr>
          <w:rFonts w:asciiTheme="minorHAnsi" w:hAnsiTheme="minorHAnsi" w:cstheme="minorHAnsi"/>
          <w:color w:val="000000"/>
          <w:vertAlign w:val="superscript"/>
        </w:rPr>
        <w:t>3</w:t>
      </w:r>
      <w:r w:rsidRPr="009E576C">
        <w:rPr>
          <w:rFonts w:asciiTheme="minorHAnsi" w:hAnsiTheme="minorHAnsi" w:cstheme="minorHAnsi"/>
          <w:color w:val="000000"/>
        </w:rPr>
        <w:t xml:space="preserve"> and R</w:t>
      </w:r>
      <w:r w:rsidRPr="009E576C">
        <w:rPr>
          <w:rFonts w:asciiTheme="minorHAnsi" w:hAnsiTheme="minorHAnsi" w:cstheme="minorHAnsi"/>
          <w:color w:val="000000"/>
          <w:vertAlign w:val="superscript"/>
        </w:rPr>
        <w:t>2</w:t>
      </w:r>
      <w:r w:rsidRPr="009E576C">
        <w:rPr>
          <w:rFonts w:asciiTheme="minorHAnsi" w:hAnsiTheme="minorHAnsi" w:cstheme="minorHAnsi"/>
          <w:color w:val="000000"/>
        </w:rPr>
        <w:t xml:space="preserve"> of 0.598 and a testing set RMSE of 6.599 and R</w:t>
      </w:r>
      <w:r w:rsidRPr="009E576C">
        <w:rPr>
          <w:rFonts w:asciiTheme="minorHAnsi" w:hAnsiTheme="minorHAnsi" w:cstheme="minorHAnsi"/>
          <w:color w:val="000000"/>
          <w:vertAlign w:val="superscript"/>
        </w:rPr>
        <w:t>2</w:t>
      </w:r>
      <w:r w:rsidRPr="009E576C">
        <w:rPr>
          <w:rFonts w:asciiTheme="minorHAnsi" w:hAnsiTheme="minorHAnsi" w:cstheme="minorHAnsi"/>
          <w:color w:val="000000"/>
        </w:rPr>
        <w:t xml:space="preserve"> of 0.593. </w:t>
      </w:r>
      <w:r>
        <w:rPr>
          <w:rFonts w:asciiTheme="minorHAnsi" w:hAnsiTheme="minorHAnsi" w:cstheme="minorHAnsi"/>
          <w:color w:val="000000"/>
        </w:rPr>
        <w:t>These data can be used for understanding spatiotemporal patterns in PM</w:t>
      </w:r>
      <w:r w:rsidRPr="00A75088">
        <w:rPr>
          <w:rFonts w:asciiTheme="minorHAnsi" w:hAnsiTheme="minorHAnsi" w:cstheme="minorHAnsi"/>
          <w:color w:val="000000"/>
          <w:vertAlign w:val="subscript"/>
        </w:rPr>
        <w:t>2.5</w:t>
      </w:r>
      <w:r>
        <w:rPr>
          <w:rFonts w:asciiTheme="minorHAnsi" w:hAnsiTheme="minorHAnsi" w:cstheme="minorHAnsi"/>
          <w:color w:val="000000"/>
        </w:rPr>
        <w:t xml:space="preserve"> and its associated health impacts in the western US where PM</w:t>
      </w:r>
      <w:r w:rsidRPr="00A75088">
        <w:rPr>
          <w:rFonts w:asciiTheme="minorHAnsi" w:hAnsiTheme="minorHAnsi" w:cstheme="minorHAnsi"/>
          <w:color w:val="000000"/>
          <w:vertAlign w:val="subscript"/>
        </w:rPr>
        <w:t>2.5</w:t>
      </w:r>
      <w:r>
        <w:rPr>
          <w:rFonts w:asciiTheme="minorHAnsi" w:hAnsiTheme="minorHAnsi" w:cstheme="minorHAnsi"/>
          <w:color w:val="000000"/>
        </w:rPr>
        <w:t xml:space="preserve"> levels </w:t>
      </w:r>
      <w:commentRangeEnd w:id="3"/>
      <w:r w:rsidR="00A75088">
        <w:rPr>
          <w:rStyle w:val="CommentReference"/>
        </w:rPr>
        <w:commentReference w:id="3"/>
      </w:r>
      <w:r>
        <w:rPr>
          <w:rFonts w:asciiTheme="minorHAnsi" w:hAnsiTheme="minorHAnsi" w:cstheme="minorHAnsi"/>
          <w:color w:val="000000"/>
        </w:rPr>
        <w:t xml:space="preserve">have been heavily impacted by wildfire smoke over this time period. </w:t>
      </w:r>
    </w:p>
    <w:p w14:paraId="74FFB037" w14:textId="77777777" w:rsidR="006A42F1" w:rsidRPr="0033109F" w:rsidRDefault="006A42F1" w:rsidP="006A42F1"/>
    <w:p w14:paraId="10182A11" w14:textId="77777777" w:rsidR="00C658AC" w:rsidRPr="0033109F" w:rsidRDefault="00C658AC" w:rsidP="006A42F1">
      <w:pPr>
        <w:pStyle w:val="Heading3"/>
        <w:spacing w:before="0" w:after="0"/>
      </w:pPr>
      <w:r w:rsidRPr="0033109F">
        <w:t>Background &amp; Summary</w:t>
      </w:r>
    </w:p>
    <w:p w14:paraId="0A128567" w14:textId="77777777" w:rsidR="00C658AC" w:rsidRPr="0033109F" w:rsidRDefault="00C658AC" w:rsidP="006A42F1">
      <w:pPr>
        <w:rPr>
          <w:i/>
        </w:rPr>
      </w:pPr>
      <w:r w:rsidRPr="0033109F">
        <w:rPr>
          <w:i/>
        </w:rPr>
        <w:t>700 words maximum</w:t>
      </w:r>
    </w:p>
    <w:p w14:paraId="03946EE1" w14:textId="26450412" w:rsidR="00C658AC" w:rsidRDefault="00114EF9" w:rsidP="006A42F1">
      <w:r>
        <w:t>The Background &amp; Summary should provide a</w:t>
      </w:r>
      <w:r w:rsidR="00C658AC" w:rsidRPr="0033109F">
        <w:t>n overview of the study design, the assay(s) performed, and the data</w:t>
      </w:r>
      <w:r w:rsidR="00706836">
        <w:t xml:space="preserve"> generated</w:t>
      </w:r>
      <w:r w:rsidR="00C658AC" w:rsidRPr="0033109F">
        <w:t>, including any background information needed to put this study in the context of previous work and the literature</w:t>
      </w:r>
      <w:r w:rsidR="00BB4E86">
        <w:t>, and should reference</w:t>
      </w:r>
      <w:r w:rsidR="00706836">
        <w:t xml:space="preserve"> literature as </w:t>
      </w:r>
      <w:r w:rsidR="00BB4E86">
        <w:t>needed</w:t>
      </w:r>
      <w:r w:rsidR="00C658AC" w:rsidRPr="0033109F">
        <w:t xml:space="preserve">. The section should also briefly outline the broader goals that motivated </w:t>
      </w:r>
      <w:r w:rsidR="00BB4E86">
        <w:t xml:space="preserve">collection of the data, as well as </w:t>
      </w:r>
      <w:r w:rsidR="00C658AC" w:rsidRPr="0033109F">
        <w:t>the</w:t>
      </w:r>
      <w:r w:rsidR="00BB4E86">
        <w:t>ir</w:t>
      </w:r>
      <w:r w:rsidR="00C658AC" w:rsidRPr="0033109F">
        <w:t xml:space="preserve"> potential reuse value.</w:t>
      </w:r>
      <w:r w:rsidR="006F5237" w:rsidRPr="0033109F">
        <w:t xml:space="preserve"> </w:t>
      </w:r>
      <w:r w:rsidR="00C658AC" w:rsidRPr="0033109F">
        <w:t xml:space="preserve">We also encourage authors to include a figure that provides a schematic overview of the study and assay(s) design. </w:t>
      </w:r>
    </w:p>
    <w:p w14:paraId="40B9DBAA" w14:textId="352CDA48" w:rsidR="00A75088" w:rsidRDefault="00A75088" w:rsidP="006A42F1"/>
    <w:p w14:paraId="58EA96D0" w14:textId="598FE5CE" w:rsidR="00A75088" w:rsidRDefault="00A75088" w:rsidP="00A75088">
      <w:r>
        <w:t xml:space="preserve">Fine particulate matter </w:t>
      </w:r>
      <w:r w:rsidR="002438A3" w:rsidRPr="002438A3">
        <w:t>PM</w:t>
      </w:r>
      <w:r w:rsidR="002438A3" w:rsidRPr="002438A3">
        <w:rPr>
          <w:vertAlign w:val="subscript"/>
        </w:rPr>
        <w:t>2.5</w:t>
      </w:r>
      <w:r w:rsidR="002438A3">
        <w:t xml:space="preserve"> </w:t>
      </w:r>
      <w:r>
        <w:t>air pollution is increasingly associated with numerous adverse health outcomes including, but not limited to, mortality</w:t>
      </w:r>
      <w:r w:rsidR="008D66F2">
        <w:t>,</w:t>
      </w:r>
      <w:r w:rsidR="002438A3">
        <w:fldChar w:fldCharType="begin"/>
      </w:r>
      <w:r w:rsidR="002438A3">
        <w:instrText xml:space="preserve"> ADDIN ZOTERO_ITEM CSL_CITATION {"citationID":"D8hgonjA","properties":{"formattedCitation":"\\super 1\\nosupersub{}","plainCitation":"1","noteIndex":0},"citationItems":[{"id":21552,"uris":["http://zotero.org/users/3414252/items/A6G5375G"],"uri":["http://zotero.org/users/3414252/items/A6G5375G"],"itemData":{"id":21552,"type":"article-journal","abstract":"BACKGROUND: The link between PM2.5 exposure and adverse health outcomes is well documented from studies across the world. However, the reported effect estimates vary across studies, locations and constituents. We aimed to conduct a meta-analysis on associations between short-term exposure to PM2.5 constituents and mortality using city-specific estimates, and explore factors that may explain some of the observed heterogeneity.\nMETHODS: We systematically reviewed epidemiological studies on particle constituents and mortality using PubMed and Web of Science databases up to July 2015.We included studies that examined the association between short-term exposure to PM2.5 constituents and all-cause, cardiovascular, and respiratory mortality, in the general adult population. Each study was summarized based on pre-specified study key parameters (e.g., location, time period, population, diagnostic classification standard), and we evaluated the risk of bias using the Office of Health Assessment and Translation (OHAT) Method for each included study. We extracted city-specific mortality risk estimates for each constituent and cause of mortality. For multi-city studies, we requested the city-specific risk estimates from the authors unless reported in the article. We performed random effects meta-analyses using city-specific estimates, and examined whether the effects vary across regions and city characteristics (PM2.5 concentration levels, air temperature, elevation, vegetation, size of elderly population, population density, and baseline mortality).\nRESULTS: We found a 0.89% (95% CI: 0.68, 1.10%) increase in all-cause, a 0.80% (95% CI: 0.41, 1.20%) increase in cardiovascular, and a 1.10% (95% CI: 0.59, 1.62%) increase in respiratory mortality per 10μg/m3 increase in PM2.5. Accounting for the downward bias induced by studies of single days, the all-cause mortality estimate increased to 1.01% (95% CI: 0.81, 1.20%). We found significant associations between mortality and several PM2.5 constituents. The most consistent and stronger associations were observed for elemental carbon (EC) and potassium (K). For most of the constituents, we observed high variability of effect estimates across cities.\nCONCLUSIONS: Our meta-analysis suggests that (a) combustion elements such as EC and K have a stronger association with mortality, (b) single lag studies underestimate effects, and (c) estimates of PM2.5 and constituents differ across regions. Accounting for PM mass in constituent's health models may lead to more stable and comparable effect estimates across different studies.\nSYSTEMATIC REVIEW REGISTRATION: PROSPERO: CRD42017055765.","container-title":"Environment International","DOI":"10.1016/j.envint.2017.09.010","ISSN":"1873-6750","journalAbbreviation":"Environ Int","language":"eng","note":"PMID: 28988023\nPMCID: PMC5689473","page":"89-100","source":"PubMed","title":"Acute effects of fine particulate matter constituents on mortality: A systematic review and meta-regression analysis","title-short":"Acute effects of fine particulate matter constituents on mortality","volume":"109","author":[{"family":"Achilleos","given":"Souzana"},{"family":"Kioumourtzoglou","given":"Marianthi-Anna"},{"family":"Wu","given":"Chih-Da"},{"family":"Schwartz","given":"Joel D."},{"family":"Koutrakis","given":"Petros"},{"family":"Papatheodorou","given":"Stefania I."}],"issued":{"date-parts":[["2017"]]}}}],"schema":"https://github.com/citation-style-language/schema/raw/master/csl-citation.json"} </w:instrText>
      </w:r>
      <w:r w:rsidR="002438A3">
        <w:fldChar w:fldCharType="separate"/>
      </w:r>
      <w:r w:rsidR="002438A3" w:rsidRPr="002438A3">
        <w:rPr>
          <w:rFonts w:cs="Calibri"/>
          <w:szCs w:val="24"/>
          <w:vertAlign w:val="superscript"/>
        </w:rPr>
        <w:t>1</w:t>
      </w:r>
      <w:r w:rsidR="002438A3">
        <w:fldChar w:fldCharType="end"/>
      </w:r>
      <w:r>
        <w:t xml:space="preserve"> respiratory and cardiovascular morbidity</w:t>
      </w:r>
      <w:r w:rsidR="008D66F2">
        <w:fldChar w:fldCharType="begin"/>
      </w:r>
      <w:r w:rsidR="008D66F2">
        <w:instrText xml:space="preserve"> ADDIN ZOTERO_ITEM CSL_CITATION {"citationID":"tA9Y62rJ","properties":{"formattedCitation":"\\super 2,3\\nosupersub{}","plainCitation":"2,3","noteIndex":0},"citationItems":[{"id":22342,"uris":["http://zotero.org/users/3414252/items/YUMT9Z3E"],"uri":["http://zotero.org/users/3414252/items/YUMT9Z3E"],"itemData":{"id":22342,"type":"article-journal","abstract":"Recently, many researchers paid more attentions to the association between air pollution and respiratory system disease. In the past few years, levels of smog have increased throughout China resulting in the deterioration of air quality, raising worldwide concerns. PM2.5 (particles less than 2.5 micrometers in diameter) can penetrate deeply into the lung, irritate and corrode the alveolar wall, and consequently impair lung function. Hence it is important to investigate the impact of PM2.5 on the respiratory system and then to help China combat the current air pollution problems. In this review, we will discuss PM2.5 damage on human respiratory system from epidemiological, experimental and mechanism studies. At last, we recommend to the population to limit exposure to air pollution and call to the authorities to create an index of pollution related to health.","container-title":"Journal of Thoracic Disease","DOI":"10.3978/j.issn.2072-1439.2016.01.19","ISSN":"2072-1439","issue":"1","journalAbbreviation":"J Thorac Dis","language":"eng","note":"PMID: 26904255\nPMCID: PMC4740125","page":"E69-74","source":"PubMed","title":"The impact of PM2.5 on the human respiratory system","volume":"8","author":[{"family":"Xing","given":"Yu-Fei"},{"family":"Xu","given":"Yue-Hua"},{"family":"Shi","given":"Min-Hua"},{"family":"Lian","given":"Yi-Xin"}],"issued":{"date-parts":[["2016",1]]}}},{"id":22344,"uris":["http://zotero.org/users/3414252/items/JLZWKRJ8"],"uri":["http://zotero.org/users/3414252/items/JLZWKRJ8"],"itemData":{"id":22344,"type":"article-journal","abstract":"Fine particulate matter &lt;2.5 μm (PM2.5) air pollution is the most important environmental risk factor contributing to global cardiovascular (CV) mortality and disability. Short-term elevations in PM2.5 increase the relative risk of acute CV events by 1% to 3% within a few days. Longer-term exposures over several years increase this risk by a larger magnitude (</w:instrText>
      </w:r>
      <w:r w:rsidR="008D66F2">
        <w:rPr>
          <w:rFonts w:ascii="Cambria Math" w:hAnsi="Cambria Math" w:cs="Cambria Math"/>
        </w:rPr>
        <w:instrText>∼</w:instrText>
      </w:r>
      <w:r w:rsidR="008D66F2">
        <w:instrText xml:space="preserve">10%), which is partially attributable to the development of cardiometabolic conditions (e.g., hypertension and diabetes mellitus). As such, ambient PM2.5 poses a major threat to global public health. In this review, the authors provide an overview of air pollution and health, including assessment of exposure, impact on CV outcomes, mechanistic underpinnings, and impact of air pollution reduction strategies to mitigate CV risk. The review concludes with future challenges, including the inextricable link between air pollution and climate change, and calls for large-scale trials to allow the promulgation of formal evidence-based recommendations to lower air pollution-induced health risks.","container-title":"Journal of the American College of Cardiology","DOI":"10.1016/j.jacc.2018.07.099","ISSN":"1558-3597","issue":"17","journalAbbreviation":"J. Am. Coll. Cardiol.","language":"eng","note":"PMID: 30336830","page":"2054-2070","source":"PubMed","title":"Air Pollution and Cardiovascular Disease: JACC State-of-the-Art Review","title-short":"Air Pollution and Cardiovascular Disease","volume":"72","author":[{"family":"Rajagopalan","given":"Sanjay"},{"family":"Al-Kindi","given":"Sadeer G."},{"family":"Brook","given":"Robert D."}],"issued":{"date-parts":[["2018",10,23]]}}}],"schema":"https://github.com/citation-style-language/schema/raw/master/csl-citation.json"} </w:instrText>
      </w:r>
      <w:r w:rsidR="008D66F2">
        <w:fldChar w:fldCharType="separate"/>
      </w:r>
      <w:r w:rsidR="008D66F2" w:rsidRPr="008D66F2">
        <w:rPr>
          <w:rFonts w:cs="Calibri"/>
          <w:szCs w:val="24"/>
          <w:vertAlign w:val="superscript"/>
        </w:rPr>
        <w:t>2,3</w:t>
      </w:r>
      <w:r w:rsidR="008D66F2">
        <w:fldChar w:fldCharType="end"/>
      </w:r>
      <w:r>
        <w:t>, negative birth outcomes</w:t>
      </w:r>
      <w:r w:rsidR="008D66F2">
        <w:fldChar w:fldCharType="begin"/>
      </w:r>
      <w:r w:rsidR="008D66F2">
        <w:instrText xml:space="preserve"> ADDIN ZOTERO_ITEM CSL_CITATION {"citationID":"w3CZSuFk","properties":{"formattedCitation":"\\super 4\\nosupersub{}","plainCitation":"4","noteIndex":0},"citationItems":[{"id":22345,"uris":["http://zotero.org/users/3414252/items/CXC8JART"],"uri":["http://zotero.org/users/3414252/items/CXC8JART"],"itemData":{"id":22345,"type":"article-journal","abstract":"There is a growing number of studies on the association between ambient air pollution and adverse pregnancy outcomes, but their results have been inconsistent. Consequently, a comprehensive review of this research area is needed. There was a wide variability in studied pregnancy outcomes, observed gestational windows of exposure, observed ambient air pollutants, applied exposure assessment methods and statistical analysis methods Gestational duration, preterm birth, (low) birth weight, and small for gestational age/intrauterine growth restriction were most commonly investigated pregnancy outcomes. Gestational windows of exposure typically included were whole pregnancy period, 1st, 2nd, 3rd trimester, first and last gestational months. Preterm birth was the outcome most extensively studied across various gestational windows, especially at the beginning and at the end of pregnancy. Particulate matter, nitrogen dioxide, ozone, and carbon monoxide were the most commonly used markers of ambient air pollution. Continuous monitoring data were frequently combined with spatially more precisely modelled estimates of exposure. Exposure to particulate matter and ozone over the entire pregnancy was significantly associated with higher risk for preterm birth: the pooled effect estimates were 1.09 (1.03-1.16) per 10 μg/m3 increase in particulate matter with an aerodynamic diameter of 10 µm or less (PM10),1.24 (1.08-1.41) per 10 μg/m3 increase in particulate matter with an aerodynamic diameter of 2.5 µm or less (PM2.5), and 1.03 (1.01-1.04) per 10 ppb increase in ozone. For pregnancy outcomes other than PTB, ranges of observed effect estimates were reported due to smaller number of studies included in each gestational window of exposure. Further research is needed to link the routine pregnancy outcome data with spatially and temporally resolved ambient air pollution data, while adjusting for commonly defined confounders. Methods for assessing exposure to mixtures of pollutants, indoor air pollution exposure, and various other environmental exposures, need to be developed.","container-title":"Environmental Research","DOI":"10.1016/j.envres.2018.07.008","ISSN":"1096-0953","journalAbbreviation":"Environ. Res.","language":"eng","note":"PMID: 30014896","page":"144-159","source":"PubMed","title":"Ambient air pollution and pregnancy outcomes: A comprehensive review and identification of environmental public health challenges","title-short":"Ambient air pollution and pregnancy outcomes","volume":"167","author":[{"family":"Klepac","given":"Petra"},{"family":"Locatelli","given":"Igor"},{"family":"Korošec","given":"Sara"},{"family":"Künzli","given":"Nino"},{"family":"Kukec","given":"Andreja"}],"issued":{"date-parts":[["2018"]]}}}],"schema":"https://github.com/citation-style-language/schema/raw/master/csl-citation.json"} </w:instrText>
      </w:r>
      <w:r w:rsidR="008D66F2">
        <w:fldChar w:fldCharType="separate"/>
      </w:r>
      <w:r w:rsidR="008D66F2" w:rsidRPr="008D66F2">
        <w:rPr>
          <w:rFonts w:cs="Calibri"/>
          <w:szCs w:val="24"/>
          <w:vertAlign w:val="superscript"/>
        </w:rPr>
        <w:t>4</w:t>
      </w:r>
      <w:r w:rsidR="008D66F2">
        <w:fldChar w:fldCharType="end"/>
      </w:r>
      <w:r>
        <w:t>, and lung cancer</w:t>
      </w:r>
      <w:r w:rsidR="008D66F2">
        <w:fldChar w:fldCharType="begin"/>
      </w:r>
      <w:r w:rsidR="008D66F2">
        <w:instrText xml:space="preserve"> ADDIN ZOTERO_ITEM CSL_CITATION {"citationID":"OYI5DXjI","properties":{"formattedCitation":"\\super 5\\nosupersub{}","plainCitation":"5","noteIndex":0},"citationItems":[{"id":22394,"uris":["http://zotero.org/users/3414252/items/N43VTXQA"],"uri":["http://zotero.org/users/3414252/items/N43VTXQA"],"itemData":{"id":22394,"type":"article-journal","abstract":"BACKGROUND: Particulate matter (PM) in outdoor air pollution was recently designated a Group I carcinogen by the International Agency for Research on Cancer (IARC). This determination was based on the evidence regarding the relationship of PM2.5 and PM10 to lung cancer risk; however, the IARC evaluation did not include a quantitative summary of the evidence.\nOBJECTIVE: Our goal was to provide a systematic review and quantitative summary of the evidence regarding the relationship between PM and lung cancer.\nMETHODS: We conducted meta-analyses of studies examining the relationship of exposure to PM2.5 and PM10 with lung cancer incidence and mortality. In total, 18 studies met our inclusion criteria and provided the information necessary to estimate the change in lung cancer risk per 10-μg/m3 increase in exposure to PM. We used random-effects analyses to allow between-study variability to contribute to meta-estimates.\nRESULTS: The meta-relative risk for lung cancer associated with PM2.5 was 1.09 (95% CI: 1.04, 1.14). The meta-relative risk of lung cancer associated with PM10 was similar, but less precise: 1.08 (95% CI: 1.00, 1.17). Estimates were robust to restriction to studies that considered potential confounders, as well as subanalyses by exposure assessment method. Analyses by smoking status showed that lung cancer risk associated with PM2.5 was greatest for former smokers [1.44 (95% CI: 1.04, 1.22)], followed by never-smokers [1.18 (95% CI: 1.00, 1.39)], and then current smokers [1.06 (95% CI: 0.97, 1.15)]. In addition, meta-estimates for adenocarcinoma associated with PM2.5 and PM10 were 1.40 (95% CI: 1.07, 1.83) and 1.29 (95% CI: 1.02, 1.63), respectively.\nCONCLUSION: The results of these analyses, and the decision of the IARC Working Group to classify PM and outdoor air pollution as carcinogenic (Group 1), further justify efforts to reduce exposures to air pollutants that can arise from many sources.","container-title":"Environmental Health Perspectives","DOI":"10.1289/ehp/1408092","ISSN":"1552-9924","issue":"9","journalAbbreviation":"Environ. Health Perspect.","language":"eng","note":"PMID: 24911630\nPMCID: PMC4154221","page":"906-911","source":"PubMed","title":"Outdoor particulate matter exposure and lung cancer: a systematic review and meta-analysis","title-short":"Outdoor particulate matter exposure and lung cancer","volume":"122","author":[{"family":"Hamra","given":"Ghassan B."},{"family":"Guha","given":"Neela"},{"family":"Cohen","given":"Aaron"},{"family":"Laden","given":"Francine"},{"family":"Raaschou-Nielsen","given":"Ole"},{"family":"Samet","given":"Jonathan M."},{"family":"Vineis","given":"Paolo"},{"family":"Forastiere","given":"Francesco"},{"family":"Saldiva","given":"Paulo"},{"family":"Yorifuji","given":"Takashi"},{"family":"Loomis","given":"Dana"}],"issued":{"date-parts":[["2014",9]]}}}],"schema":"https://github.com/citation-style-language/schema/raw/master/csl-citation.json"} </w:instrText>
      </w:r>
      <w:r w:rsidR="008D66F2">
        <w:fldChar w:fldCharType="separate"/>
      </w:r>
      <w:r w:rsidR="008D66F2" w:rsidRPr="008D66F2">
        <w:rPr>
          <w:rFonts w:cs="Calibri"/>
          <w:szCs w:val="24"/>
          <w:vertAlign w:val="superscript"/>
        </w:rPr>
        <w:t>5</w:t>
      </w:r>
      <w:r w:rsidR="008D66F2">
        <w:fldChar w:fldCharType="end"/>
      </w:r>
      <w:r>
        <w:t xml:space="preserve">. Although </w:t>
      </w:r>
      <w:r w:rsidR="002438A3">
        <w:t>PM</w:t>
      </w:r>
      <w:r w:rsidR="002438A3" w:rsidRPr="00C073B4">
        <w:rPr>
          <w:vertAlign w:val="subscript"/>
          <w:rPrChange w:id="4" w:author="Melissa Maestas" w:date="2020-05-05T19:45:00Z">
            <w:rPr/>
          </w:rPrChange>
        </w:rPr>
        <w:t>2.5</w:t>
      </w:r>
      <w:r>
        <w:t xml:space="preserve"> concentrations have been declining in many parts of the United States due to policies to limit emissions of air pollutants</w:t>
      </w:r>
      <w:r w:rsidR="008D66F2">
        <w:fldChar w:fldCharType="begin"/>
      </w:r>
      <w:r w:rsidR="008D66F2">
        <w:instrText xml:space="preserve"> ADDIN ZOTERO_ITEM CSL_CITATION {"citationID":"4PHiCxMM","properties":{"formattedCitation":"\\super 6\\nosupersub{}","plainCitation":"6","noteIndex":0},"citationItems":[{"id":19304,"uris":["http://zotero.org/users/3414252/items/IJ54RV5P"],"uri":["http://zotero.org/users/3414252/items/IJ54RV5P"],"itemData":{"id":19304,"type":"article-journal","abstract":"BACKGROUND: PM2.5 precursor emissions have declined over the course of several decades, following the implementation of local, state, and federal air quality policies. Estimating the corresponding change in population exposure and PM2.5-attributable risk of death prior to the year 2000 is made difficult by the lack of PM2.5 monitoring data.\nOBJECTIVES: We used a new technique to estimate historical PM2.5 concentrations, and estimated the effects of changes in PM2.5 population exposures on mortality in adults (age ≥30y), and on life expectancy at birth, in the contiguous United States during 1980-2010.\nMETHODS: We estimated annual mean county-level PM2.5 concentrations in 1980, 1990, 2000, and 2010 using universal kriging incorporating geographic variables. County-level death rates and national life tables for each year were obtained from the U.S. Census and Centers for Disease Control and Prevention. We used log-linear and nonlinear concentration-response coefficients from previous studies to estimate changes in the numbers of deaths and in life years and life expectancy at birth, attributable to changes in PM2.5.\nRESULTS: Between 1980 and 2010, population-weighted PM2.5 exposures fell by about half, and the estimated number of excess deaths declined by about a third. The States of California, Virginia, New Jersey, and Georgia had some of the largest estimated reductions in PM2.5-attributable deaths. Relative to a counterfactual population with exposures held constant at 1980 levels, we estimated that people born in 2050 would experience an </w:instrText>
      </w:r>
      <w:r w:rsidR="008D66F2">
        <w:rPr>
          <w:rFonts w:ascii="Cambria Math" w:hAnsi="Cambria Math" w:cs="Cambria Math"/>
        </w:rPr>
        <w:instrText>∼</w:instrText>
      </w:r>
      <w:r w:rsidR="008D66F2">
        <w:instrText xml:space="preserve">1-y increase in life expectancy at birth, and that there would be a cumulative gain of 4.4 million life years among adults ≥30y of age.\nCONCLUSIONS: Our estimates suggest that declines in PM2.5 exposures between 1980 and 2010 have benefitted public health. https://doi.org/10.1289/EHP507.","container-title":"Environmental Health Perspectives","DOI":"10.1289/EHP507","ISSN":"1552-9924","issue":"9","journalAbbreviation":"Environ. Health Perspect.","language":"eng","note":"PMID: 28934094","page":"097003","source":"PubMed","title":"Estimated Changes in Life Expectancy and Adult Mortality Resulting from Declining PM2.5 Exposures in the Contiguous United States: 1980-2010","title-short":"Estimated Changes in Life Expectancy and Adult Mortality Resulting from Declining PM2.5 Exposures in the Contiguous United States","volume":"125","author":[{"family":"Fann","given":"Neal"},{"family":"Kim","given":"Sun-Young"},{"family":"Olives","given":"Casey"},{"family":"Sheppard","given":"Lianne"}],"issued":{"date-parts":[["2017",9,6]]}}}],"schema":"https://github.com/citation-style-language/schema/raw/master/csl-citation.json"} </w:instrText>
      </w:r>
      <w:r w:rsidR="008D66F2">
        <w:fldChar w:fldCharType="separate"/>
      </w:r>
      <w:r w:rsidR="008D66F2" w:rsidRPr="008D66F2">
        <w:rPr>
          <w:rFonts w:cs="Calibri"/>
          <w:szCs w:val="24"/>
          <w:vertAlign w:val="superscript"/>
        </w:rPr>
        <w:t>6</w:t>
      </w:r>
      <w:r w:rsidR="008D66F2">
        <w:fldChar w:fldCharType="end"/>
      </w:r>
      <w:r>
        <w:t xml:space="preserve">, </w:t>
      </w:r>
      <w:r w:rsidR="002438A3">
        <w:t>PM</w:t>
      </w:r>
      <w:r w:rsidR="002438A3" w:rsidRPr="00641100">
        <w:rPr>
          <w:vertAlign w:val="subscript"/>
          <w:rPrChange w:id="5" w:author="Melissa Maestas" w:date="2020-05-05T12:41:00Z">
            <w:rPr/>
          </w:rPrChange>
        </w:rPr>
        <w:t>2.5</w:t>
      </w:r>
      <w:r>
        <w:t xml:space="preserve"> levels have been increasing in parts of the </w:t>
      </w:r>
      <w:proofErr w:type="spellStart"/>
      <w:r>
        <w:t>northwestern</w:t>
      </w:r>
      <w:proofErr w:type="spellEnd"/>
      <w:r>
        <w:t xml:space="preserve"> US</w:t>
      </w:r>
      <w:r w:rsidR="008D66F2">
        <w:fldChar w:fldCharType="begin"/>
      </w:r>
      <w:r w:rsidR="008D66F2">
        <w:instrText xml:space="preserve"> ADDIN ZOTERO_ITEM CSL_CITATION {"citationID":"MVKTtYpC","properties":{"formattedCitation":"\\super 7\\nosupersub{}","plainCitation":"7","noteIndex":0},"citationItems":[{"id":20735,"uris":["http://zotero.org/users/3414252/items/L6VDFH64"],"uri":["http://zotero.org/users/3414252/items/L6VDFH64"],"itemData":{"id":20735,"type":"article-journal","abstract":"Using data from rural monitoring sites across the contiguous United States, we evaluated fine particulate matter (PM2.5) trends for 1988–2016. We calculate trends in the policy-relevant 98th quantile of PM2.5 using Quantile Regression. We use Kriging and Gaussian Geostatistical Simulations to interpolate trends between observed data points. Overall, we found positive trends in 98th quantile PM2.5 at sites within the Northwest United States (average 0.21 ± 0.12 µg·m−3·y−1; ±95% confidence interval). This was in contrast with sites throughout the rest of country, which showed a negative trend in 98th quantile PM2.5, likely due to reductions in anthropogenic emissions (average −0.66 ± 0.10 µg·m−3·y−1). The positive trend in 98th quantile PM2.5 is due to wildfire activity and was supported by positive trends in total carbon and no trend in sulfate across the Northwest. We also evaluated daily moderate resolution imaging spectroradiometer (MODIS) aerosol optical depth (AOD) for 2002–2017 throughout the United States to compare with ground-based trends. For both Interagency Monitoring of Protected Visual Environments (IMPROVE) PM2.5 and MODIS AOD datasets, we found positive 98th quantile trends in the Northwest (1.77 ± 0.68% and 2.12 ± 0.81% per year, respectively) through 2016. The trend in Northwest AOD is even greater if data for the high-fire year of 2017 are included. These results indicate a decrease in PM2.5 over most of the country but a positive trend in the 98th quantile PM2.5 across the Northwest due to wildfires.","container-title":"Proceedings of the National Academy of Sciences","DOI":"10.1073/pnas.1804353115","ISSN":"0027-8424, 1091-6490","journalAbbreviation":"PNAS","language":"en","note":"PMID: 30012611","page":"201804353","source":"www.pnas.org","title":"US particulate matter air quality improves except in wildfire-prone areas","author":[{"family":"McClure","given":"Crystal D."},{"family":"Jaffe","given":"Daniel A."}],"issued":{"date-parts":[["2018",7,11]]}}}],"schema":"https://github.com/citation-style-language/schema/raw/master/csl-citation.json"} </w:instrText>
      </w:r>
      <w:r w:rsidR="008D66F2">
        <w:fldChar w:fldCharType="separate"/>
      </w:r>
      <w:r w:rsidR="008D66F2" w:rsidRPr="008D66F2">
        <w:rPr>
          <w:rFonts w:cs="Calibri"/>
          <w:szCs w:val="24"/>
          <w:vertAlign w:val="superscript"/>
        </w:rPr>
        <w:t>7</w:t>
      </w:r>
      <w:r w:rsidR="008D66F2">
        <w:fldChar w:fldCharType="end"/>
      </w:r>
      <w:r>
        <w:t xml:space="preserve">. This increase </w:t>
      </w:r>
      <w:r>
        <w:lastRenderedPageBreak/>
        <w:t>has been shown to be associated with wildfire smoke</w:t>
      </w:r>
      <w:r w:rsidR="000B0412">
        <w:fldChar w:fldCharType="begin"/>
      </w:r>
      <w:r w:rsidR="000B0412">
        <w:instrText xml:space="preserve"> ADDIN ZOTERO_ITEM CSL_CITATION {"citationID":"08S3cqj0","properties":{"formattedCitation":"\\super 7,8\\nosupersub{}","plainCitation":"7,8","noteIndex":0},"citationItems":[{"id":20735,"uris":["http://zotero.org/users/3414252/items/L6VDFH64"],"uri":["http://zotero.org/users/3414252/items/L6VDFH64"],"itemData":{"id":20735,"type":"article-journal","abstract":"Using data from rural monitoring sites across the contiguous United States, we evaluated fine particulate matter (PM2.5) trends for 1988–2016. We calculate trends in the policy-relevant 98th quantile of PM2.5 using Quantile Regression. We use Kriging and Gaussian Geostatistical Simulations to interpolate trends between observed data points. Overall, we found positive trends in 98th quantile PM2.5 at sites within the Northwest United States (average 0.21 ± 0.12 µg·m−3·y−1; ±95% confidence interval). This was in contrast with sites throughout the rest of country, which showed a negative trend in 98th quantile PM2.5, likely due to reductions in anthropogenic emissions (average −0.66 ± 0.10 µg·m−3·y−1). The positive trend in 98th quantile PM2.5 is due to wildfire activity and was supported by positive trends in total carbon and no trend in sulfate across the Northwest. We also evaluated daily moderate resolution imaging spectroradiometer (MODIS) aerosol optical depth (AOD) for 2002–2017 throughout the United States to compare with ground-based trends. For both Interagency Monitoring of Protected Visual Environments (IMPROVE) PM2.5 and MODIS AOD datasets, we found positive 98th quantile trends in the Northwest (1.77 ± 0.68% and 2.12 ± 0.81% per year, respectively) through 2016. The trend in Northwest AOD is even greater if data for the high-fire year of 2017 are included. These results indicate a decrease in PM2.5 over most of the country but a positive trend in the 98th quantile PM2.5 across the Northwest due to wildfires.","container-title":"Proceedings of the National Academy of Sciences","DOI":"10.1073/pnas.1804353115","ISSN":"0027-8424, 1091-6490","journalAbbreviation":"PNAS","language":"en","note":"PMID: 30012611","page":"201804353","source":"www.pnas.org","title":"US particulate matter air quality improves except in wildfire-prone areas","author":[{"family":"McClure","given":"Crystal D."},{"family":"Jaffe","given":"Daniel A."}],"issued":{"date-parts":[["2018",7,11]]}}},{"id":21610,"uris":["http://zotero.org/users/3414252/items/3TUHCU3Z"],"uri":["http://zotero.org/users/3414252/items/3TUHCU3Z"],"itemData":{"id":21610,"type":"article-journal","abstract":"Seasonal-mean concentrations of particulate matter with diameters smaller than 2.5 µm (PM2.5) have been decreasing across the United States (US) for several decades, with large reductions in spring and summer in the eastern US. In contrast, summertime-mean PM2.5 in the western US has not significantly decreased. Wildfires, a large source of summertime PM2.5 in the western US, have been increasing in frequency and burned area in recent decades. Increases in extreme PM2.5 events attributable to wildland fires have been observed in wildfire-prone regions, but it is unclear how these increases impact trends in seasonal-mean PM2.5. Using two distinct methods, (1) interpolated surface observations combined with satellite-based smoke plume estimates and (2) the GEOS-Chem chemical transport model (CTM), we identify recent trends (2006-2016) in summer smoke, non-smoke, and total PM2.5 across the US. We observe significant decreases in non-smoke influenced PM2.5 in the western US and find increases in summer-mean smoke PM2.5 in fire-prone regions, although these are not statistically significant due to large interannual variability in the abundance of smoke. These results indicate that without the influence of wildland fires, we would expect to have observed improvements in summer fine particle pollution in the western US but likely weaker improvements than those observed in the eastern US.","container-title":"Environmental Science &amp; Technology","DOI":"10.1021/acs.est.8b05430","ISSN":"1520-5851","journalAbbreviation":"Environ. Sci. Technol.","language":"eng","note":"PMID: 30681842","source":"PubMed","title":"The contribution of wildland-fire smoke to US PM2.5 and its influence on recent trends","author":[{"family":"O'Dell","given":"Katelyn"},{"family":"Ford","given":"Bonne"},{"family":"Fischer","given":"Emily V."},{"family":"Pierce","given":"Jeffrey R."}],"issued":{"date-parts":[["2019",1,25]]}}}],"schema":"https://github.com/citation-style-language/schema/raw/master/csl-citation.json"} </w:instrText>
      </w:r>
      <w:r w:rsidR="000B0412">
        <w:fldChar w:fldCharType="separate"/>
      </w:r>
      <w:r w:rsidR="000B0412" w:rsidRPr="000B0412">
        <w:rPr>
          <w:rFonts w:cs="Calibri"/>
          <w:szCs w:val="24"/>
          <w:vertAlign w:val="superscript"/>
        </w:rPr>
        <w:t>7,8</w:t>
      </w:r>
      <w:r w:rsidR="000B0412">
        <w:fldChar w:fldCharType="end"/>
      </w:r>
      <w:r>
        <w:t xml:space="preserve">, which can cause </w:t>
      </w:r>
      <w:r w:rsidR="002438A3">
        <w:t>PM</w:t>
      </w:r>
      <w:r w:rsidR="002438A3" w:rsidRPr="00641100">
        <w:rPr>
          <w:vertAlign w:val="subscript"/>
          <w:rPrChange w:id="6" w:author="Melissa Maestas" w:date="2020-05-05T12:42:00Z">
            <w:rPr/>
          </w:rPrChange>
        </w:rPr>
        <w:t>2.5</w:t>
      </w:r>
      <w:r>
        <w:t xml:space="preserve"> concentrations that are several times higher than the Environmental Protection Agency's (EPA’s) daily </w:t>
      </w:r>
      <w:r w:rsidR="002438A3">
        <w:t>PM</w:t>
      </w:r>
      <w:r w:rsidR="002438A3" w:rsidRPr="00C073B4">
        <w:rPr>
          <w:vertAlign w:val="subscript"/>
          <w:rPrChange w:id="7" w:author="Melissa Maestas" w:date="2020-05-05T19:45:00Z">
            <w:rPr/>
          </w:rPrChange>
        </w:rPr>
        <w:t>2.5</w:t>
      </w:r>
      <w:r>
        <w:t xml:space="preserve"> National Ambient Air Quality Standard (NAAQS) in areas downwind of the wildfires for several days at a time</w:t>
      </w:r>
      <w:r w:rsidR="000B0412">
        <w:fldChar w:fldCharType="begin"/>
      </w:r>
      <w:r w:rsidR="000B0412">
        <w:instrText xml:space="preserve"> ADDIN ZOTERO_ITEM CSL_CITATION {"citationID":"6LqbN7tt","properties":{"formattedCitation":"\\super 9\\nosupersub{}","plainCitation":"9","noteIndex":0},"citationItems":[{"id":22258,"uris":["http://zotero.org/users/3414252/items/EYCZGKXU"],"uri":["http://zotero.org/users/3414252/items/EYCZGKXU"],"itemData":{"id":22258,"type":"article-journal","abstract":"Wildﬁres have been increasing in frequency in the western United States (US) with the 2017 and 2018 ﬁre seasons experiencing some of the worst wildﬁres in terms of suppression costs and air pollution that the western US has seen. Although growing evidence suggests respiratory exacerbations from elevated ﬁne particulate matter (PM2.5) during wildﬁres, signiﬁcantly less is known about the impacts on human health of ozone (O3) that may also be increased due to wildﬁres. Using machine learning, we created daily surface concentration maps for PM2.5 and O3 during an intense wildﬁre in California in 2008. We then linked these daily exposures to counts of respiratory hospitalizations and emergency department visits at the ZIP code level. We calculated relative risks of respiratory health outcomes using Poisson generalized estimating equations models for each exposure in separate and mutually-adjusted models, additionally adjusted for pertinent covariates. During the active ﬁre periods, PM2.5 was signiﬁcantly associated with exacerbations of asthma and chronic obstructive pulmonary disease (COPD) and these eﬀects remained after controlling for O3. Eﬀect estimates of O3 during the ﬁre period were non-signiﬁcant for respiratory hospitalizations but were signiﬁcant for ED visits for asthma (RR = 1.05 and 95% CI = (1.022, 1.078) for a 10 ppb increase in O3). In mutually-adjusted models, the signiﬁcant ﬁndings for PM2.5 remained whereas the associations with O3 were confounded. Adjusted for O3, the RR for asthma ED visits associated with a 10 μg/m3 increase in PM2.5 was 1.112 and 95% CI = (1.087, 1.138). The signiﬁcant ﬁndings for PM2.5 but not for O3 in mutually-adjusted models is likely due to the fact that PM2.5 levels during these ﬁres exceeded the 24-hour National Ambient Air Quality Standard (NAAQS) of 35 μg/m3 for 4976 ZIP-code days and reached levels up to 6.073 times the NAAQS, whereas our estimated O3 levels during the ﬁre period only occasionally exceeded the NAAQS of 70 ppb with low exceedance levels. Future studies should continue to investigate the combined role of O3 and PM2.5 during wildﬁres to get a more comprehensive assessment of the cumulative burden on health from wildﬁre smoke.","container-title":"Environment International","DOI":"10.1016/j.envint.2019.04.033","ISSN":"01604120","journalAbbreviation":"Environment International","language":"en","page":"291-298","source":"DOI.org (Crossref)","title":"Associations between respiratory health and ozone and fine particulate matter during a wildfire event","volume":"129","author":[{"family":"Reid","given":"Colleen E."},{"family":"Considine","given":"Ellen M."},{"family":"Watson","given":"Gregory L."},{"family":"Telesca","given":"Donatello"},{"family":"Pfister","given":"Gabriele G."},{"family":"Jerrett","given":"Michael"}],"issued":{"date-parts":[["2019",8]]}}}],"schema":"https://github.com/citation-style-language/schema/raw/master/csl-citation.json"} </w:instrText>
      </w:r>
      <w:r w:rsidR="000B0412">
        <w:fldChar w:fldCharType="separate"/>
      </w:r>
      <w:r w:rsidR="000B0412" w:rsidRPr="000B0412">
        <w:rPr>
          <w:rFonts w:cs="Calibri"/>
          <w:szCs w:val="24"/>
          <w:vertAlign w:val="superscript"/>
        </w:rPr>
        <w:t>9</w:t>
      </w:r>
      <w:r w:rsidR="000B0412">
        <w:fldChar w:fldCharType="end"/>
      </w:r>
      <w:r>
        <w:t xml:space="preserve">. </w:t>
      </w:r>
    </w:p>
    <w:p w14:paraId="3AA89A8E" w14:textId="77777777" w:rsidR="00A75088" w:rsidRDefault="00A75088" w:rsidP="00A75088"/>
    <w:p w14:paraId="713E1020" w14:textId="7A9659EE" w:rsidR="00A75088" w:rsidRDefault="00A75088" w:rsidP="00A75088">
      <w:r>
        <w:t xml:space="preserve">Estimates of </w:t>
      </w:r>
      <w:r w:rsidR="002438A3">
        <w:t>PM</w:t>
      </w:r>
      <w:r w:rsidR="002438A3" w:rsidRPr="00641100">
        <w:rPr>
          <w:vertAlign w:val="subscript"/>
          <w:rPrChange w:id="8" w:author="Melissa Maestas" w:date="2020-05-05T12:42:00Z">
            <w:rPr/>
          </w:rPrChange>
        </w:rPr>
        <w:t>2.5</w:t>
      </w:r>
      <w:r>
        <w:t xml:space="preserve"> concentrations for health studies have traditionally been derived from data from stationary air quality monitors placed in and around populated areas for regulatory purposes. In the US, the EPA’s Federal Reference Method (FRM) monitors often only measure every third or sixth day and do not provide enough spatial coverage to obtain a good estimate of the air pollution exposures where every person lives. In fact, most US counties do not contain a regulatory air pollution monitor</w:t>
      </w:r>
      <w:r w:rsidR="00F8416D">
        <w:fldChar w:fldCharType="begin"/>
      </w:r>
      <w:r w:rsidR="00F8416D">
        <w:instrText xml:space="preserve"> ADDIN ZOTERO_ITEM CSL_CITATION {"citationID":"61Ir5rbr","properties":{"formattedCitation":"\\super 10\\nosupersub{}","plainCitation":"10","noteIndex":0},"citationItems":[{"id":22218,"uris":["http://zotero.org/users/3414252/items/XGL7U76B"],"uri":["http://zotero.org/users/3414252/items/XGL7U76B"],"itemData":{"id":22218,"type":"article-journal","abstract":"Epidemiologic studies have found air pollution to be causally linked to respiratory health including the exacerbation and development of childhood asthma. Accurately characterizing exposure is paramount in these studies to ensure valid estimates of health effects. Here, we provide a brief overview of the evolution of air pollution exposure assessment ranging from the use of ground-based, single-site air monitoring stations for population-level estimates to recent advances in spatio-temporal models, which use advanced machine learning algorithms and satellite-based data to accurately estimate individual-level daily exposures at high spatial resolutions. In addition, we review recent advances in sensor technology that enable the use of personal monitoring in epidemiologic studies, long-considered the 'holy grail' of air pollution exposure assessment. Finally, we highlight key advantages and uses of each approach including the generalizability and public health relevance of air pollution models and the accuracy of personal monitors that are useful to guide personalized prevention strategies. Investigators and clinicians interested in the effects of air pollution on allergic disease and asthma should carefully consider the pros and cons of each approach to guide their application in research and practice.","container-title":"The Journal of Allergy and Clinical Immunology","DOI":"10.1016/j.jaci.2019.04.019","ISSN":"1097-6825","journalAbbreviation":"J. Allergy Clin. Immunol.","language":"eng","note":"PMID: 31063735","source":"PubMed","title":"Assessing Exposure to Outdoor Air Pollution for Epidemiological Studies: Model-based and Personal Sampling Strategies","title-short":"Assessing Exposure to Outdoor Air Pollution for Epidemiological Studies","author":[{"family":"Brokamp","given":"Cole"},{"family":"Brandt","given":"Eric B."},{"family":"Ryan","given":"Patrick H."}],"issued":{"date-parts":[["2019",5,4]]}}}],"schema":"https://github.com/citation-style-language/schema/raw/master/csl-citation.json"} </w:instrText>
      </w:r>
      <w:r w:rsidR="00F8416D">
        <w:fldChar w:fldCharType="separate"/>
      </w:r>
      <w:r w:rsidR="00F8416D" w:rsidRPr="00F8416D">
        <w:rPr>
          <w:rFonts w:cs="Calibri"/>
          <w:szCs w:val="24"/>
          <w:vertAlign w:val="superscript"/>
        </w:rPr>
        <w:t>10</w:t>
      </w:r>
      <w:r w:rsidR="00F8416D">
        <w:fldChar w:fldCharType="end"/>
      </w:r>
      <w:r>
        <w:t>. Using solely monitoring data in health studies leads to exposure misclassification, which often, but not always, drives effect estimates of the association between air pollution and health towards the null</w:t>
      </w:r>
      <w:r w:rsidR="00F8416D">
        <w:fldChar w:fldCharType="begin"/>
      </w:r>
      <w:r w:rsidR="00F8416D">
        <w:instrText xml:space="preserve"> ADDIN ZOTERO_ITEM CSL_CITATION {"citationID":"Bn9kjsXM","properties":{"formattedCitation":"\\super 11\\nosupersub{}","plainCitation":"11","noteIndex":0},"citationItems":[{"id":13479,"uris":["http://zotero.org/users/3414252/items/ZGXFHV4K"],"uri":["http://zotero.org/users/3414252/items/ZGXFHV4K"],"itemData":{"id":13479,"type":"article-journal","container-title":"Environmental Health Perspectives","ISSN":"0091-6765","issue":"5","page":"419-426","title":"Exposure measurement error in time-series studies of air pollution: concepts and consequences","title-short":"Exposure measurement error in time-series studies of air pollution: concepts and consequences","volume":"108","author":[{"family":"Zeger","given":"S.L."},{"family":"Thomas","given":"D."},{"family":"Dominici","given":"F."},{"family":"Samet","given":"J.M."},{"family":"Schwartz","given":"J."},{"family":"Dockery","given":"D."},{"family":"Cohen","given":"A."}],"issued":{"date-parts":[["2000"]]}}}],"schema":"https://github.com/citation-style-language/schema/raw/master/csl-citation.json"} </w:instrText>
      </w:r>
      <w:r w:rsidR="00F8416D">
        <w:fldChar w:fldCharType="separate"/>
      </w:r>
      <w:r w:rsidR="00F8416D" w:rsidRPr="00F8416D">
        <w:rPr>
          <w:rFonts w:cs="Calibri"/>
          <w:szCs w:val="24"/>
          <w:vertAlign w:val="superscript"/>
        </w:rPr>
        <w:t>11</w:t>
      </w:r>
      <w:r w:rsidR="00F8416D">
        <w:fldChar w:fldCharType="end"/>
      </w:r>
      <w:r>
        <w:t>.</w:t>
      </w:r>
    </w:p>
    <w:p w14:paraId="74FD93F5" w14:textId="77777777" w:rsidR="00A75088" w:rsidRDefault="00A75088" w:rsidP="00A75088"/>
    <w:p w14:paraId="3F22136B" w14:textId="7574E78E" w:rsidR="00A75088" w:rsidRDefault="00A75088" w:rsidP="00A75088">
      <w:r>
        <w:t xml:space="preserve">To improve population exposure assessment of </w:t>
      </w:r>
      <w:r w:rsidR="002438A3">
        <w:t>PM</w:t>
      </w:r>
      <w:r w:rsidR="002438A3" w:rsidRPr="00641100">
        <w:rPr>
          <w:vertAlign w:val="subscript"/>
          <w:rPrChange w:id="9" w:author="Melissa Maestas" w:date="2020-05-05T12:43:00Z">
            <w:rPr/>
          </w:rPrChange>
        </w:rPr>
        <w:t>2.5</w:t>
      </w:r>
      <w:r>
        <w:t xml:space="preserve">, epidemiological researchers have increasingly been using methods to estimate </w:t>
      </w:r>
      <w:r w:rsidR="002438A3">
        <w:t>PM</w:t>
      </w:r>
      <w:r w:rsidR="002438A3" w:rsidRPr="00641100">
        <w:rPr>
          <w:vertAlign w:val="subscript"/>
          <w:rPrChange w:id="10" w:author="Melissa Maestas" w:date="2020-05-05T12:43:00Z">
            <w:rPr/>
          </w:rPrChange>
        </w:rPr>
        <w:t>2.5</w:t>
      </w:r>
      <w:r>
        <w:t xml:space="preserve"> exposures in the temporal and spatial gaps between regulatory monitoring data using data from satellites (such as aerosol optical depth (AOD) or polygons of smoke plumes or air pollution models</w:t>
      </w:r>
      <w:r w:rsidR="00F8416D">
        <w:fldChar w:fldCharType="begin"/>
      </w:r>
      <w:r w:rsidR="00F8416D">
        <w:instrText xml:space="preserve"> ADDIN ZOTERO_ITEM CSL_CITATION {"citationID":"V1Dzwnm6","properties":{"formattedCitation":"\\super 10,12\\nosupersub{}","plainCitation":"10,12","noteIndex":0},"citationItems":[{"id":22218,"uris":["http://zotero.org/users/3414252/items/XGL7U76B"],"uri":["http://zotero.org/users/3414252/items/XGL7U76B"],"itemData":{"id":22218,"type":"article-journal","abstract":"Epidemiologic studies have found air pollution to be causally linked to respiratory health including the exacerbation and development of childhood asthma. Accurately characterizing exposure is paramount in these studies to ensure valid estimates of health effects. Here, we provide a brief overview of the evolution of air pollution exposure assessment ranging from the use of ground-based, single-site air monitoring stations for population-level estimates to recent advances in spatio-temporal models, which use advanced machine learning algorithms and satellite-based data to accurately estimate individual-level daily exposures at high spatial resolutions. In addition, we review recent advances in sensor technology that enable the use of personal monitoring in epidemiologic studies, long-considered the 'holy grail' of air pollution exposure assessment. Finally, we highlight key advantages and uses of each approach including the generalizability and public health relevance of air pollution models and the accuracy of personal monitors that are useful to guide personalized prevention strategies. Investigators and clinicians interested in the effects of air pollution on allergic disease and asthma should carefully consider the pros and cons of each approach to guide their application in research and practice.","container-title":"The Journal of Allergy and Clinical Immunology","DOI":"10.1016/j.jaci.2019.04.019","ISSN":"1097-6825","journalAbbreviation":"J. Allergy Clin. Immunol.","language":"eng","note":"PMID: 31063735","source":"PubMed","title":"Assessing Exposure to Outdoor Air Pollution for Epidemiological Studies: Model-based and Personal Sampling Strategies","title-short":"Assessing Exposure to Outdoor Air Pollution for Epidemiological Studies","author":[{"family":"Brokamp","given":"Cole"},{"family":"Brandt","given":"Eric B."},{"family":"Ryan","given":"Patrick H."}],"issued":{"date-parts":[["2019",5,4]]}}},{"id":23115,"uris":["http://zotero.org/users/3414252/items/WPN2X6BS"],"uri":["http://zotero.org/users/3414252/items/WPN2X6BS"],"itemData":{"id":23115,"type":"article-journal","abstract":"Background\nClimate change is likely to increase the threat of wildfires, and little is known about how wildfires affect health in exposed communities. A better understanding of the impacts of the resulting air pollution has important public health implications for the present day and the future.\nMethod\nWe performed a systematic search to identify peer-reviewed scientific studies published since 1986 regarding impacts of wildfire smoke on health in exposed communities. We reviewed and synthesized the state of science of this issue including methods to estimate exposure, and identified limitations in current research.\nResults\nWe identified 61 epidemiological studies linking wildfire and human health in communities. The U.S. and Australia were the most frequently studied countries (18 studies on the U.S., 15 on Australia). Geographic scales ranged from a single small city (population about 55,000) to the entire globe. Most studies focused on areas close to fire events. Exposure was most commonly assessed with stationary air pollutant monitors (35 of 61 studies). Other methods included using satellite remote sensing and measurements from air samples collected during fires. Most studies compared risk of health outcomes between 1) periods with no fire events and periods during or after fire events, or 2) regions affected by wildfire smoke and unaffected regions. Daily pollution levels during or after wildfire in most studies exceeded U.S. EPA regulations. Levels of PM10, the most frequently studied pollutant, were 1.2 to 10 times higher due to wildfire smoke compared to non-fire periods and/or locations. Respiratory disease was the most frequently studied health condition, and had the most consistent results. Over 90% of these 45 studies reported that wildfire smoke was significantly associated with risk of respiratory morbidity.\nConclusion\nExposure measurement is a key challenge in current literature on wildfire and human health. A limitation is the difficulty of estimating pollution specific to wildfires. New methods are needed to separate air pollution levels of wildfires from those from ambient sources, such as transportation. The majority of studies found that wildfire smoke was associated with increased risk of respiratory and cardiovascular diseases. Children, the elderly and those with underlying chronic diseases appear to be susceptible. More studies on mortality and cardiovascular morbidity are needed. Further exploration with new methods could help ascertain the public health impacts of wildfires under climate change and guide mitigation policies.","container-title":"Environmental Research","DOI":"10.1016/j.envres.2014.10.015","ISSN":"0013-9351","journalAbbreviation":"Environmental Research","page":"120-132","source":"ScienceDirect","title":"A systematic review of the physical health impacts from non-occupational exposure to wildfire smoke","volume":"136","author":[{"family":"Liu","given":"Jia C."},{"family":"Pereira","given":"Gavin"},{"family":"Uhl","given":"Sarah A."},{"family":"Bravo","given":"Mercedes A."},{"family":"Bell","given":"Michelle L."}],"issued":{"date-parts":[["2015",1,1]]}}}],"schema":"https://github.com/citation-style-language/schema/raw/master/csl-citation.json"} </w:instrText>
      </w:r>
      <w:r w:rsidR="00F8416D">
        <w:fldChar w:fldCharType="separate"/>
      </w:r>
      <w:r w:rsidR="00F8416D" w:rsidRPr="00F8416D">
        <w:rPr>
          <w:rFonts w:cs="Calibri"/>
          <w:szCs w:val="24"/>
          <w:vertAlign w:val="superscript"/>
        </w:rPr>
        <w:t>10,12</w:t>
      </w:r>
      <w:r w:rsidR="00F8416D">
        <w:fldChar w:fldCharType="end"/>
      </w:r>
      <w:r>
        <w:t xml:space="preserve">) over the past two decades. Each of these data sources has its own benefits and limitations, and researchers are increasingly statistically “blending” information from a combination of data sources to better estimate </w:t>
      </w:r>
      <w:r w:rsidR="002438A3">
        <w:t>PM</w:t>
      </w:r>
      <w:r w:rsidR="002438A3" w:rsidRPr="00641100">
        <w:rPr>
          <w:vertAlign w:val="subscript"/>
          <w:rPrChange w:id="11" w:author="Melissa Maestas" w:date="2020-05-05T12:43:00Z">
            <w:rPr/>
          </w:rPrChange>
        </w:rPr>
        <w:t>2.5</w:t>
      </w:r>
      <w:r>
        <w:t xml:space="preserve"> in space and time. Various methods of blending have been used including spatiotemporal regression kriging</w:t>
      </w:r>
      <w:r w:rsidR="00F8416D">
        <w:fldChar w:fldCharType="begin"/>
      </w:r>
      <w:r w:rsidR="00F8416D">
        <w:instrText xml:space="preserve"> ADDIN ZOTERO_ITEM CSL_CITATION {"citationID":"PBj9JTPN","properties":{"formattedCitation":"\\super 13\\nosupersub{}","plainCitation":"13","noteIndex":0},"citationItems":[{"id":22041,"uris":["http://zotero.org/users/3414252/items/JVJVEFKP"],"uri":["http://zotero.org/users/3414252/items/JVJVEFKP"],"itemData":{"id":22041,"type":"article-journal","abstract":"Statistical modeling using ground-based PM2.5 observations and satellite-derived aerosol optical depth (AOD) data is a promising means of obtaining spatially and temporally continuous PM2.5 estimations to assess population exposure to PM2.5. However, the vast amount of AOD data that is missing due to retrieval incapability above bright reflecting surfaces such as cloud/snow cover and urban areas challenge this application. Furthermore, most previous studies cannot directly account for the spatiotemporal autocorrelations in PM2.5 distribution, impacting the associated estimation accuracy. In this study, fixed rank smoothing was adopted to fill the data gaps in a semifinished 3 km AOD dataset, which was a combination of the Moderate Resolution Imaging Spectroradiometer (MODIS) 3 km Dark Target AOD data and MODIS 10 km Deep Blue AOD data from the Terra and Aqua satellites. By matching the gap-filled 3 km AOD data, ground-based PM2.5 observations, and auxiliary variable data, sufficient samples were screened to develop a spatiotemporal regression kriging (STRK) model for PM2.5 estimation. The STRK model achieved notable performance in a cross-validation experiment, with a R square of 0.87 and root-mean-square error of 16.55 μg/m3 when applied to estimate daily ground-level PM2.5 concentrations over East China from March 1, 2015 to February 29, 2016. Using the STRK model, daily PM2.5 concentrations with full spatial coverage at a resolution of 3 km were generated. The PM2.5 distribution pattern over East China can be identified at a relatively fine spatiotemporal scale. Thus, the STRK model with gap-filled high-resolution AOD data can provide reliable full-coverage PM2.5 estimations over large areas for long-term exposure assessment in epidemiological studies.","container-title":"The Science of the Total Environment","DOI":"10.1016/j.scitotenv.2019.03.480","ISSN":"1879-1026","journalAbbreviation":"Sci. Total Environ.","language":"eng","note":"PMID: 30965262","page":"479-490","source":"PubMed","title":"Satellite-based high-resolution mapping of ground-level PM2.5 concentrations over East China using a spatiotemporal regression kriging model","volume":"672","author":[{"family":"Hu","given":"Hongda"},{"family":"Hu","given":"Zhiyong"},{"family":"Zhong","given":"Kaiwen"},{"family":"Xu","given":"Jianhui"},{"family":"Zhang","given":"Feifei"},{"family":"Zhao","given":"Yi"},{"family":"Wu","given":"Pinghao"}],"issued":{"date-parts":[["2019",4,2]]}}}],"schema":"https://github.com/citation-style-language/schema/raw/master/csl-citation.json"} </w:instrText>
      </w:r>
      <w:r w:rsidR="00F8416D">
        <w:fldChar w:fldCharType="separate"/>
      </w:r>
      <w:r w:rsidR="00F8416D" w:rsidRPr="00F8416D">
        <w:rPr>
          <w:rFonts w:cs="Calibri"/>
          <w:szCs w:val="24"/>
          <w:vertAlign w:val="superscript"/>
        </w:rPr>
        <w:t>13</w:t>
      </w:r>
      <w:r w:rsidR="00F8416D">
        <w:fldChar w:fldCharType="end"/>
      </w:r>
      <w:r>
        <w:t>, geographically-weighted regression</w:t>
      </w:r>
      <w:r w:rsidR="0093677E">
        <w:fldChar w:fldCharType="begin"/>
      </w:r>
      <w:r w:rsidR="0093677E">
        <w:instrText xml:space="preserve"> ADDIN ZOTERO_ITEM CSL_CITATION {"citationID":"zVxI2Ovi","properties":{"formattedCitation":"\\super 14\\nosupersub{}","plainCitation":"14","noteIndex":0},"citationItems":[{"id":22266,"uris":["http://zotero.org/users/3414252/items/44DTSAIJ"],"uri":["http://zotero.org/users/3414252/items/44DTSAIJ"],"itemData":{"id":22266,"type":"article-journal","abstract":"In the western U.S., smoke from wild and prescribed fires can severely degrade air quality. Due to changes in climate and land management, wildfires have increased in frequency and severity, and this trend is expected to continue. Consequently, wildfires are expected to become an increasingly important source of air pollutants in the western U.S. Hence, there is a need to develop a quantitative understanding of wildfire-smoke-specific health effects. A necessary step in this process is to determine who was exposed to wildfire smoke, the concentration of the smoke during exposure, and the duration of the exposure. Three different tools have been used in past studies to assess exposure to wildfire smoke: in situ measurements, satellite-based observations, and chemical-transport model (CTM) simulations. Each of these exposure-estimation tools has associated strengths and weakness. We investigate the utility of blending these tools together to produce estimates of PM2.5 exposure from wildfire smoke during the Washington 2012 fire season. For blending, we use a ridge-regression model and a geographically weighted ridge-regression model. We evaluate the performance of the three individual exposure-estimate techniques and the two blended techniques by using leave-one-out cross validation. We find that predictions based on in situ monitors are more accurate for this particular fire season than the CTM simulations and satellite-based observations because of the large number of monitors present; therefore, blending provides only marginal improvements above the in situ observations. However, we show that in hypothetical cases with fewer surface monitors, the two blending techniques can produce substantial improvement over any of the individual tools.","container-title":"GeoHealth","DOI":"10.1002/2017GH000049","ISSN":"2471-1403","issue":"3","language":"en","page":"106-121","source":"Wiley Online Library","title":"Spatial and temporal estimates of population exposure to wildfire smoke during the Washington state 2012 wildfire season using blended model, satellite, and in situ data","volume":"1","author":[{"family":"Lassman","given":"William"},{"family":"Ford","given":"Bonne"},{"family":"Gan","given":"Ryan W."},{"family":"Pfister","given":"Gabriele"},{"family":"Magzamen","given":"Sheryl"},{"family":"Fischer","given":"Emily V."},{"family":"Pierce","given":"Jeffrey R."}],"issued":{"date-parts":[["2017"]]}}}],"schema":"https://github.com/citation-style-language/schema/raw/master/csl-citation.json"} </w:instrText>
      </w:r>
      <w:r w:rsidR="0093677E">
        <w:fldChar w:fldCharType="separate"/>
      </w:r>
      <w:r w:rsidR="0093677E" w:rsidRPr="0093677E">
        <w:rPr>
          <w:rFonts w:cs="Calibri"/>
          <w:szCs w:val="24"/>
          <w:vertAlign w:val="superscript"/>
        </w:rPr>
        <w:t>14</w:t>
      </w:r>
      <w:r w:rsidR="0093677E">
        <w:fldChar w:fldCharType="end"/>
      </w:r>
      <w:r>
        <w:t>, and machine learning methods</w:t>
      </w:r>
      <w:r w:rsidR="0093677E">
        <w:fldChar w:fldCharType="begin"/>
      </w:r>
      <w:r w:rsidR="0093677E">
        <w:instrText xml:space="preserve"> ADDIN ZOTERO_ITEM CSL_CITATION {"citationID":"8u4oKkOg","properties":{"formattedCitation":"\\super 15\\uc0\\u8211{}18\\nosupersub{}","plainCitation":"15–18","noteIndex":0},"citationItems":[{"id":15419,"uris":["http://zotero.org/users/3414252/items/9QN7FXXQ"],"uri":["http://zotero.org/users/3414252/items/9QN7FXXQ"],"itemData":{"id":15419,"type":"article-journal","abstract":"Estimating population exposure to particulate matter during wildfires can be difficult because of insufficient monitoring data to capture the spatiotemporal variability of smoke plumes. Chemical transport models (CTMs) and satellite retrievals provide spatiotemporal data that may be useful in predicting PM2.5 during wildfires. We estimated PM2.5 concentrations during the 2008 northern California wildfires using 10-fold cross-validation (CV) to select an optimal prediction model from a set of 11 statistical algorithms and 29 predictor variables. The variables included CTM output, three measures of satellite aerosol optical depth, distance to the nearest fires, meteorological data, and land use, traffic, spatial location, and temporal characteristics. The generalized boosting model (GBM) with 29 predictor variables had the lowest CV root mean squared error and a CV-R2 of 0.803. The most important predictor variable was the Geostationary Operational Environmental Satellite Aerosol/Smoke Product (GASP) Aerosol Optical Depth (AOD), followed by the CTM output and distance to the nearest fire cluster. Parsimonious models with various combinations of fewer variables also predicted PM2.5 well. Using machine learning algorithms to combine spatiotemporal data from satellites and CTMs can reliably predict PM2.5 concentrations during a major wildfire event.","archive_location":"25648639","container-title":"Environ Sci Technol","DOI":"10.1021/es505846r","ISSN":"1520-5851 (Electronic) 0013-936X (Linking)","issue":"6","journalAbbreviation":"Environmental science &amp; technology","language":"Eng","page":"3887-96","source":"NLM","title":"Spatiotemporal prediction of fine particulate matter during the 2008 northern California wildfires using machine learning","title-short":"Spatiotemporal prediction of fine particulate matter during the 2008 northern California wildfires using machine learning","volume":"49","author":[{"family":"Reid","given":"C. E."},{"family":"Jerrett","given":"M."},{"family":"Petersen","given":"M. L."},{"family":"Pfister","given":"G. G."},{"family":"Morefield","given":"P. E."},{"family":"Tager","given":"I. B."},{"family":"Raffuse","given":"S. M."},{"family":"Balmes","given":"J. R."}],"issued":{"date-parts":[["2015",3,17]]}}},{"id":2977,"uris":["http://zotero.org/users/3414252/items/DRJ323ZS"],"uri":["http://zotero.org/users/3414252/items/DRJ323ZS"],"itemData":{"id":2977,"type":"article-journal","abstract":"A number of models have been developed to estimate PM2.5 exposure, including satellite-based aerosol optical depth (AOD) models, land-use regression, or chemical transport model simulation, all with both strengths and weaknesses. Variables like normalized difference vegetation index (NDVI), surface reflectance, absorbing aerosol index, and meteoroidal fields are also informative about PM2.5 concentrations. Our objective is to establish a hybrid model which incorporates multiple approaches and input variables to improve model performance. To account for complex atmospheric mechanisms, we used a neural network for its capacity to model nonlinearity and interactions. We used convolutional layers, which aggregate neighboring information, into a neural network to account for spatial and temporal autocorrelation. We trained the neural network for the continental United States from 2000 to 2012 and tested it with left out monitors. Ten-fold cross-validation revealed a good model performance with a total R(2) of 0.84 on the left out monitors. Regional R(2) could be even higher for the Eastern and Central United States. Model performance was still good at low PM2.5 concentrations. Then, we used the trained neural network to make daily predictions of PM2.5 at 1 km x 1 km grid cells. This model allows epidemiologists to access PM2.5 exposure in both the short-term and the long-term.","archive_location":"27023334","container-title":"Environ Sci Technol","DOI":"10.1021/acs.est.5b06121","ISSN":"0013-936x","issue":"9","journalAbbreviation":"Environmental science &amp; technology","language":"eng","page":"4712-21","source":"NLM","title":"Assessing PM2.5 Exposures with High Spatiotemporal Resolution across the Continental United States","title-short":"Assessing PM2.5 Exposures with High Spatiotemporal Resolution across the Continental United States","volume":"50","author":[{"family":"Di","given":"Q."},{"family":"Kloog","given":"I."},{"family":"Koutrakis","given":"P."},{"family":"Lyapustin","given":"A."},{"family":"Wang","given":"Y."},{"family":"Schwartz","given":"J."}],"issued":{"date-parts":[["2016",5]]}}},{"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J."},{"family":"Schwartz","given":"Joel"}],"issued":{"date-parts":[["2019",7,1]]}}},{"id":19724,"uris":["http://zotero.org/users/3414252/items/CJJBZPYH"],"uri":["http://zotero.org/users/3414252/items/CJJBZPYH"],"itemData":{"id":19724,"type":"article-journal","abstract":"To estimate PM2.5 concentrations, many parametric regression models have been developed, while nonparametric machine learning algorithms are used less often and national-scale models are rare. In this paper, we develop a random forest model incorporating aerosol optical depth (AOD) data, meteorological fields, and land use variables to estimate daily 24 h averaged ground-level PM2.5 concentrations over the conterminous United States in 2011. Random forests are an ensemble learning method that provides predictions with high accuracy and interpretability. Our results achieve an overall cross-validation (CV) R2 value of 0.80. Mean prediction error (MPE) and root mean squared prediction error (RMSPE) for daily predictions are 1.78 and 2.83 μg/m3, respectively, indicating a good agreement between CV predictions and observations. The prediction accuracy of our model is similar to those reported in previous studies using neural networks or regression models on both national and regional scales. In addition, the incorporation of convolutional layers for land use terms and nearby PM2.5 measurements increase CV R2 by </w:instrText>
      </w:r>
      <w:r w:rsidR="0093677E">
        <w:rPr>
          <w:rFonts w:ascii="Cambria Math" w:hAnsi="Cambria Math" w:cs="Cambria Math"/>
        </w:rPr>
        <w:instrText>∼</w:instrText>
      </w:r>
      <w:r w:rsidR="0093677E">
        <w:instrText xml:space="preserve">0.02 and </w:instrText>
      </w:r>
      <w:r w:rsidR="0093677E">
        <w:rPr>
          <w:rFonts w:ascii="Cambria Math" w:hAnsi="Cambria Math" w:cs="Cambria Math"/>
        </w:rPr>
        <w:instrText>∼</w:instrText>
      </w:r>
      <w:r w:rsidR="0093677E">
        <w:instrText xml:space="preserve">0.06, respectively, indicating their significant contributions to prediction accuracy. A pair of different variable importance measures both indicate that the convolutional layer for nearby PM2.5 measurements and AOD values are among the most-important predictor variables for the training process.","container-title":"Environmental Science &amp; Technology","DOI":"10.1021/acs.est.7b01210","ISSN":"0013-936X","issue":"12","journalAbbreviation":"Environ. Sci. Technol.","page":"6936-6944","source":"ACS Publications","title":"Estimating PM2.5 Concentrations in the Conterminous United States Using the Random Forest Approach","volume":"51","author":[{"family":"Hu","given":"Xuefei"},{"family":"Belle","given":"Jessica H."},{"family":"Meng","given":"Xia"},{"family":"Wildani","given":"Avani"},{"family":"Waller","given":"Lance A."},{"family":"Strickland","given":"Matthew J."},{"family":"Liu","given":"Yang"}],"issued":{"date-parts":[["2017",6,20]]}}}],"schema":"https://github.com/citation-style-language/schema/raw/master/csl-citation.json"} </w:instrText>
      </w:r>
      <w:r w:rsidR="0093677E">
        <w:fldChar w:fldCharType="separate"/>
      </w:r>
      <w:r w:rsidR="0093677E" w:rsidRPr="0093677E">
        <w:rPr>
          <w:rFonts w:cs="Calibri"/>
          <w:szCs w:val="24"/>
          <w:vertAlign w:val="superscript"/>
        </w:rPr>
        <w:t>15–18</w:t>
      </w:r>
      <w:r w:rsidR="0093677E">
        <w:fldChar w:fldCharType="end"/>
      </w:r>
      <w:r>
        <w:t xml:space="preserve">. </w:t>
      </w:r>
    </w:p>
    <w:p w14:paraId="194FBBA0" w14:textId="77777777" w:rsidR="00A75088" w:rsidRDefault="00A75088" w:rsidP="00A75088"/>
    <w:p w14:paraId="0749760A" w14:textId="78E561D7" w:rsidR="00A75088" w:rsidRDefault="00A75088" w:rsidP="00A75088">
      <w:r>
        <w:t xml:space="preserve">Machine learning methods train large auxiliary datasets, often including satellite </w:t>
      </w:r>
      <w:commentRangeStart w:id="12"/>
      <w:del w:id="13" w:author="Melissa Maestas" w:date="2020-05-05T12:44:00Z">
        <w:r w:rsidDel="00641100">
          <w:delText>aerosol optical depth (</w:delText>
        </w:r>
      </w:del>
      <w:r>
        <w:t>AOD</w:t>
      </w:r>
      <w:commentRangeEnd w:id="12"/>
      <w:r w:rsidR="00641100">
        <w:rPr>
          <w:rStyle w:val="CommentReference"/>
        </w:rPr>
        <w:commentReference w:id="12"/>
      </w:r>
      <w:del w:id="14" w:author="Melissa Maestas" w:date="2020-05-05T12:44:00Z">
        <w:r w:rsidDel="00641100">
          <w:delText>)</w:delText>
        </w:r>
      </w:del>
      <w:r>
        <w:t xml:space="preserve">, meteorological data, chemical transport model output, and land cover and land use data to provide optimal estimates of </w:t>
      </w:r>
      <w:r w:rsidR="002438A3">
        <w:t>PM</w:t>
      </w:r>
      <w:r w:rsidR="002438A3" w:rsidRPr="00641100">
        <w:rPr>
          <w:vertAlign w:val="subscript"/>
          <w:rPrChange w:id="15" w:author="Melissa Maestas" w:date="2020-05-05T12:45:00Z">
            <w:rPr/>
          </w:rPrChange>
        </w:rPr>
        <w:t>2.5</w:t>
      </w:r>
      <w:r>
        <w:t xml:space="preserve"> where people breathe. These models have been implemented in various locations around the world at city, regional, and national scales</w:t>
      </w:r>
      <w:r w:rsidR="0093677E">
        <w:fldChar w:fldCharType="begin"/>
      </w:r>
      <w:r w:rsidR="0093677E">
        <w:instrText xml:space="preserve"> ADDIN ZOTERO_ITEM CSL_CITATION {"citationID":"E4H8DOHT","properties":{"formattedCitation":"\\super 19\\nosupersub{}","plainCitation":"19","noteIndex":0},"citationItems":[{"id":20381,"uris":["http://zotero.org/users/3414252/items/AHE72K4X"],"uri":["http://zotero.org/users/3414252/items/AHE72K4X"],"itemData":{"id":20381,"type":"article-journal","abstract":"Background: Data measuring airborne pollutants, public health and environmental factors are increasingly being stored and merged. These big datasets offer great potential, but also challenge traditional epidemiological methods. This has motivated the exploration of alternative methods to make predictions, find patterns and extract information. To this end, data mining and machine learning algorithms are increasingly being applied to air pollution epidemiology. Methods: We conducted a systematic literature review on the application of data mining and machine learning methods in air pollution epidemiology. We carried out our search process in PubMed, the MEDLINE database and Google Scholar. Research articles applying data mining and machine learning methods to air pollution epidemiology were queried and reviewed. Results: Our search queries resulted in 400 research articles. Our fine-grained analysis employed our inclusion/exclusion criteria to reduce the results to 47 articles, which we separate into three primary areas of interest: 1) source apportionment; 2) forecasting/prediction of air pollution/quality or exposure; and 3) generating hypotheses. Early applications had a preference for artificial neural networks. In more recent work, decision trees, support vector machines, k-means clustering and the APRIORI algorithm have been widely applied. Our survey shows that the majority of the research has been conducted in Europe, China and the USA, and that data mining is becoming an increasingly common tool in environmental health. For potential newdirections, we have identified that deep learning and geo-spacial pattern mining are two burgeoning areas of datamining that have good potential for future applications in air pollution epidemiology. Conclusions: We carried out a systematic review identifying the current trends, challenges and new directions to explore in the application of data mining methods to air pollution epidemiology. This work shows that data mining is increasingly being applied in air pollution epidemiology. The potential to support air pollution epidemiology continues to grow with advancements in data mining related to temporal and geo-spacial mining, and deep learning. This is further supported by new sensors and storage mediums that enable larger, better quality data. This suggests thatmanymore fruitful applications can be expected in the future.","container-title":"Bmc Public Health","DOI":"10.1186/s12889-017-4914-3","ISSN":"1471-2458","journalAbbreviation":"BMC Public Health","language":"English","note":"WOS:000416433100002","page":"907","source":"Web of Science","title":"A systematic review of data mining and machine learning for air pollution epidemiology","volume":"17","author":[{"family":"Bellinger","given":"Colin"},{"family":"Jabbar","given":"Mohomed Shazan Mohomed"},{"family":"Zaiane","given":"Osmar"},{"family":"Osornio-Vargas","given":"Alvaro"}],"issued":{"date-parts":[["2017",11,28]]}}}],"schema":"https://github.com/citation-style-language/schema/raw/master/csl-citation.json"} </w:instrText>
      </w:r>
      <w:r w:rsidR="0093677E">
        <w:fldChar w:fldCharType="separate"/>
      </w:r>
      <w:r w:rsidR="0093677E" w:rsidRPr="0093677E">
        <w:rPr>
          <w:rFonts w:cs="Calibri"/>
          <w:szCs w:val="24"/>
          <w:vertAlign w:val="superscript"/>
        </w:rPr>
        <w:t>19</w:t>
      </w:r>
      <w:r w:rsidR="0093677E">
        <w:fldChar w:fldCharType="end"/>
      </w:r>
      <w:r>
        <w:t xml:space="preserve">. Some epidemiological questions can only be addressed in longitudinal studies with large sample sizes. Exposure models with large spatial and temporal domains will help enable such studies. Within the US, </w:t>
      </w:r>
      <w:commentRangeStart w:id="16"/>
      <w:r>
        <w:t xml:space="preserve">Di et al. </w:t>
      </w:r>
      <w:r w:rsidR="0093677E">
        <w:t>(2016; 2019)</w:t>
      </w:r>
      <w:r>
        <w:t xml:space="preserve"> and Hu et al. </w:t>
      </w:r>
      <w:r w:rsidR="0093677E">
        <w:t>(2017)</w:t>
      </w:r>
      <w:commentRangeEnd w:id="16"/>
      <w:r w:rsidR="00C073B4">
        <w:rPr>
          <w:rStyle w:val="CommentReference"/>
        </w:rPr>
        <w:commentReference w:id="16"/>
      </w:r>
      <w:r w:rsidR="0093677E">
        <w:t xml:space="preserve"> </w:t>
      </w:r>
      <w:r>
        <w:t xml:space="preserve">have separately used machine learning algorithms to create fine-resolution daily </w:t>
      </w:r>
      <w:r w:rsidR="002438A3">
        <w:t>PM</w:t>
      </w:r>
      <w:r w:rsidR="002438A3" w:rsidRPr="00641100">
        <w:rPr>
          <w:vertAlign w:val="subscript"/>
          <w:rPrChange w:id="17" w:author="Melissa Maestas" w:date="2020-05-05T12:45:00Z">
            <w:rPr/>
          </w:rPrChange>
        </w:rPr>
        <w:t>2.5</w:t>
      </w:r>
      <w:r>
        <w:t xml:space="preserve"> estimates for the continental US. These models, however, have performed poorly in the western US</w:t>
      </w:r>
      <w:r w:rsidR="0093677E">
        <w:fldChar w:fldCharType="begin"/>
      </w:r>
      <w:r w:rsidR="0093677E">
        <w:instrText xml:space="preserve"> ADDIN ZOTERO_ITEM CSL_CITATION {"citationID":"C6fxV0L6","properties":{"formattedCitation":"\\super 16,18\\nosupersub{}","plainCitation":"16,18","noteIndex":0},"citationItems":[{"id":2977,"uris":["http://zotero.org/users/3414252/items/DRJ323ZS"],"uri":["http://zotero.org/users/3414252/items/DRJ323ZS"],"itemData":{"id":2977,"type":"article-journal","abstract":"A number of models have been developed to estimate PM2.5 exposure, including satellite-based aerosol optical depth (AOD) models, land-use regression, or chemical transport model simulation, all with both strengths and weaknesses. Variables like normalized difference vegetation index (NDVI), surface reflectance, absorbing aerosol index, and meteoroidal fields are also informative about PM2.5 concentrations. Our objective is to establish a hybrid model which incorporates multiple approaches and input variables to improve model performance. To account for complex atmospheric mechanisms, we used a neural network for its capacity to model nonlinearity and interactions. We used convolutional layers, which aggregate neighboring information, into a neural network to account for spatial and temporal autocorrelation. We trained the neural network for the continental United States from 2000 to 2012 and tested it with left out monitors. Ten-fold cross-validation revealed a good model performance with a total R(2) of 0.84 on the left out monitors. Regional R(2) could be even higher for the Eastern and Central United States. Model performance was still good at low PM2.5 concentrations. Then, we used the trained neural network to make daily predictions of PM2.5 at 1 km x 1 km grid cells. This model allows epidemiologists to access PM2.5 exposure in both the short-term and the long-term.","archive_location":"27023334","container-title":"Environ Sci Technol","DOI":"10.1021/acs.est.5b06121","ISSN":"0013-936x","issue":"9","journalAbbreviation":"Environmental science &amp; technology","language":"eng","page":"4712-21","source":"NLM","title":"Assessing PM2.5 Exposures with High Spatiotemporal Resolution across the Continental United States","title-short":"Assessing PM2.5 Exposures with High Spatiotemporal Resolution across the Continental United States","volume":"50","author":[{"family":"Di","given":"Q."},{"family":"Kloog","given":"I."},{"family":"Koutrakis","given":"P."},{"family":"Lyapustin","given":"A."},{"family":"Wang","given":"Y."},{"family":"Schwartz","given":"J."}],"issued":{"date-parts":[["2016",5]]}}},{"id":19724,"uris":["http://zotero.org/users/3414252/items/CJJBZPYH"],"uri":["http://zotero.org/users/3414252/items/CJJBZPYH"],"itemData":{"id":19724,"type":"article-journal","abstract":"To estimate PM2.5 concentrations, many parametric regression models have been developed, while nonparametric machine learning algorithms are used less often and national-scale models are rare. In this paper, we develop a random forest model incorporating aerosol optical depth (AOD) data, meteorological fields, and land use variables to estimate daily 24 h averaged ground-level PM2.5 concentrations over the conterminous United States in 2011. Random forests are an ensemble learning method that provides predictions with high accuracy and interpretability. Our results achieve an overall cross-validation (CV) R2 value of 0.80. Mean prediction error (MPE) and root mean squared prediction error (RMSPE) for daily predictions are 1.78 and 2.83 μg/m3, respectively, indicating a good agreement between CV predictions and observations. The prediction accuracy of our model is similar to those reported in previous studies using neural networks or regression models on both national and regional scales. In addition, the incorporation of convolutional layers for land use terms and nearby PM2.5 measurements increase CV R2 by </w:instrText>
      </w:r>
      <w:r w:rsidR="0093677E">
        <w:rPr>
          <w:rFonts w:ascii="Cambria Math" w:hAnsi="Cambria Math" w:cs="Cambria Math"/>
        </w:rPr>
        <w:instrText>∼</w:instrText>
      </w:r>
      <w:r w:rsidR="0093677E">
        <w:instrText xml:space="preserve">0.02 and </w:instrText>
      </w:r>
      <w:r w:rsidR="0093677E">
        <w:rPr>
          <w:rFonts w:ascii="Cambria Math" w:hAnsi="Cambria Math" w:cs="Cambria Math"/>
        </w:rPr>
        <w:instrText>∼</w:instrText>
      </w:r>
      <w:r w:rsidR="0093677E">
        <w:instrText xml:space="preserve">0.06, respectively, indicating their significant contributions to prediction accuracy. A pair of different variable importance measures both indicate that the convolutional layer for nearby PM2.5 measurements and AOD values are among the most-important predictor variables for the training process.","container-title":"Environmental Science &amp; Technology","DOI":"10.1021/acs.est.7b01210","ISSN":"0013-936X","issue":"12","journalAbbreviation":"Environ. Sci. Technol.","page":"6936-6944","source":"ACS Publications","title":"Estimating PM2.5 Concentrations in the Conterminous United States Using the Random Forest Approach","volume":"51","author":[{"family":"Hu","given":"Xuefei"},{"family":"Belle","given":"Jessica H."},{"family":"Meng","given":"Xia"},{"family":"Wildani","given":"Avani"},{"family":"Waller","given":"Lance A."},{"family":"Strickland","given":"Matthew J."},{"family":"Liu","given":"Yang"}],"issued":{"date-parts":[["2017",6,20]]}}}],"schema":"https://github.com/citation-style-language/schema/raw/master/csl-citation.json"} </w:instrText>
      </w:r>
      <w:r w:rsidR="0093677E">
        <w:fldChar w:fldCharType="separate"/>
      </w:r>
      <w:r w:rsidR="0093677E" w:rsidRPr="0093677E">
        <w:rPr>
          <w:rFonts w:cs="Calibri"/>
          <w:szCs w:val="24"/>
          <w:vertAlign w:val="superscript"/>
        </w:rPr>
        <w:t>16,18</w:t>
      </w:r>
      <w:r w:rsidR="0093677E">
        <w:fldChar w:fldCharType="end"/>
      </w:r>
      <w:r>
        <w:t xml:space="preserve"> and particularly the mountain west</w:t>
      </w:r>
      <w:r w:rsidR="0093677E">
        <w:fldChar w:fldCharType="begin"/>
      </w:r>
      <w:r w:rsidR="0093677E">
        <w:instrText xml:space="preserve"> ADDIN ZOTERO_ITEM CSL_CITATION {"citationID":"M4Hu6Nrn","properties":{"formattedCitation":"\\super 17\\nosupersub{}","plainCitation":"17","noteIndex":0},"citationItems":[{"id":22751,"uris":["http://zotero.org/users/3414252/items/46BGCZF9"],"uri":["http://zotero.org/users/3414252/items/46BGCZF9"],"itemData":{"id":22751,"type":"article-journal","abstract":"Various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J."},{"family":"Schwartz","given":"Joel"}],"issued":{"date-parts":[["2019",7,1]]}}}],"schema":"https://github.com/citation-style-language/schema/raw/master/csl-citation.json"} </w:instrText>
      </w:r>
      <w:r w:rsidR="0093677E">
        <w:fldChar w:fldCharType="separate"/>
      </w:r>
      <w:r w:rsidR="0093677E" w:rsidRPr="0093677E">
        <w:rPr>
          <w:rFonts w:cs="Calibri"/>
          <w:szCs w:val="24"/>
          <w:vertAlign w:val="superscript"/>
        </w:rPr>
        <w:t>17</w:t>
      </w:r>
      <w:r w:rsidR="0093677E">
        <w:fldChar w:fldCharType="end"/>
      </w:r>
      <w:r>
        <w:t xml:space="preserve"> compared to the rest of the country. Given the increasing trends in </w:t>
      </w:r>
      <w:r w:rsidR="002438A3">
        <w:t>PM</w:t>
      </w:r>
      <w:r w:rsidR="002438A3" w:rsidRPr="00641100">
        <w:rPr>
          <w:vertAlign w:val="subscript"/>
          <w:rPrChange w:id="18" w:author="Melissa Maestas" w:date="2020-05-05T12:45:00Z">
            <w:rPr/>
          </w:rPrChange>
        </w:rPr>
        <w:t>2.5</w:t>
      </w:r>
      <w:r>
        <w:t xml:space="preserve"> concentrations in parts of the western US and the importance of wildfires as a source of </w:t>
      </w:r>
      <w:r w:rsidR="002438A3">
        <w:t>PM</w:t>
      </w:r>
      <w:r w:rsidR="002438A3" w:rsidRPr="00C073B4">
        <w:rPr>
          <w:vertAlign w:val="subscript"/>
          <w:rPrChange w:id="19" w:author="Melissa Maestas" w:date="2020-05-05T19:48:00Z">
            <w:rPr/>
          </w:rPrChange>
        </w:rPr>
        <w:t>2.5</w:t>
      </w:r>
      <w:r>
        <w:t xml:space="preserve"> there, it is important to have a model that is tailored to this region to capture the variability in </w:t>
      </w:r>
      <w:r w:rsidR="002438A3">
        <w:t>PM</w:t>
      </w:r>
      <w:r w:rsidR="002438A3" w:rsidRPr="00641100">
        <w:rPr>
          <w:vertAlign w:val="subscript"/>
          <w:rPrChange w:id="20" w:author="Melissa Maestas" w:date="2020-05-05T12:46:00Z">
            <w:rPr/>
          </w:rPrChange>
        </w:rPr>
        <w:t>2.5</w:t>
      </w:r>
      <w:r>
        <w:t xml:space="preserve"> concentrations in space and time in this region.</w:t>
      </w:r>
    </w:p>
    <w:p w14:paraId="28420CEA" w14:textId="77777777" w:rsidR="00A75088" w:rsidRDefault="00A75088" w:rsidP="00A75088"/>
    <w:p w14:paraId="6E37E5CA" w14:textId="518EEA29" w:rsidR="00A75088" w:rsidRDefault="00A75088" w:rsidP="00A75088">
      <w:r>
        <w:t xml:space="preserve">The dataset we describe here improves upon previous daily estimates of </w:t>
      </w:r>
      <w:r w:rsidR="002438A3">
        <w:t>PM</w:t>
      </w:r>
      <w:r w:rsidR="002438A3" w:rsidRPr="00C073B4">
        <w:rPr>
          <w:vertAlign w:val="subscript"/>
          <w:rPrChange w:id="21" w:author="Melissa Maestas" w:date="2020-05-05T19:50:00Z">
            <w:rPr/>
          </w:rPrChange>
        </w:rPr>
        <w:t>2.5</w:t>
      </w:r>
      <w:r>
        <w:t xml:space="preserve"> concentrations from machine learning models in the following ways: (1) use of a more extensive monitoring station network that captures more spatial locations and also proximity to wildfires, a key driver of </w:t>
      </w:r>
      <w:r w:rsidR="002438A3">
        <w:t>PM</w:t>
      </w:r>
      <w:r w:rsidR="002438A3" w:rsidRPr="00C073B4">
        <w:rPr>
          <w:vertAlign w:val="subscript"/>
          <w:rPrChange w:id="22" w:author="Melissa Maestas" w:date="2020-05-05T19:50:00Z">
            <w:rPr/>
          </w:rPrChange>
        </w:rPr>
        <w:t>2.5</w:t>
      </w:r>
      <w:r>
        <w:t xml:space="preserve"> in the western US, (2) use of an ensemble of machine learning algorithms which have been shown to improve model performance over just one machine learning algorithm</w:t>
      </w:r>
      <w:r w:rsidR="0093677E">
        <w:t xml:space="preserve">, </w:t>
      </w:r>
      <w:r>
        <w:t xml:space="preserve">(3) </w:t>
      </w:r>
      <w:r w:rsidR="0093677E">
        <w:t>retaining</w:t>
      </w:r>
      <w:r>
        <w:t xml:space="preserve"> high monitoring data to train on thus allowing our models to predict the high </w:t>
      </w:r>
      <w:r w:rsidR="002438A3">
        <w:t>PM</w:t>
      </w:r>
      <w:r w:rsidR="002438A3" w:rsidRPr="00C073B4">
        <w:rPr>
          <w:vertAlign w:val="subscript"/>
          <w:rPrChange w:id="23" w:author="Melissa Maestas" w:date="2020-05-05T19:51:00Z">
            <w:rPr/>
          </w:rPrChange>
        </w:rPr>
        <w:t>2.5</w:t>
      </w:r>
      <w:r>
        <w:t xml:space="preserve"> values that occur during wildfire episodes, and (</w:t>
      </w:r>
      <w:r w:rsidR="0093677E">
        <w:t>4</w:t>
      </w:r>
      <w:r>
        <w:t>)</w:t>
      </w:r>
      <w:r w:rsidR="0093677E">
        <w:t xml:space="preserve"> making the data available in a public repository</w:t>
      </w:r>
      <w:r w:rsidR="0093677E" w:rsidRPr="0093677E">
        <w:t xml:space="preserve"> </w:t>
      </w:r>
      <w:r w:rsidR="0093677E">
        <w:t>which the above cited papers have not done. The data is available as daily PM</w:t>
      </w:r>
      <w:r w:rsidR="0093677E" w:rsidRPr="00C073B4">
        <w:rPr>
          <w:vertAlign w:val="subscript"/>
          <w:rPrChange w:id="24" w:author="Melissa Maestas" w:date="2020-05-05T19:51:00Z">
            <w:rPr/>
          </w:rPrChange>
        </w:rPr>
        <w:t>2.5</w:t>
      </w:r>
      <w:r w:rsidR="0093677E">
        <w:t xml:space="preserve"> concentration estimates </w:t>
      </w:r>
      <w:r>
        <w:t xml:space="preserve">at census tract, ZIP-code, </w:t>
      </w:r>
      <w:r w:rsidR="0093677E">
        <w:t xml:space="preserve">and </w:t>
      </w:r>
      <w:r>
        <w:t>county scales</w:t>
      </w:r>
      <w:r w:rsidR="0093677E">
        <w:t xml:space="preserve"> with the aim that they be used by researchers to understand</w:t>
      </w:r>
      <w:r>
        <w:t xml:space="preserve"> the societal impacts of air pollution exposure in the western US, where wildfires are a significant contributor to </w:t>
      </w:r>
      <w:r w:rsidR="002438A3">
        <w:t>PM</w:t>
      </w:r>
      <w:r w:rsidR="002438A3" w:rsidRPr="00C073B4">
        <w:rPr>
          <w:vertAlign w:val="subscript"/>
          <w:rPrChange w:id="25" w:author="Melissa Maestas" w:date="2020-05-05T19:51:00Z">
            <w:rPr/>
          </w:rPrChange>
        </w:rPr>
        <w:t>2.5</w:t>
      </w:r>
      <w:r>
        <w:t xml:space="preserve"> concentrations.</w:t>
      </w:r>
    </w:p>
    <w:p w14:paraId="71776DE4" w14:textId="77777777" w:rsidR="00A75088" w:rsidRDefault="00A75088" w:rsidP="00A75088"/>
    <w:p w14:paraId="0DBFB93F" w14:textId="0DBF67C4" w:rsidR="00A75088" w:rsidRDefault="00A75088" w:rsidP="00A75088">
      <w:commentRangeStart w:id="26"/>
      <w:r>
        <w:t>[describe Figure \ref{</w:t>
      </w:r>
      <w:proofErr w:type="spellStart"/>
      <w:proofErr w:type="gramStart"/>
      <w:r>
        <w:t>fig:MonitorLocations</w:t>
      </w:r>
      <w:proofErr w:type="spellEnd"/>
      <w:proofErr w:type="gramEnd"/>
      <w:r>
        <w:t xml:space="preserve">}:  monitor locations (points) and state boundaries] % Generated using  </w:t>
      </w:r>
      <w:proofErr w:type="spellStart"/>
      <w:r>
        <w:t>Map_Monitor_Locations.R</w:t>
      </w:r>
      <w:commentRangeEnd w:id="26"/>
      <w:proofErr w:type="spellEnd"/>
      <w:r w:rsidR="0093677E">
        <w:rPr>
          <w:rStyle w:val="CommentReference"/>
        </w:rPr>
        <w:commentReference w:id="26"/>
      </w:r>
    </w:p>
    <w:p w14:paraId="02FC8B2C" w14:textId="56BBB571" w:rsidR="00DD66D7" w:rsidRDefault="00DD66D7" w:rsidP="00A75088">
      <w:commentRangeStart w:id="27"/>
      <w:r w:rsidRPr="00DD66D7">
        <w:rPr>
          <w:noProof/>
        </w:rPr>
        <w:lastRenderedPageBreak/>
        <w:drawing>
          <wp:inline distT="0" distB="0" distL="0" distR="0" wp14:anchorId="3051D278" wp14:editId="456F37C7">
            <wp:extent cx="4619625" cy="4752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4752975"/>
                    </a:xfrm>
                    <a:prstGeom prst="rect">
                      <a:avLst/>
                    </a:prstGeom>
                    <a:noFill/>
                    <a:ln>
                      <a:noFill/>
                    </a:ln>
                  </pic:spPr>
                </pic:pic>
              </a:graphicData>
            </a:graphic>
          </wp:inline>
        </w:drawing>
      </w:r>
      <w:commentRangeEnd w:id="27"/>
      <w:r>
        <w:rPr>
          <w:rStyle w:val="CommentReference"/>
        </w:rPr>
        <w:commentReference w:id="27"/>
      </w:r>
    </w:p>
    <w:p w14:paraId="0F324B47" w14:textId="77777777" w:rsidR="00A75088" w:rsidRDefault="00A75088" w:rsidP="00A75088"/>
    <w:p w14:paraId="14BEC79D" w14:textId="09CE3B2E" w:rsidR="00A75088" w:rsidRDefault="00A75088" w:rsidP="00A75088">
      <w:r>
        <w:t>[insert Table 1: list variables]</w:t>
      </w:r>
    </w:p>
    <w:p w14:paraId="47C10683" w14:textId="1673F0AA" w:rsidR="00DD66D7" w:rsidRDefault="00DD66D7" w:rsidP="00A75088"/>
    <w:p w14:paraId="78E4683F" w14:textId="1383BB3C" w:rsidR="00DD66D7" w:rsidRDefault="00DD66D7" w:rsidP="00A75088">
      <w:r w:rsidRPr="00DD66D7">
        <w:rPr>
          <w:noProof/>
        </w:rPr>
        <w:lastRenderedPageBreak/>
        <w:drawing>
          <wp:inline distT="0" distB="0" distL="0" distR="0" wp14:anchorId="566C85AF" wp14:editId="6C585362">
            <wp:extent cx="5292090" cy="603250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2090" cy="6032500"/>
                    </a:xfrm>
                    <a:prstGeom prst="rect">
                      <a:avLst/>
                    </a:prstGeom>
                    <a:noFill/>
                    <a:ln>
                      <a:noFill/>
                    </a:ln>
                  </pic:spPr>
                </pic:pic>
              </a:graphicData>
            </a:graphic>
          </wp:inline>
        </w:drawing>
      </w:r>
    </w:p>
    <w:p w14:paraId="3FB29E2D" w14:textId="6EE95704" w:rsidR="00DD66D7" w:rsidRDefault="00DD66D7" w:rsidP="00A75088">
      <w:commentRangeStart w:id="28"/>
      <w:commentRangeStart w:id="29"/>
      <w:r w:rsidRPr="00DD66D7">
        <w:rPr>
          <w:noProof/>
        </w:rPr>
        <w:lastRenderedPageBreak/>
        <w:drawing>
          <wp:inline distT="0" distB="0" distL="0" distR="0" wp14:anchorId="56561A4E" wp14:editId="41DC9670">
            <wp:extent cx="5292090" cy="3100705"/>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2090" cy="3100705"/>
                    </a:xfrm>
                    <a:prstGeom prst="rect">
                      <a:avLst/>
                    </a:prstGeom>
                    <a:noFill/>
                    <a:ln>
                      <a:noFill/>
                    </a:ln>
                  </pic:spPr>
                </pic:pic>
              </a:graphicData>
            </a:graphic>
          </wp:inline>
        </w:drawing>
      </w:r>
      <w:commentRangeEnd w:id="28"/>
      <w:r>
        <w:rPr>
          <w:rStyle w:val="CommentReference"/>
        </w:rPr>
        <w:commentReference w:id="28"/>
      </w:r>
      <w:commentRangeEnd w:id="29"/>
      <w:r w:rsidR="0067033A">
        <w:rPr>
          <w:rStyle w:val="CommentReference"/>
        </w:rPr>
        <w:commentReference w:id="29"/>
      </w:r>
    </w:p>
    <w:p w14:paraId="706E5287" w14:textId="77777777" w:rsidR="006A42F1" w:rsidRPr="0033109F" w:rsidRDefault="006A42F1" w:rsidP="006A42F1"/>
    <w:p w14:paraId="5360E600" w14:textId="77777777" w:rsidR="006A42F1" w:rsidRPr="006A42F1" w:rsidRDefault="00C658AC" w:rsidP="006A42F1">
      <w:pPr>
        <w:pStyle w:val="Heading3"/>
        <w:spacing w:before="0" w:after="0"/>
      </w:pPr>
      <w:r w:rsidRPr="0033109F">
        <w:t>Methods</w:t>
      </w:r>
    </w:p>
    <w:p w14:paraId="66EC3469" w14:textId="241B1354" w:rsidR="00A339B8" w:rsidRDefault="00A339B8" w:rsidP="004E0C09">
      <w:pPr>
        <w:pStyle w:val="NormalWeb"/>
        <w:spacing w:before="0" w:beforeAutospacing="0"/>
      </w:pPr>
      <w:r>
        <w:t xml:space="preserve">The Methods should include detailed text describing any steps or procedures used in producing the data, including full descriptions of the experimental design, data acquisition assays, and any computational processing (e.g. normalization, image feature extraction). </w:t>
      </w:r>
      <w:r w:rsidR="004B5806">
        <w:t xml:space="preserve">See the </w:t>
      </w:r>
      <w:hyperlink r:id="rId14" w:anchor="sec-5" w:history="1">
        <w:r w:rsidR="004B5806" w:rsidRPr="004B5806">
          <w:rPr>
            <w:rStyle w:val="Hyperlink"/>
          </w:rPr>
          <w:t>detailed section in our submission guidelines</w:t>
        </w:r>
      </w:hyperlink>
      <w:r w:rsidR="004B5806">
        <w:t xml:space="preserve"> for advice on writing a transparent and reproducible methods section. </w:t>
      </w:r>
      <w:r>
        <w:t xml:space="preserve">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w:t>
      </w:r>
      <w:r w:rsidR="00663142" w:rsidRPr="00B60457">
        <w:t>Data Records</w:t>
      </w:r>
      <w:r>
        <w:t xml:space="preserve"> and </w:t>
      </w:r>
      <w:r w:rsidR="006A5238">
        <w:t>Citing Data</w:t>
      </w:r>
      <w:r>
        <w:t>, below).</w:t>
      </w:r>
    </w:p>
    <w:p w14:paraId="0EA38F31" w14:textId="4F0C511D" w:rsidR="00A339B8" w:rsidRDefault="00A339B8" w:rsidP="00A339B8">
      <w:pPr>
        <w:pStyle w:val="NormalWeb"/>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p w14:paraId="701857B8" w14:textId="3EADBBAC" w:rsidR="00A75088" w:rsidRPr="00FE29DF" w:rsidRDefault="00A75088" w:rsidP="00A75088">
      <w:pPr>
        <w:rPr>
          <w:rFonts w:cstheme="minorHAnsi"/>
          <w:color w:val="000000"/>
        </w:rPr>
      </w:pPr>
      <w:r w:rsidRPr="00FE29DF">
        <w:rPr>
          <w:rFonts w:cstheme="minorHAnsi"/>
          <w:color w:val="000000"/>
        </w:rPr>
        <w:t>Study Area</w:t>
      </w:r>
    </w:p>
    <w:p w14:paraId="70EA110C" w14:textId="77777777" w:rsidR="00A75088" w:rsidRPr="00FE29DF" w:rsidRDefault="00A75088" w:rsidP="00A75088">
      <w:pPr>
        <w:rPr>
          <w:rFonts w:cstheme="minorHAnsi"/>
          <w:color w:val="000000"/>
        </w:rPr>
      </w:pPr>
    </w:p>
    <w:p w14:paraId="5E9CE614" w14:textId="004C6229" w:rsidR="00A75088" w:rsidRPr="00FE29DF" w:rsidRDefault="00A75088" w:rsidP="00A75088">
      <w:pPr>
        <w:pStyle w:val="NormalWeb"/>
        <w:spacing w:before="0" w:beforeAutospacing="0" w:after="0" w:afterAutospacing="0"/>
        <w:rPr>
          <w:rFonts w:asciiTheme="minorHAnsi" w:hAnsiTheme="minorHAnsi" w:cstheme="minorHAnsi"/>
        </w:rPr>
      </w:pPr>
      <w:r w:rsidRPr="00FE29DF">
        <w:rPr>
          <w:rFonts w:asciiTheme="minorHAnsi" w:hAnsiTheme="minorHAnsi" w:cstheme="minorHAnsi"/>
          <w:color w:val="000000"/>
        </w:rPr>
        <w:t>Our study area includes 11 western US states: Arizona, California, Colorado, Idaho, Montana, Nevada, New Mexico, Oregon, Utah, Washington, and Wyoming (Fig</w:t>
      </w:r>
      <w:r w:rsidR="00DD66D7">
        <w:rPr>
          <w:rFonts w:asciiTheme="minorHAnsi" w:hAnsiTheme="minorHAnsi" w:cstheme="minorHAnsi"/>
          <w:color w:val="000000"/>
        </w:rPr>
        <w:t>. 1</w:t>
      </w:r>
      <w:r w:rsidRPr="00FE29DF">
        <w:rPr>
          <w:rFonts w:asciiTheme="minorHAnsi" w:hAnsiTheme="minorHAnsi" w:cstheme="minorHAnsi"/>
          <w:color w:val="000000"/>
        </w:rPr>
        <w:t xml:space="preserve">). Our temporal domain were all days between January 1, 2008 and December 31, 2018. We predicted daily estimates of </w:t>
      </w:r>
      <w:r w:rsidR="002438A3">
        <w:rPr>
          <w:rFonts w:asciiTheme="minorHAnsi" w:hAnsiTheme="minorHAnsi" w:cstheme="minorHAnsi"/>
          <w:color w:val="000000"/>
        </w:rPr>
        <w:t>PM</w:t>
      </w:r>
      <w:r w:rsidR="002438A3" w:rsidRPr="00803EF0">
        <w:rPr>
          <w:rFonts w:asciiTheme="minorHAnsi" w:hAnsiTheme="minorHAnsi" w:cstheme="minorHAnsi"/>
          <w:color w:val="000000"/>
          <w:vertAlign w:val="subscript"/>
          <w:rPrChange w:id="30" w:author="Melissa Maestas" w:date="2020-05-05T19:57:00Z">
            <w:rPr>
              <w:rFonts w:asciiTheme="minorHAnsi" w:hAnsiTheme="minorHAnsi" w:cstheme="minorHAnsi"/>
              <w:color w:val="000000"/>
            </w:rPr>
          </w:rPrChange>
        </w:rPr>
        <w:t>2.5</w:t>
      </w:r>
      <w:r w:rsidRPr="00FE29DF">
        <w:rPr>
          <w:rFonts w:asciiTheme="minorHAnsi" w:hAnsiTheme="minorHAnsi" w:cstheme="minorHAnsi"/>
          <w:color w:val="000000"/>
        </w:rPr>
        <w:t xml:space="preserve"> at the county, ZIP code, and census tract levels from machine learning ensembles trained on observed daily </w:t>
      </w:r>
      <w:r w:rsidR="002438A3">
        <w:rPr>
          <w:rFonts w:asciiTheme="minorHAnsi" w:hAnsiTheme="minorHAnsi" w:cstheme="minorHAnsi"/>
          <w:color w:val="000000"/>
        </w:rPr>
        <w:t>PM</w:t>
      </w:r>
      <w:r w:rsidR="002438A3" w:rsidRPr="00803EF0">
        <w:rPr>
          <w:rFonts w:asciiTheme="minorHAnsi" w:hAnsiTheme="minorHAnsi" w:cstheme="minorHAnsi"/>
          <w:color w:val="000000"/>
          <w:vertAlign w:val="subscript"/>
          <w:rPrChange w:id="31" w:author="Melissa Maestas" w:date="2020-05-05T19:57:00Z">
            <w:rPr>
              <w:rFonts w:asciiTheme="minorHAnsi" w:hAnsiTheme="minorHAnsi" w:cstheme="minorHAnsi"/>
              <w:color w:val="000000"/>
            </w:rPr>
          </w:rPrChange>
        </w:rPr>
        <w:t>2.5</w:t>
      </w:r>
      <w:r w:rsidRPr="00FE29DF">
        <w:rPr>
          <w:rFonts w:asciiTheme="minorHAnsi" w:hAnsiTheme="minorHAnsi" w:cstheme="minorHAnsi"/>
          <w:color w:val="000000"/>
        </w:rPr>
        <w:t xml:space="preserve"> values from monitoring stations from a variety of sources </w:t>
      </w:r>
      <w:commentRangeStart w:id="32"/>
      <w:commentRangeStart w:id="33"/>
      <w:r w:rsidRPr="00FE29DF">
        <w:rPr>
          <w:rFonts w:asciiTheme="minorHAnsi" w:hAnsiTheme="minorHAnsi" w:cstheme="minorHAnsi"/>
          <w:color w:val="000000"/>
        </w:rPr>
        <w:t>(</w:t>
      </w:r>
      <w:commentRangeStart w:id="34"/>
      <w:ins w:id="35" w:author="Melissa Maestas" w:date="2020-05-06T12:54:00Z">
        <w:r w:rsidR="00E45530">
          <w:rPr>
            <w:rFonts w:asciiTheme="minorHAnsi" w:hAnsiTheme="minorHAnsi" w:cstheme="minorHAnsi"/>
            <w:color w:val="000000"/>
          </w:rPr>
          <w:t>EPA</w:t>
        </w:r>
      </w:ins>
      <w:commentRangeEnd w:id="34"/>
      <w:ins w:id="36" w:author="Melissa Maestas" w:date="2020-05-06T12:55:00Z">
        <w:r w:rsidR="00E45530">
          <w:rPr>
            <w:rStyle w:val="CommentReference"/>
          </w:rPr>
          <w:commentReference w:id="34"/>
        </w:r>
      </w:ins>
      <w:ins w:id="37" w:author="Melissa Maestas" w:date="2020-05-06T12:54:00Z">
        <w:r w:rsidR="00E45530">
          <w:rPr>
            <w:rFonts w:asciiTheme="minorHAnsi" w:hAnsiTheme="minorHAnsi" w:cstheme="minorHAnsi"/>
            <w:color w:val="000000"/>
          </w:rPr>
          <w:t xml:space="preserve">, </w:t>
        </w:r>
      </w:ins>
      <w:commentRangeStart w:id="38"/>
      <w:del w:id="39" w:author="Melissa Maestas" w:date="2020-05-06T12:47:00Z">
        <w:r w:rsidRPr="00FE29DF" w:rsidDel="00D6019A">
          <w:rPr>
            <w:rFonts w:asciiTheme="minorHAnsi" w:hAnsiTheme="minorHAnsi" w:cstheme="minorHAnsi"/>
            <w:color w:val="000000"/>
          </w:rPr>
          <w:delText xml:space="preserve">**put in all </w:delText>
        </w:r>
        <w:r w:rsidR="002438A3" w:rsidDel="00D6019A">
          <w:rPr>
            <w:rFonts w:asciiTheme="minorHAnsi" w:hAnsiTheme="minorHAnsi" w:cstheme="minorHAnsi"/>
            <w:color w:val="000000"/>
          </w:rPr>
          <w:delText>PM2.5</w:delText>
        </w:r>
        <w:r w:rsidRPr="00FE29DF" w:rsidDel="00D6019A">
          <w:rPr>
            <w:rFonts w:asciiTheme="minorHAnsi" w:hAnsiTheme="minorHAnsi" w:cstheme="minorHAnsi"/>
            <w:color w:val="000000"/>
          </w:rPr>
          <w:delText xml:space="preserve"> data sources</w:delText>
        </w:r>
      </w:del>
      <w:ins w:id="40" w:author="Melissa Maestas" w:date="2020-05-06T12:47:00Z">
        <w:r w:rsidR="00D6019A">
          <w:rPr>
            <w:rFonts w:asciiTheme="minorHAnsi" w:hAnsiTheme="minorHAnsi" w:cstheme="minorHAnsi"/>
            <w:color w:val="000000"/>
          </w:rPr>
          <w:t>California Air Resources Board</w:t>
        </w:r>
      </w:ins>
      <w:ins w:id="41" w:author="Melissa Maestas" w:date="2020-05-06T12:48:00Z">
        <w:r w:rsidR="00D6019A">
          <w:rPr>
            <w:rFonts w:asciiTheme="minorHAnsi" w:hAnsiTheme="minorHAnsi" w:cstheme="minorHAnsi"/>
            <w:color w:val="000000"/>
          </w:rPr>
          <w:t xml:space="preserve"> (stationary and mobile monitoring network)</w:t>
        </w:r>
      </w:ins>
      <w:commentRangeEnd w:id="38"/>
      <w:ins w:id="42" w:author="Melissa Maestas" w:date="2020-05-06T12:56:00Z">
        <w:r w:rsidR="00E45530">
          <w:rPr>
            <w:rStyle w:val="CommentReference"/>
          </w:rPr>
          <w:commentReference w:id="38"/>
        </w:r>
      </w:ins>
      <w:ins w:id="43" w:author="Melissa Maestas" w:date="2020-05-06T12:48:00Z">
        <w:r w:rsidR="00D6019A">
          <w:rPr>
            <w:rFonts w:asciiTheme="minorHAnsi" w:hAnsiTheme="minorHAnsi" w:cstheme="minorHAnsi"/>
            <w:color w:val="000000"/>
          </w:rPr>
          <w:t xml:space="preserve">, </w:t>
        </w:r>
      </w:ins>
      <w:commentRangeStart w:id="44"/>
      <w:ins w:id="45" w:author="Melissa Maestas" w:date="2020-05-06T18:42:00Z">
        <w:r w:rsidR="00F01B40">
          <w:rPr>
            <w:rFonts w:asciiTheme="minorHAnsi" w:hAnsiTheme="minorHAnsi" w:cstheme="minorHAnsi"/>
            <w:color w:val="000000"/>
          </w:rPr>
          <w:t>Federal Land Manager Environmental Database</w:t>
        </w:r>
        <w:commentRangeEnd w:id="44"/>
        <w:r w:rsidR="00F01B40">
          <w:rPr>
            <w:rStyle w:val="CommentReference"/>
          </w:rPr>
          <w:commentReference w:id="44"/>
        </w:r>
      </w:ins>
      <w:ins w:id="46" w:author="Melissa Maestas" w:date="2020-05-06T18:44:00Z">
        <w:r w:rsidR="00F01B40">
          <w:rPr>
            <w:rFonts w:asciiTheme="minorHAnsi" w:hAnsiTheme="minorHAnsi" w:cstheme="minorHAnsi"/>
            <w:color w:val="000000"/>
          </w:rPr>
          <w:t xml:space="preserve">, </w:t>
        </w:r>
        <w:commentRangeStart w:id="47"/>
        <w:r w:rsidR="00F01B40">
          <w:rPr>
            <w:rFonts w:asciiTheme="minorHAnsi" w:hAnsiTheme="minorHAnsi" w:cstheme="minorHAnsi"/>
            <w:color w:val="000000"/>
          </w:rPr>
          <w:t>Fire Cache Smoke Monitor Archive</w:t>
        </w:r>
        <w:commentRangeEnd w:id="47"/>
        <w:r w:rsidR="00F01B40">
          <w:rPr>
            <w:rStyle w:val="CommentReference"/>
          </w:rPr>
          <w:commentReference w:id="47"/>
        </w:r>
      </w:ins>
      <w:ins w:id="48" w:author="Melissa Maestas" w:date="2020-05-06T18:45:00Z">
        <w:r w:rsidR="00F01B40">
          <w:rPr>
            <w:rFonts w:asciiTheme="minorHAnsi" w:hAnsiTheme="minorHAnsi" w:cstheme="minorHAnsi"/>
            <w:color w:val="000000"/>
          </w:rPr>
          <w:t xml:space="preserve">, </w:t>
        </w:r>
        <w:commentRangeStart w:id="49"/>
        <w:r w:rsidR="00F01B40">
          <w:rPr>
            <w:rFonts w:asciiTheme="minorHAnsi" w:hAnsiTheme="minorHAnsi" w:cstheme="minorHAnsi"/>
            <w:color w:val="000000"/>
          </w:rPr>
          <w:t>IMPROVE Network</w:t>
        </w:r>
      </w:ins>
      <w:commentRangeEnd w:id="49"/>
      <w:ins w:id="50" w:author="Melissa Maestas" w:date="2020-05-06T18:46:00Z">
        <w:r w:rsidR="00F01B40">
          <w:rPr>
            <w:rStyle w:val="CommentReference"/>
          </w:rPr>
          <w:commentReference w:id="49"/>
        </w:r>
      </w:ins>
      <w:ins w:id="51" w:author="Melissa Maestas" w:date="2020-05-06T19:21:00Z">
        <w:r w:rsidR="00196421">
          <w:rPr>
            <w:rFonts w:asciiTheme="minorHAnsi" w:hAnsiTheme="minorHAnsi" w:cstheme="minorHAnsi"/>
            <w:color w:val="000000"/>
          </w:rPr>
          <w:t xml:space="preserve">, </w:t>
        </w:r>
        <w:commentRangeStart w:id="52"/>
        <w:r w:rsidR="00196421">
          <w:rPr>
            <w:rFonts w:asciiTheme="minorHAnsi" w:hAnsiTheme="minorHAnsi" w:cstheme="minorHAnsi"/>
            <w:color w:val="000000"/>
          </w:rPr>
          <w:t>Utah State University</w:t>
        </w:r>
        <w:commentRangeEnd w:id="52"/>
        <w:r w:rsidR="00A25794">
          <w:rPr>
            <w:rStyle w:val="CommentReference"/>
          </w:rPr>
          <w:commentReference w:id="52"/>
        </w:r>
      </w:ins>
      <w:ins w:id="53" w:author="Melissa Maestas" w:date="2020-05-06T19:25:00Z">
        <w:r w:rsidR="00A25794">
          <w:rPr>
            <w:rFonts w:asciiTheme="minorHAnsi" w:hAnsiTheme="minorHAnsi" w:cstheme="minorHAnsi"/>
            <w:color w:val="000000"/>
          </w:rPr>
          <w:t>,</w:t>
        </w:r>
      </w:ins>
      <w:ins w:id="54" w:author="Melissa Maestas" w:date="2020-05-06T19:26:00Z">
        <w:r w:rsidR="00A25794">
          <w:rPr>
            <w:rFonts w:asciiTheme="minorHAnsi" w:hAnsiTheme="minorHAnsi" w:cstheme="minorHAnsi"/>
            <w:color w:val="000000"/>
          </w:rPr>
          <w:t xml:space="preserve"> </w:t>
        </w:r>
        <w:commentRangeStart w:id="55"/>
        <w:r w:rsidR="00A25794">
          <w:rPr>
            <w:rFonts w:asciiTheme="minorHAnsi" w:hAnsiTheme="minorHAnsi" w:cstheme="minorHAnsi"/>
            <w:color w:val="000000"/>
          </w:rPr>
          <w:t>Utah Department of Environmental Quality</w:t>
        </w:r>
      </w:ins>
      <w:commentRangeEnd w:id="55"/>
      <w:ins w:id="56" w:author="Melissa Maestas" w:date="2020-05-06T19:27:00Z">
        <w:r w:rsidR="00A25794">
          <w:rPr>
            <w:rStyle w:val="CommentReference"/>
          </w:rPr>
          <w:commentReference w:id="55"/>
        </w:r>
        <w:r w:rsidR="00A25794">
          <w:rPr>
            <w:rFonts w:asciiTheme="minorHAnsi" w:hAnsiTheme="minorHAnsi" w:cstheme="minorHAnsi"/>
            <w:color w:val="000000"/>
          </w:rPr>
          <w:t xml:space="preserve">, and the </w:t>
        </w:r>
        <w:commentRangeStart w:id="57"/>
        <w:r w:rsidR="00A25794">
          <w:rPr>
            <w:rFonts w:asciiTheme="minorHAnsi" w:hAnsiTheme="minorHAnsi" w:cstheme="minorHAnsi"/>
            <w:color w:val="000000"/>
          </w:rPr>
          <w:t>University of Utah</w:t>
        </w:r>
      </w:ins>
      <w:commentRangeEnd w:id="57"/>
      <w:ins w:id="58" w:author="Melissa Maestas" w:date="2020-05-06T19:28:00Z">
        <w:r w:rsidR="00A25794">
          <w:rPr>
            <w:rStyle w:val="CommentReference"/>
          </w:rPr>
          <w:commentReference w:id="57"/>
        </w:r>
      </w:ins>
      <w:r w:rsidRPr="00FE29DF">
        <w:rPr>
          <w:rFonts w:asciiTheme="minorHAnsi" w:hAnsiTheme="minorHAnsi" w:cstheme="minorHAnsi"/>
          <w:color w:val="000000"/>
        </w:rPr>
        <w:t xml:space="preserve">). </w:t>
      </w:r>
      <w:commentRangeEnd w:id="32"/>
      <w:r w:rsidR="00DD66D7">
        <w:rPr>
          <w:rStyle w:val="CommentReference"/>
        </w:rPr>
        <w:commentReference w:id="32"/>
      </w:r>
      <w:commentRangeEnd w:id="33"/>
      <w:r w:rsidR="00D6019A">
        <w:rPr>
          <w:rStyle w:val="CommentReference"/>
        </w:rPr>
        <w:commentReference w:id="33"/>
      </w:r>
      <w:r w:rsidRPr="00FE29DF">
        <w:rPr>
          <w:rFonts w:asciiTheme="minorHAnsi" w:hAnsiTheme="minorHAnsi" w:cstheme="minorHAnsi"/>
          <w:color w:val="000000"/>
        </w:rPr>
        <w:t xml:space="preserve">The predictor variables for the machine learning ensemble included </w:t>
      </w:r>
      <w:r w:rsidR="002438A3">
        <w:rPr>
          <w:rFonts w:asciiTheme="minorHAnsi" w:hAnsiTheme="minorHAnsi" w:cstheme="minorHAnsi"/>
          <w:color w:val="000000"/>
        </w:rPr>
        <w:t>PM</w:t>
      </w:r>
      <w:r w:rsidR="002438A3" w:rsidRPr="00803EF0">
        <w:rPr>
          <w:rFonts w:asciiTheme="minorHAnsi" w:hAnsiTheme="minorHAnsi" w:cstheme="minorHAnsi"/>
          <w:color w:val="000000"/>
          <w:vertAlign w:val="subscript"/>
          <w:rPrChange w:id="59" w:author="Melissa Maestas" w:date="2020-05-05T19:58:00Z">
            <w:rPr>
              <w:rFonts w:asciiTheme="minorHAnsi" w:hAnsiTheme="minorHAnsi" w:cstheme="minorHAnsi"/>
              <w:color w:val="000000"/>
            </w:rPr>
          </w:rPrChange>
        </w:rPr>
        <w:t>2.5</w:t>
      </w:r>
      <w:r w:rsidRPr="00FE29DF">
        <w:rPr>
          <w:rFonts w:asciiTheme="minorHAnsi" w:hAnsiTheme="minorHAnsi" w:cstheme="minorHAnsi"/>
          <w:color w:val="000000"/>
        </w:rPr>
        <w:t xml:space="preserve"> observations, latitude, longitude, date, year, cosine of month, cosine of day of year, cosine of day of week, day of week, season, state, region, mid-study (2013-2016), late-study (2017-2018), region-mid-study (interaction), region-late-study (interaction), active fire lags 0 through 7, binary fire variable, elevation, sum of arterial and collector roads within circles of radius 100, 250, 500, and 1000 meters, percent of urban land cover within circles of radius 1, 5, and 10 </w:t>
      </w:r>
      <w:proofErr w:type="spellStart"/>
      <w:r w:rsidRPr="00FE29DF">
        <w:rPr>
          <w:rFonts w:asciiTheme="minorHAnsi" w:hAnsiTheme="minorHAnsi" w:cstheme="minorHAnsi"/>
          <w:color w:val="000000"/>
        </w:rPr>
        <w:t>kilometers</w:t>
      </w:r>
      <w:proofErr w:type="spellEnd"/>
      <w:r w:rsidRPr="00FE29DF">
        <w:rPr>
          <w:rFonts w:asciiTheme="minorHAnsi" w:hAnsiTheme="minorHAnsi" w:cstheme="minorHAnsi"/>
          <w:color w:val="000000"/>
        </w:rPr>
        <w:t xml:space="preserve">, population density, CMAQ output, MAIAC AOD, NDVI, planetary boundary layer height, temperature at 2 meters, relative humidity at 2 meters, dew point temperature at 2 meters, </w:t>
      </w:r>
      <w:commentRangeStart w:id="60"/>
      <w:r w:rsidRPr="00FE29DF">
        <w:rPr>
          <w:rFonts w:asciiTheme="minorHAnsi" w:hAnsiTheme="minorHAnsi" w:cstheme="minorHAnsi"/>
          <w:color w:val="000000"/>
        </w:rPr>
        <w:lastRenderedPageBreak/>
        <w:t>U- and V- components of wind speed at 10 meters</w:t>
      </w:r>
      <w:commentRangeEnd w:id="60"/>
      <w:r w:rsidR="00803EF0">
        <w:rPr>
          <w:rStyle w:val="CommentReference"/>
        </w:rPr>
        <w:commentReference w:id="60"/>
      </w:r>
      <w:r w:rsidRPr="00FE29DF">
        <w:rPr>
          <w:rFonts w:asciiTheme="minorHAnsi" w:hAnsiTheme="minorHAnsi" w:cstheme="minorHAnsi"/>
          <w:color w:val="000000"/>
        </w:rPr>
        <w:t xml:space="preserve">, surface pressure, pressure reduced to mean sea level, and </w:t>
      </w:r>
      <w:commentRangeStart w:id="61"/>
      <w:r w:rsidRPr="00FE29DF">
        <w:rPr>
          <w:rFonts w:asciiTheme="minorHAnsi" w:hAnsiTheme="minorHAnsi" w:cstheme="minorHAnsi"/>
          <w:color w:val="000000"/>
          <w:shd w:val="clear" w:color="auto" w:fill="FFFFFF"/>
        </w:rPr>
        <w:t>"DZDT_850_mb"</w:t>
      </w:r>
      <w:commentRangeEnd w:id="61"/>
      <w:r w:rsidR="00803EF0">
        <w:rPr>
          <w:rStyle w:val="CommentReference"/>
        </w:rPr>
        <w:commentReference w:id="61"/>
      </w:r>
      <w:r w:rsidRPr="00FE29DF">
        <w:rPr>
          <w:rFonts w:asciiTheme="minorHAnsi" w:hAnsiTheme="minorHAnsi" w:cstheme="minorHAnsi"/>
          <w:color w:val="000000"/>
          <w:shd w:val="clear" w:color="auto" w:fill="FFFFFF"/>
        </w:rPr>
        <w:t xml:space="preserve"> and </w:t>
      </w:r>
      <w:commentRangeStart w:id="62"/>
      <w:r w:rsidRPr="00FE29DF">
        <w:rPr>
          <w:rFonts w:asciiTheme="minorHAnsi" w:hAnsiTheme="minorHAnsi" w:cstheme="minorHAnsi"/>
          <w:color w:val="000000"/>
          <w:shd w:val="clear" w:color="auto" w:fill="FFFFFF"/>
        </w:rPr>
        <w:t>"DZDT_700_mb"</w:t>
      </w:r>
      <w:commentRangeEnd w:id="62"/>
      <w:r w:rsidR="00803EF0">
        <w:rPr>
          <w:rStyle w:val="CommentReference"/>
        </w:rPr>
        <w:commentReference w:id="62"/>
      </w:r>
      <w:r w:rsidRPr="00FE29DF">
        <w:rPr>
          <w:rFonts w:asciiTheme="minorHAnsi" w:hAnsiTheme="minorHAnsi" w:cstheme="minorHAnsi"/>
          <w:color w:val="000000"/>
          <w:shd w:val="clear" w:color="auto" w:fill="FFFFFF"/>
        </w:rPr>
        <w:t xml:space="preserve"> </w:t>
      </w:r>
      <w:commentRangeStart w:id="63"/>
      <w:r w:rsidRPr="00FE29DF">
        <w:rPr>
          <w:rFonts w:asciiTheme="minorHAnsi" w:hAnsiTheme="minorHAnsi" w:cstheme="minorHAnsi"/>
          <w:color w:val="000000"/>
          <w:shd w:val="clear" w:color="auto" w:fill="FFFFFF"/>
        </w:rPr>
        <w:t>%Melissa, what were these??</w:t>
      </w:r>
      <w:commentRangeEnd w:id="63"/>
      <w:r w:rsidR="00DD66D7">
        <w:rPr>
          <w:rStyle w:val="CommentReference"/>
        </w:rPr>
        <w:commentReference w:id="63"/>
      </w:r>
    </w:p>
    <w:p w14:paraId="44337CAF" w14:textId="77777777" w:rsidR="00A75088" w:rsidRPr="00FE29DF" w:rsidRDefault="00A75088" w:rsidP="00A75088">
      <w:pPr>
        <w:rPr>
          <w:rFonts w:cstheme="minorHAnsi"/>
          <w:color w:val="000000"/>
        </w:rPr>
      </w:pPr>
    </w:p>
    <w:p w14:paraId="0643233D" w14:textId="4A302E73" w:rsidR="00A75088" w:rsidRPr="00FE29DF" w:rsidRDefault="00A75088" w:rsidP="00A75088">
      <w:pPr>
        <w:rPr>
          <w:rFonts w:cstheme="minorHAnsi"/>
          <w:color w:val="000000"/>
        </w:rPr>
      </w:pPr>
      <w:r w:rsidRPr="00FE29DF">
        <w:rPr>
          <w:rFonts w:cstheme="minorHAnsi"/>
          <w:color w:val="000000"/>
        </w:rPr>
        <w:t xml:space="preserve">More information on the sources of these data can be found in Table </w:t>
      </w:r>
      <w:r w:rsidR="00A94AC1">
        <w:rPr>
          <w:rFonts w:cstheme="minorHAnsi"/>
          <w:color w:val="000000"/>
        </w:rPr>
        <w:t>1.</w:t>
      </w:r>
      <w:r w:rsidRPr="00FE29DF">
        <w:rPr>
          <w:rFonts w:cstheme="minorHAnsi"/>
          <w:color w:val="000000"/>
        </w:rPr>
        <w:t xml:space="preserve">  </w:t>
      </w:r>
    </w:p>
    <w:p w14:paraId="6A99A302" w14:textId="77777777" w:rsidR="00A75088" w:rsidRPr="00FE29DF" w:rsidRDefault="00A75088" w:rsidP="00A75088">
      <w:pPr>
        <w:rPr>
          <w:rFonts w:cstheme="minorHAnsi"/>
          <w:color w:val="000000"/>
        </w:rPr>
      </w:pPr>
    </w:p>
    <w:p w14:paraId="230F820F" w14:textId="3E69D5B0" w:rsidR="00A75088" w:rsidRDefault="002438A3" w:rsidP="00A75088">
      <w:pPr>
        <w:rPr>
          <w:rFonts w:cstheme="minorHAnsi"/>
          <w:color w:val="000000"/>
        </w:rPr>
      </w:pPr>
      <w:r>
        <w:rPr>
          <w:rFonts w:cstheme="minorHAnsi"/>
          <w:color w:val="000000"/>
        </w:rPr>
        <w:t>PM</w:t>
      </w:r>
      <w:r w:rsidRPr="00DC708C">
        <w:rPr>
          <w:rFonts w:cstheme="minorHAnsi"/>
          <w:color w:val="000000"/>
          <w:vertAlign w:val="subscript"/>
          <w:rPrChange w:id="64" w:author="Melissa Maestas" w:date="2020-05-06T19:34:00Z">
            <w:rPr>
              <w:rFonts w:cstheme="minorHAnsi"/>
              <w:color w:val="000000"/>
            </w:rPr>
          </w:rPrChange>
        </w:rPr>
        <w:t>2.5</w:t>
      </w:r>
      <w:r w:rsidR="00A75088" w:rsidRPr="00FE29DF">
        <w:rPr>
          <w:rFonts w:cstheme="minorHAnsi"/>
          <w:color w:val="000000"/>
        </w:rPr>
        <w:t xml:space="preserve"> Measurements</w:t>
      </w:r>
    </w:p>
    <w:p w14:paraId="7D3797C7" w14:textId="77777777" w:rsidR="00A94AC1" w:rsidRPr="00FE29DF" w:rsidRDefault="00A94AC1" w:rsidP="00A75088">
      <w:pPr>
        <w:rPr>
          <w:rFonts w:cstheme="minorHAnsi"/>
          <w:color w:val="000000"/>
        </w:rPr>
      </w:pPr>
    </w:p>
    <w:p w14:paraId="24FD365E" w14:textId="4A33924C" w:rsidR="00A75088" w:rsidRPr="00FE29DF" w:rsidRDefault="00A75088" w:rsidP="00A75088">
      <w:pPr>
        <w:rPr>
          <w:rFonts w:cstheme="minorHAnsi"/>
          <w:color w:val="000000"/>
        </w:rPr>
      </w:pPr>
      <w:r w:rsidRPr="00FE29DF">
        <w:rPr>
          <w:rFonts w:cstheme="minorHAnsi"/>
          <w:color w:val="000000"/>
        </w:rPr>
        <w:t xml:space="preserve">To get a more comprehensive set of locations and time points of </w:t>
      </w:r>
      <w:r w:rsidR="002438A3">
        <w:rPr>
          <w:rFonts w:cstheme="minorHAnsi"/>
          <w:color w:val="000000"/>
        </w:rPr>
        <w:t>PM</w:t>
      </w:r>
      <w:r w:rsidR="002438A3" w:rsidRPr="00DC708C">
        <w:rPr>
          <w:rFonts w:cstheme="minorHAnsi"/>
          <w:color w:val="000000"/>
          <w:vertAlign w:val="subscript"/>
          <w:rPrChange w:id="65" w:author="Melissa Maestas" w:date="2020-05-06T19:34:00Z">
            <w:rPr>
              <w:rFonts w:cstheme="minorHAnsi"/>
              <w:color w:val="000000"/>
            </w:rPr>
          </w:rPrChange>
        </w:rPr>
        <w:t>2.5</w:t>
      </w:r>
      <w:r w:rsidRPr="00FE29DF">
        <w:rPr>
          <w:rFonts w:cstheme="minorHAnsi"/>
          <w:color w:val="000000"/>
        </w:rPr>
        <w:t xml:space="preserve"> measurement throughout the western US, we did an extensive search for as many </w:t>
      </w:r>
      <w:r w:rsidR="002438A3">
        <w:rPr>
          <w:rFonts w:cstheme="minorHAnsi"/>
          <w:color w:val="000000"/>
        </w:rPr>
        <w:t>PM</w:t>
      </w:r>
      <w:r w:rsidR="002438A3" w:rsidRPr="00DC708C">
        <w:rPr>
          <w:rFonts w:cstheme="minorHAnsi"/>
          <w:color w:val="000000"/>
          <w:vertAlign w:val="subscript"/>
          <w:rPrChange w:id="66" w:author="Melissa Maestas" w:date="2020-05-06T19:34:00Z">
            <w:rPr>
              <w:rFonts w:cstheme="minorHAnsi"/>
              <w:color w:val="000000"/>
            </w:rPr>
          </w:rPrChange>
        </w:rPr>
        <w:t>2.5</w:t>
      </w:r>
      <w:r w:rsidRPr="00FE29DF">
        <w:rPr>
          <w:rFonts w:cstheme="minorHAnsi"/>
          <w:color w:val="000000"/>
        </w:rPr>
        <w:t xml:space="preserve"> monitoring data within our spatial and temporal </w:t>
      </w:r>
      <w:commentRangeStart w:id="67"/>
      <w:r w:rsidRPr="00FE29DF">
        <w:rPr>
          <w:rFonts w:cstheme="minorHAnsi"/>
          <w:color w:val="000000"/>
        </w:rPr>
        <w:t xml:space="preserve">study area as we could find. We downloaded </w:t>
      </w:r>
      <w:r w:rsidR="002438A3">
        <w:rPr>
          <w:rFonts w:cstheme="minorHAnsi"/>
          <w:color w:val="000000"/>
        </w:rPr>
        <w:t>PM</w:t>
      </w:r>
      <w:r w:rsidR="002438A3" w:rsidRPr="00DC708C">
        <w:rPr>
          <w:rFonts w:cstheme="minorHAnsi"/>
          <w:color w:val="000000"/>
          <w:vertAlign w:val="subscript"/>
          <w:rPrChange w:id="68" w:author="Melissa Maestas" w:date="2020-05-06T19:36:00Z">
            <w:rPr>
              <w:rFonts w:cstheme="minorHAnsi"/>
              <w:color w:val="000000"/>
            </w:rPr>
          </w:rPrChange>
        </w:rPr>
        <w:t>2.5</w:t>
      </w:r>
      <w:r w:rsidRPr="00FE29DF">
        <w:rPr>
          <w:rFonts w:cstheme="minorHAnsi"/>
          <w:color w:val="000000"/>
        </w:rPr>
        <w:t xml:space="preserve"> data from the US EPA AQS Air Data Query Tool \</w:t>
      </w:r>
      <w:proofErr w:type="gramStart"/>
      <w:r w:rsidRPr="00FE29DF">
        <w:rPr>
          <w:rFonts w:cstheme="minorHAnsi"/>
          <w:color w:val="000000"/>
        </w:rPr>
        <w:t>cite{</w:t>
      </w:r>
      <w:proofErr w:type="gramEnd"/>
      <w:r w:rsidRPr="00FE29DF">
        <w:rPr>
          <w:rFonts w:cstheme="minorHAnsi"/>
          <w:color w:val="000000"/>
        </w:rPr>
        <w:t>EPAAirData2017}  for the 11-state region (Fig</w:t>
      </w:r>
      <w:r w:rsidR="00A94AC1">
        <w:rPr>
          <w:rFonts w:cstheme="minorHAnsi"/>
          <w:color w:val="000000"/>
        </w:rPr>
        <w:t>. 1)</w:t>
      </w:r>
      <w:r w:rsidRPr="00FE29DF">
        <w:rPr>
          <w:rFonts w:cstheme="minorHAnsi"/>
          <w:color w:val="000000"/>
        </w:rPr>
        <w:t xml:space="preserve"> including any of the following parameter codes: 88101, 88500, 88502, 81104 \cite{EPANPM25Memo2017,EPANPM25Parameters2017,EPANAllParameters2017}. </w:t>
      </w:r>
      <w:commentRangeEnd w:id="67"/>
      <w:r w:rsidR="00DC40C2">
        <w:rPr>
          <w:rStyle w:val="CommentReference"/>
        </w:rPr>
        <w:commentReference w:id="67"/>
      </w:r>
      <w:r w:rsidRPr="00FE29DF">
        <w:rPr>
          <w:rFonts w:cstheme="minorHAnsi"/>
          <w:color w:val="000000"/>
        </w:rPr>
        <w:t>These data include the IMPROVE monitors that capture air quality information in more rural areas \</w:t>
      </w:r>
      <w:proofErr w:type="gramStart"/>
      <w:r w:rsidRPr="00FE29DF">
        <w:rPr>
          <w:rFonts w:cstheme="minorHAnsi"/>
          <w:color w:val="000000"/>
        </w:rPr>
        <w:t>cite{</w:t>
      </w:r>
      <w:proofErr w:type="gramEnd"/>
      <w:r w:rsidRPr="00FE29DF">
        <w:rPr>
          <w:rFonts w:cstheme="minorHAnsi"/>
          <w:color w:val="000000"/>
        </w:rPr>
        <w:t xml:space="preserve">EPANPM25IMPROVE2017}. We also retrieved all available </w:t>
      </w:r>
      <w:r w:rsidR="002438A3">
        <w:rPr>
          <w:rFonts w:cstheme="minorHAnsi"/>
          <w:color w:val="000000"/>
        </w:rPr>
        <w:t>PM</w:t>
      </w:r>
      <w:r w:rsidR="002438A3" w:rsidRPr="00DC708C">
        <w:rPr>
          <w:rFonts w:cstheme="minorHAnsi"/>
          <w:color w:val="000000"/>
          <w:vertAlign w:val="subscript"/>
          <w:rPrChange w:id="69" w:author="Melissa Maestas" w:date="2020-05-06T19:37:00Z">
            <w:rPr>
              <w:rFonts w:cstheme="minorHAnsi"/>
              <w:color w:val="000000"/>
            </w:rPr>
          </w:rPrChange>
        </w:rPr>
        <w:t>2.5</w:t>
      </w:r>
      <w:r w:rsidRPr="00FE29DF">
        <w:rPr>
          <w:rFonts w:cstheme="minorHAnsi"/>
          <w:color w:val="000000"/>
        </w:rPr>
        <w:t xml:space="preserve"> data in the Fire Cache Smoke Monitor Archive (https://wrcc.dri.edu/cgi-bin/smoke.pl), which includes U.S. Forest Service monitors that were deployed to capture air quality impacts during wildfire events. </w:t>
      </w:r>
    </w:p>
    <w:p w14:paraId="211B817A" w14:textId="77777777" w:rsidR="00A75088" w:rsidRPr="00FE29DF" w:rsidRDefault="00A75088" w:rsidP="00A75088">
      <w:pPr>
        <w:rPr>
          <w:rFonts w:cstheme="minorHAnsi"/>
          <w:color w:val="000000"/>
        </w:rPr>
      </w:pPr>
    </w:p>
    <w:p w14:paraId="3742EA2E" w14:textId="120CE5D5" w:rsidR="00A75088" w:rsidRPr="00FE29DF" w:rsidRDefault="00A75088" w:rsidP="00A75088">
      <w:pPr>
        <w:rPr>
          <w:rFonts w:cstheme="minorHAnsi"/>
          <w:color w:val="000000"/>
        </w:rPr>
      </w:pPr>
      <w:r w:rsidRPr="00FE29DF">
        <w:rPr>
          <w:rFonts w:cstheme="minorHAnsi"/>
          <w:color w:val="000000"/>
        </w:rPr>
        <w:t xml:space="preserve">Some states have additional </w:t>
      </w:r>
      <w:r w:rsidR="002438A3">
        <w:rPr>
          <w:rFonts w:cstheme="minorHAnsi"/>
          <w:color w:val="000000"/>
        </w:rPr>
        <w:t>PM</w:t>
      </w:r>
      <w:r w:rsidR="002438A3" w:rsidRPr="00DC708C">
        <w:rPr>
          <w:rFonts w:cstheme="minorHAnsi"/>
          <w:color w:val="000000"/>
          <w:vertAlign w:val="subscript"/>
          <w:rPrChange w:id="70" w:author="Melissa Maestas" w:date="2020-05-06T19:37:00Z">
            <w:rPr>
              <w:rFonts w:cstheme="minorHAnsi"/>
              <w:color w:val="000000"/>
            </w:rPr>
          </w:rPrChange>
        </w:rPr>
        <w:t>2.5</w:t>
      </w:r>
      <w:r w:rsidRPr="00FE29DF">
        <w:rPr>
          <w:rFonts w:cstheme="minorHAnsi"/>
          <w:color w:val="000000"/>
        </w:rPr>
        <w:t xml:space="preserve"> monitors beyond those required by the U.S. EPA. We reached out to the department charged with air quality in every state within our study domain and obtained additional </w:t>
      </w:r>
      <w:r w:rsidR="002438A3">
        <w:rPr>
          <w:rFonts w:cstheme="minorHAnsi"/>
          <w:color w:val="000000"/>
        </w:rPr>
        <w:t>PM</w:t>
      </w:r>
      <w:r w:rsidR="002438A3" w:rsidRPr="00DC708C">
        <w:rPr>
          <w:rFonts w:cstheme="minorHAnsi"/>
          <w:color w:val="000000"/>
          <w:vertAlign w:val="subscript"/>
          <w:rPrChange w:id="71" w:author="Melissa Maestas" w:date="2020-05-06T19:38:00Z">
            <w:rPr>
              <w:rFonts w:cstheme="minorHAnsi"/>
              <w:color w:val="000000"/>
            </w:rPr>
          </w:rPrChange>
        </w:rPr>
        <w:t>2.5</w:t>
      </w:r>
      <w:r w:rsidRPr="00FE29DF">
        <w:rPr>
          <w:rFonts w:cstheme="minorHAnsi"/>
          <w:color w:val="000000"/>
        </w:rPr>
        <w:t xml:space="preserve"> data from California Air Resources Board and the Utah Department of Environmental Quality. </w:t>
      </w:r>
      <w:commentRangeStart w:id="72"/>
      <w:r w:rsidRPr="00FE29DF">
        <w:rPr>
          <w:rFonts w:cstheme="minorHAnsi"/>
          <w:color w:val="000000"/>
        </w:rPr>
        <w:t>We only included data that was in addition to the monitors in those states that was part of the U.S. EPA's AQS and IMPROVE data</w:t>
      </w:r>
      <w:commentRangeEnd w:id="72"/>
      <w:r w:rsidR="002B3F91">
        <w:rPr>
          <w:rStyle w:val="CommentReference"/>
        </w:rPr>
        <w:commentReference w:id="72"/>
      </w:r>
      <w:r w:rsidRPr="00FE29DF">
        <w:rPr>
          <w:rFonts w:cstheme="minorHAnsi"/>
          <w:color w:val="000000"/>
        </w:rPr>
        <w:t xml:space="preserve">.   </w:t>
      </w:r>
    </w:p>
    <w:p w14:paraId="1D1EBDC8" w14:textId="77777777" w:rsidR="00A75088" w:rsidRPr="00FE29DF" w:rsidRDefault="00A75088" w:rsidP="00A75088">
      <w:pPr>
        <w:rPr>
          <w:rFonts w:cstheme="minorHAnsi"/>
          <w:color w:val="000000"/>
        </w:rPr>
      </w:pPr>
    </w:p>
    <w:p w14:paraId="3F6357AE" w14:textId="0F320AE2" w:rsidR="00A75088" w:rsidRPr="00FE29DF" w:rsidRDefault="00A75088" w:rsidP="00A75088">
      <w:pPr>
        <w:rPr>
          <w:rFonts w:cstheme="minorHAnsi"/>
          <w:color w:val="000000"/>
        </w:rPr>
      </w:pPr>
      <w:r w:rsidRPr="00FE29DF">
        <w:rPr>
          <w:rFonts w:cstheme="minorHAnsi"/>
          <w:color w:val="000000"/>
        </w:rPr>
        <w:t xml:space="preserve">We also reached out to researchers who may have had their own monitoring networks of </w:t>
      </w:r>
      <w:r w:rsidR="002438A3">
        <w:rPr>
          <w:rFonts w:cstheme="minorHAnsi"/>
          <w:color w:val="000000"/>
        </w:rPr>
        <w:t>PM</w:t>
      </w:r>
      <w:r w:rsidR="002438A3" w:rsidRPr="00DC708C">
        <w:rPr>
          <w:rFonts w:cstheme="minorHAnsi"/>
          <w:color w:val="000000"/>
          <w:vertAlign w:val="subscript"/>
          <w:rPrChange w:id="73" w:author="Melissa Maestas" w:date="2020-05-06T19:38:00Z">
            <w:rPr>
              <w:rFonts w:cstheme="minorHAnsi"/>
              <w:color w:val="000000"/>
            </w:rPr>
          </w:rPrChange>
        </w:rPr>
        <w:t>2.5</w:t>
      </w:r>
      <w:r w:rsidRPr="00FE29DF">
        <w:rPr>
          <w:rFonts w:cstheme="minorHAnsi"/>
          <w:color w:val="000000"/>
        </w:rPr>
        <w:t xml:space="preserve"> throughout the region. We were able to obtain data from the </w:t>
      </w:r>
      <w:proofErr w:type="spellStart"/>
      <w:r w:rsidRPr="00FE29DF">
        <w:rPr>
          <w:rFonts w:cstheme="minorHAnsi"/>
          <w:color w:val="000000"/>
        </w:rPr>
        <w:t>Uintah</w:t>
      </w:r>
      <w:proofErr w:type="spellEnd"/>
      <w:r w:rsidRPr="00FE29DF">
        <w:rPr>
          <w:rFonts w:cstheme="minorHAnsi"/>
          <w:color w:val="000000"/>
        </w:rPr>
        <w:t xml:space="preserve"> Basin, Utah from Seth Lyman at Utah State University, and </w:t>
      </w:r>
      <w:r w:rsidR="002438A3">
        <w:rPr>
          <w:rFonts w:cstheme="minorHAnsi"/>
          <w:color w:val="000000"/>
        </w:rPr>
        <w:t>PM</w:t>
      </w:r>
      <w:r w:rsidR="002438A3" w:rsidRPr="00DC708C">
        <w:rPr>
          <w:rFonts w:cstheme="minorHAnsi"/>
          <w:color w:val="000000"/>
          <w:vertAlign w:val="subscript"/>
          <w:rPrChange w:id="74" w:author="Melissa Maestas" w:date="2020-05-06T19:38:00Z">
            <w:rPr>
              <w:rFonts w:cstheme="minorHAnsi"/>
              <w:color w:val="000000"/>
            </w:rPr>
          </w:rPrChange>
        </w:rPr>
        <w:t>2.5</w:t>
      </w:r>
      <w:r w:rsidRPr="00FE29DF">
        <w:rPr>
          <w:rFonts w:cstheme="minorHAnsi"/>
          <w:color w:val="000000"/>
        </w:rPr>
        <w:t xml:space="preserve"> measurements from the Persistent Cold Air Pool Study (PCAPS</w:t>
      </w:r>
      <w:r w:rsidR="00BE680C">
        <w:rPr>
          <w:rFonts w:cstheme="minorHAnsi"/>
          <w:color w:val="000000"/>
        </w:rPr>
        <w:t>)</w:t>
      </w:r>
      <w:r w:rsidR="00BE680C">
        <w:rPr>
          <w:rFonts w:cstheme="minorHAnsi"/>
          <w:color w:val="000000"/>
        </w:rPr>
        <w:fldChar w:fldCharType="begin"/>
      </w:r>
      <w:r w:rsidR="00BE680C">
        <w:rPr>
          <w:rFonts w:cstheme="minorHAnsi"/>
          <w:color w:val="000000"/>
        </w:rPr>
        <w:instrText xml:space="preserve"> ADDIN ZOTERO_ITEM CSL_CITATION {"citationID":"dbYsXsgj","properties":{"formattedCitation":"\\super 20\\nosupersub{}","plainCitation":"20","noteIndex":0},"citationItems":[{"id":24176,"uris":["http://zotero.org/users/3414252/items/GMXCRPWS"],"uri":["http://zotero.org/users/3414252/items/GMXCRPWS"],"itemData":{"id":24176,"type":"article-journal","abstract":"In January and February 2011, PM2.5 concentrations in residential and nonresidential areas of Salt Lake City, Utah, were elevated during days with persistent multi-day stable layers or cold-air pools (CAPs). Under most conditions the PM2.5 concentrations and atmospheric stability increased with time during these events, so that the highest PM2.5 concentrations were observed in long-lived CAPs. PM2.5 concentrations were generally observed to decrease with increasing elevation and were linearly related to the pre-sunrise valley heat deficit, an instantaneous measure of atmospheric stability. Decreases of up to 30 percent were observed as elevation increased from 1300 to 1600 m. During the CAP episode of 23–30 January, concentrations of PM2.5 increased roughly linearly with time at all elevations at the rate of about 6 μg (m3 day)−1. Higher elevation sites also experienced more rapid influxes of clean air during the mix-out of a CAP on 16 January, although short-lived episodes of higher concentrations occurred at times when polluted air was carried upslope from the residual CAP that persisted at lower elevations.","container-title":"Atmospheric Environment","DOI":"10.1016/j.atmosenv.2011.10.041","ISSN":"1352-2310","journalAbbreviation":"Atmospheric Environment","language":"en","page":"17-24","source":"ScienceDirect","title":"Wintertime PM2.5 concentrations during persistent, multi-day cold-air pools in a mountain valley","volume":"46","author":[{"family":"Silcox","given":"Geoffrey D."},{"family":"Kelly","given":"Kerry E."},{"family":"Crosman","given":"Erik T."},{"family":"Whiteman","given":"C. David"},{"family":"Allen","given":"Bruce L."}],"issued":{"date-parts":[["2012",1,1]]}}}],"schema":"https://github.com/citation-style-language/schema/raw/master/csl-citation.json"} </w:instrText>
      </w:r>
      <w:r w:rsidR="00BE680C">
        <w:rPr>
          <w:rFonts w:cstheme="minorHAnsi"/>
          <w:color w:val="000000"/>
        </w:rPr>
        <w:fldChar w:fldCharType="separate"/>
      </w:r>
      <w:r w:rsidR="00BE680C" w:rsidRPr="00BE680C">
        <w:rPr>
          <w:rFonts w:cs="Calibri"/>
          <w:szCs w:val="24"/>
          <w:vertAlign w:val="superscript"/>
        </w:rPr>
        <w:t>20</w:t>
      </w:r>
      <w:r w:rsidR="00BE680C">
        <w:rPr>
          <w:rFonts w:cstheme="minorHAnsi"/>
          <w:color w:val="000000"/>
        </w:rPr>
        <w:fldChar w:fldCharType="end"/>
      </w:r>
      <w:r w:rsidRPr="00FE29DF">
        <w:rPr>
          <w:rFonts w:cstheme="minorHAnsi"/>
          <w:color w:val="000000"/>
        </w:rPr>
        <w:t xml:space="preserve"> conducted in the Salt Lake Valley, Utah in January--February, 2011 from </w:t>
      </w:r>
      <w:proofErr w:type="spellStart"/>
      <w:r w:rsidRPr="00FE29DF">
        <w:rPr>
          <w:rFonts w:cstheme="minorHAnsi"/>
          <w:color w:val="000000"/>
        </w:rPr>
        <w:t>Dr.</w:t>
      </w:r>
      <w:proofErr w:type="spellEnd"/>
      <w:r w:rsidRPr="00FE29DF">
        <w:rPr>
          <w:rFonts w:cstheme="minorHAnsi"/>
          <w:color w:val="000000"/>
        </w:rPr>
        <w:t xml:space="preserve"> Geoff </w:t>
      </w:r>
      <w:proofErr w:type="spellStart"/>
      <w:r w:rsidRPr="00FE29DF">
        <w:rPr>
          <w:rFonts w:cstheme="minorHAnsi"/>
          <w:color w:val="000000"/>
        </w:rPr>
        <w:t>Silcox</w:t>
      </w:r>
      <w:proofErr w:type="spellEnd"/>
      <w:r w:rsidRPr="00FE29DF">
        <w:rPr>
          <w:rFonts w:cstheme="minorHAnsi"/>
          <w:color w:val="000000"/>
        </w:rPr>
        <w:t xml:space="preserve"> at the University of Utah.  </w:t>
      </w:r>
    </w:p>
    <w:p w14:paraId="612786A0" w14:textId="77777777" w:rsidR="00A75088" w:rsidRPr="00FE29DF" w:rsidRDefault="00A75088" w:rsidP="00A75088">
      <w:pPr>
        <w:rPr>
          <w:rFonts w:cstheme="minorHAnsi"/>
          <w:color w:val="000000"/>
        </w:rPr>
      </w:pPr>
    </w:p>
    <w:p w14:paraId="44648EDA" w14:textId="05A0BC31" w:rsidR="00A75088" w:rsidRPr="00FE29DF" w:rsidRDefault="00BE680C" w:rsidP="00A75088">
      <w:pPr>
        <w:rPr>
          <w:rFonts w:cstheme="minorHAnsi"/>
          <w:color w:val="000000"/>
        </w:rPr>
      </w:pPr>
      <w:r>
        <w:rPr>
          <w:rFonts w:cstheme="minorHAnsi"/>
          <w:color w:val="000000"/>
        </w:rPr>
        <w:t>T</w:t>
      </w:r>
      <w:r w:rsidR="00A75088" w:rsidRPr="00FE29DF">
        <w:rPr>
          <w:rFonts w:cstheme="minorHAnsi"/>
          <w:color w:val="000000"/>
        </w:rPr>
        <w:t xml:space="preserve">his yielded a total of </w:t>
      </w:r>
      <w:commentRangeStart w:id="75"/>
      <w:r w:rsidR="00A75088" w:rsidRPr="00FE29DF">
        <w:rPr>
          <w:rFonts w:cstheme="minorHAnsi"/>
          <w:color w:val="000000"/>
          <w:shd w:val="clear" w:color="auto" w:fill="FFFFFF"/>
        </w:rPr>
        <w:t>1,591,533</w:t>
      </w:r>
      <w:r w:rsidR="00A75088" w:rsidRPr="00FE29DF">
        <w:rPr>
          <w:rFonts w:cstheme="minorHAnsi"/>
          <w:color w:val="000000"/>
        </w:rPr>
        <w:t xml:space="preserve"> </w:t>
      </w:r>
      <w:commentRangeEnd w:id="75"/>
      <w:r>
        <w:rPr>
          <w:rStyle w:val="CommentReference"/>
        </w:rPr>
        <w:commentReference w:id="75"/>
      </w:r>
      <w:r w:rsidR="00A75088" w:rsidRPr="00FE29DF">
        <w:rPr>
          <w:rFonts w:cstheme="minorHAnsi"/>
          <w:color w:val="000000"/>
        </w:rPr>
        <w:t xml:space="preserve">daily </w:t>
      </w:r>
      <w:r w:rsidR="002438A3">
        <w:rPr>
          <w:rFonts w:cstheme="minorHAnsi"/>
          <w:color w:val="000000"/>
        </w:rPr>
        <w:t>PM</w:t>
      </w:r>
      <w:r w:rsidR="002438A3" w:rsidRPr="00DC708C">
        <w:rPr>
          <w:rFonts w:cstheme="minorHAnsi"/>
          <w:color w:val="000000"/>
          <w:vertAlign w:val="subscript"/>
          <w:rPrChange w:id="76" w:author="Melissa Maestas" w:date="2020-05-06T19:39:00Z">
            <w:rPr>
              <w:rFonts w:cstheme="minorHAnsi"/>
              <w:color w:val="000000"/>
            </w:rPr>
          </w:rPrChange>
        </w:rPr>
        <w:t>2.5</w:t>
      </w:r>
      <w:r w:rsidR="00A75088" w:rsidRPr="00FE29DF">
        <w:rPr>
          <w:rFonts w:cstheme="minorHAnsi"/>
          <w:color w:val="000000"/>
        </w:rPr>
        <w:t xml:space="preserve"> observations, which represent </w:t>
      </w:r>
      <w:r w:rsidR="00A75088" w:rsidRPr="00FE29DF">
        <w:rPr>
          <w:rFonts w:cstheme="minorHAnsi"/>
          <w:color w:val="000000"/>
          <w:shd w:val="clear" w:color="auto" w:fill="FFFFFF"/>
        </w:rPr>
        <w:t>7,754</w:t>
      </w:r>
      <w:r w:rsidR="00A75088" w:rsidRPr="00FE29DF">
        <w:rPr>
          <w:rFonts w:cstheme="minorHAnsi"/>
          <w:color w:val="000000"/>
        </w:rPr>
        <w:t xml:space="preserve"> locations and 4,006 days. </w:t>
      </w:r>
    </w:p>
    <w:p w14:paraId="60C91C28" w14:textId="77777777" w:rsidR="00A75088" w:rsidRPr="00FE29DF" w:rsidRDefault="00A75088" w:rsidP="00A75088">
      <w:pPr>
        <w:rPr>
          <w:rFonts w:cstheme="minorHAnsi"/>
          <w:color w:val="000000"/>
        </w:rPr>
      </w:pPr>
    </w:p>
    <w:p w14:paraId="1E4A1801" w14:textId="74549ACF" w:rsidR="00A75088" w:rsidRPr="00FE29DF" w:rsidRDefault="00A75088" w:rsidP="00A75088">
      <w:pPr>
        <w:rPr>
          <w:rFonts w:cstheme="minorHAnsi"/>
          <w:color w:val="000000"/>
        </w:rPr>
      </w:pPr>
      <w:r w:rsidRPr="00FE29DF">
        <w:rPr>
          <w:rFonts w:cstheme="minorHAnsi"/>
          <w:color w:val="000000"/>
        </w:rPr>
        <w:t>Predictor Variables</w:t>
      </w:r>
    </w:p>
    <w:p w14:paraId="1B87A04D" w14:textId="77777777" w:rsidR="00A75088" w:rsidRPr="00FE29DF" w:rsidRDefault="00A75088" w:rsidP="00A75088">
      <w:pPr>
        <w:rPr>
          <w:rFonts w:cstheme="minorHAnsi"/>
          <w:color w:val="000000"/>
        </w:rPr>
      </w:pPr>
    </w:p>
    <w:p w14:paraId="3D1D7DD1" w14:textId="77777777" w:rsidR="00A75088" w:rsidRPr="00FE29DF" w:rsidRDefault="00A75088" w:rsidP="00A75088">
      <w:pPr>
        <w:rPr>
          <w:rFonts w:cstheme="minorHAnsi"/>
          <w:color w:val="000000"/>
        </w:rPr>
      </w:pPr>
      <w:r w:rsidRPr="00FE29DF">
        <w:rPr>
          <w:rFonts w:cstheme="minorHAnsi"/>
          <w:color w:val="000000"/>
        </w:rPr>
        <w:t>[Write short description of each predictor data set and refer to Table 1]</w:t>
      </w:r>
    </w:p>
    <w:p w14:paraId="2F709E95" w14:textId="77777777" w:rsidR="00A75088" w:rsidRPr="00FE29DF" w:rsidRDefault="00A75088" w:rsidP="00A75088">
      <w:pPr>
        <w:rPr>
          <w:rFonts w:cstheme="minorHAnsi"/>
          <w:color w:val="000000"/>
        </w:rPr>
      </w:pPr>
    </w:p>
    <w:p w14:paraId="0E8083F0" w14:textId="032F079E" w:rsidR="00A75088" w:rsidRPr="00FE29DF" w:rsidRDefault="00A75088" w:rsidP="00A75088">
      <w:pPr>
        <w:rPr>
          <w:rFonts w:cstheme="minorHAnsi"/>
          <w:color w:val="000000"/>
        </w:rPr>
      </w:pPr>
      <w:r w:rsidRPr="00FE29DF">
        <w:rPr>
          <w:rFonts w:cstheme="minorHAnsi"/>
          <w:color w:val="000000"/>
        </w:rPr>
        <w:t>Satellite AOD is a measure of particle loading in the atmosphere from the ground to the satellite. We obtained daily estimates of</w:t>
      </w:r>
      <w:r w:rsidR="00BC4D62">
        <w:rPr>
          <w:rFonts w:cstheme="minorHAnsi"/>
          <w:color w:val="000000"/>
        </w:rPr>
        <w:t xml:space="preserve"> </w:t>
      </w:r>
      <w:r w:rsidRPr="00FE29DF">
        <w:rPr>
          <w:rFonts w:cstheme="minorHAnsi"/>
          <w:color w:val="000000"/>
        </w:rPr>
        <w:t>AOD</w:t>
      </w:r>
      <w:r w:rsidR="00BC4D62">
        <w:rPr>
          <w:rFonts w:cstheme="minorHAnsi"/>
          <w:color w:val="000000"/>
        </w:rPr>
        <w:t xml:space="preserve"> </w:t>
      </w:r>
      <w:r w:rsidRPr="00FE29DF">
        <w:rPr>
          <w:rFonts w:cstheme="minorHAnsi"/>
          <w:color w:val="000000"/>
        </w:rPr>
        <w:t xml:space="preserve">from </w:t>
      </w:r>
    </w:p>
    <w:p w14:paraId="65E6D420" w14:textId="60113660" w:rsidR="00A75088" w:rsidRPr="00FE29DF" w:rsidRDefault="00A75088" w:rsidP="00A75088">
      <w:pPr>
        <w:rPr>
          <w:rFonts w:cstheme="minorHAnsi"/>
          <w:color w:val="000000"/>
        </w:rPr>
      </w:pPr>
      <w:r w:rsidRPr="00FE29DF">
        <w:rPr>
          <w:rFonts w:cstheme="minorHAnsi"/>
          <w:color w:val="000000"/>
        </w:rPr>
        <w:t>the MODIS Terra and Aqua combined Multi-angle Implementation of Atmospheric Correction</w:t>
      </w:r>
      <w:r w:rsidR="009A0CDC">
        <w:rPr>
          <w:rFonts w:cstheme="minorHAnsi"/>
          <w:color w:val="000000"/>
        </w:rPr>
        <w:t xml:space="preserve"> </w:t>
      </w:r>
      <w:r w:rsidRPr="00FE29DF">
        <w:rPr>
          <w:rFonts w:cstheme="minorHAnsi"/>
          <w:color w:val="000000"/>
        </w:rPr>
        <w:t xml:space="preserve">(MAIAC) dataset </w:t>
      </w:r>
      <w:commentRangeStart w:id="77"/>
      <w:r w:rsidR="00BC4D62">
        <w:rPr>
          <w:rFonts w:cstheme="minorHAnsi"/>
          <w:color w:val="000000"/>
        </w:rPr>
        <w:t>(</w:t>
      </w:r>
      <w:r w:rsidRPr="00FE29DF">
        <w:rPr>
          <w:rFonts w:cstheme="minorHAnsi"/>
          <w:color w:val="000000"/>
        </w:rPr>
        <w:t>https://ladsweb.modaps.eosdis.nasa.gov/archive/allData/6/MCD19A2/</w:t>
      </w:r>
      <w:r w:rsidR="00BC4D62">
        <w:rPr>
          <w:rFonts w:cstheme="minorHAnsi"/>
          <w:color w:val="000000"/>
        </w:rPr>
        <w:t>)</w:t>
      </w:r>
      <w:r w:rsidRPr="00FE29DF">
        <w:rPr>
          <w:rFonts w:cstheme="minorHAnsi"/>
          <w:color w:val="000000"/>
        </w:rPr>
        <w:t xml:space="preserve">. </w:t>
      </w:r>
      <w:commentRangeEnd w:id="77"/>
      <w:r w:rsidR="00BC4D62">
        <w:rPr>
          <w:rStyle w:val="CommentReference"/>
        </w:rPr>
        <w:commentReference w:id="77"/>
      </w:r>
      <w:r w:rsidRPr="00FE29DF">
        <w:rPr>
          <w:rFonts w:cstheme="minorHAnsi"/>
          <w:color w:val="000000"/>
        </w:rPr>
        <w:t xml:space="preserve">This is the finest resolution (1 km) AOD dataset currently available and was available for our whole time period and spatial domain. After downloading each Hierarchical Data Format (HDF) file from the online repository, we calculated the average daily AOD values at each location, and took the nearest </w:t>
      </w:r>
      <w:proofErr w:type="spellStart"/>
      <w:r w:rsidRPr="00FE29DF">
        <w:rPr>
          <w:rFonts w:cstheme="minorHAnsi"/>
          <w:color w:val="000000"/>
        </w:rPr>
        <w:t>neighbor</w:t>
      </w:r>
      <w:proofErr w:type="spellEnd"/>
      <w:r w:rsidRPr="00FE29DF">
        <w:rPr>
          <w:rFonts w:cstheme="minorHAnsi"/>
          <w:color w:val="000000"/>
        </w:rPr>
        <w:t xml:space="preserve"> value at each </w:t>
      </w:r>
      <w:r w:rsidR="002438A3">
        <w:rPr>
          <w:rFonts w:cstheme="minorHAnsi"/>
          <w:color w:val="000000"/>
        </w:rPr>
        <w:t>PM</w:t>
      </w:r>
      <w:r w:rsidR="002438A3" w:rsidRPr="00DC708C">
        <w:rPr>
          <w:rFonts w:cstheme="minorHAnsi"/>
          <w:color w:val="000000"/>
          <w:vertAlign w:val="subscript"/>
          <w:rPrChange w:id="78" w:author="Melissa Maestas" w:date="2020-05-06T19:40:00Z">
            <w:rPr>
              <w:rFonts w:cstheme="minorHAnsi"/>
              <w:color w:val="000000"/>
            </w:rPr>
          </w:rPrChange>
        </w:rPr>
        <w:t>2.5</w:t>
      </w:r>
      <w:r w:rsidRPr="00FE29DF">
        <w:rPr>
          <w:rFonts w:cstheme="minorHAnsi"/>
          <w:color w:val="000000"/>
        </w:rPr>
        <w:t xml:space="preserve"> monitoring location. MAIAC AOD has been shown to better predict </w:t>
      </w:r>
      <w:r w:rsidR="002438A3">
        <w:rPr>
          <w:rFonts w:cstheme="minorHAnsi"/>
          <w:color w:val="000000"/>
        </w:rPr>
        <w:t>PM</w:t>
      </w:r>
      <w:r w:rsidR="002438A3" w:rsidRPr="00DC708C">
        <w:rPr>
          <w:rFonts w:cstheme="minorHAnsi"/>
          <w:color w:val="000000"/>
          <w:vertAlign w:val="subscript"/>
          <w:rPrChange w:id="79" w:author="Melissa Maestas" w:date="2020-05-06T19:40:00Z">
            <w:rPr>
              <w:rFonts w:cstheme="minorHAnsi"/>
              <w:color w:val="000000"/>
            </w:rPr>
          </w:rPrChange>
        </w:rPr>
        <w:t>2.5</w:t>
      </w:r>
      <w:r w:rsidRPr="00FE29DF">
        <w:rPr>
          <w:rFonts w:cstheme="minorHAnsi"/>
          <w:color w:val="000000"/>
        </w:rPr>
        <w:t xml:space="preserve"> than coarser resolution AOD</w:t>
      </w:r>
      <w:r w:rsidR="00BC4D62">
        <w:rPr>
          <w:rFonts w:cstheme="minorHAnsi"/>
          <w:color w:val="000000"/>
        </w:rPr>
        <w:fldChar w:fldCharType="begin"/>
      </w:r>
      <w:r w:rsidR="00BC4D62">
        <w:rPr>
          <w:rFonts w:cstheme="minorHAnsi"/>
          <w:color w:val="000000"/>
        </w:rPr>
        <w:instrText xml:space="preserve"> ADDIN ZOTERO_ITEM CSL_CITATION {"citationID":"GAbae48t","properties":{"formattedCitation":"\\super 21\\nosupersub{}","plainCitation":"21","noteIndex":0},"citationItems":[{"id":12569,"uris":["http://zotero.org/users/3414252/items/ITBR42VT"],"uri":["http://zotero.org/users/3414252/items/ITBR42VT"],"itemData":{"id":12569,"type":"article-journal","abstract":"The Moderate Resolution Imaging Spectroradiometer (MODIS) provides daily global coverage, but the 10 km resolution of its aerosol optical depth (AOD) product is not adequate for studying spatial variability of aerosols in urban areas. Recently, a new Multi-Angle Implementation of Atmospheric Correction (MAIAC) algorithm was developed for MODIS which provides AOD at 1 km resolution. Using MAIAC data, the relationship between MAIAC AOD and PM(2.5) as measured by the EPA ground monitoring stations was investigated at varying spatial scales. Our analysis suggested that the correlation between PM(2.5) and AOD decreased significantly as AOD resolution was degraded. This is so despite the intrinsic mismatch between PM(2.5) ground level measurements and AOD vertically integrated measurements. Furthermore, the fine resolution results indicated spatial variability in particle concentration at a sub-10 km scale. Finally, this spatial variability of AOD within the urban domain was shown to depend on PM(2.5) levels and wind speed.","archive_location":"23026774","container-title":"Environ Pollut","DOI":"10.1016/j.envpol.2012.08.016","ISSN":"1873-6424 (Electronic) 0269-7491 (Linking)","journalAbbreviation":"Environmental pollution (Barking, Essex : 1987)","language":"Eng","page":"131-138","source":"NLM","title":"Spatial scales of pollution from variable resolution satellite imaging","title-short":"Spatial scales of pollution from variable resolution satellite imaging","volume":"172C","author":[{"family":"Chudnovsky","given":"A. A."},{"family":"Kostinski","given":"A."},{"family":"Lyapustin","given":"A."},{"family":"Koutrakis","given":"P."}],"issued":{"date-parts":[["2012",9,28]]}}}],"schema":"https://github.com/citation-style-language/schema/raw/master/csl-citation.json"} </w:instrText>
      </w:r>
      <w:r w:rsidR="00BC4D62">
        <w:rPr>
          <w:rFonts w:cstheme="minorHAnsi"/>
          <w:color w:val="000000"/>
        </w:rPr>
        <w:fldChar w:fldCharType="separate"/>
      </w:r>
      <w:r w:rsidR="00BC4D62" w:rsidRPr="00BC4D62">
        <w:rPr>
          <w:rFonts w:cs="Calibri"/>
          <w:szCs w:val="24"/>
          <w:vertAlign w:val="superscript"/>
        </w:rPr>
        <w:t>21</w:t>
      </w:r>
      <w:r w:rsidR="00BC4D62">
        <w:rPr>
          <w:rFonts w:cstheme="minorHAnsi"/>
          <w:color w:val="000000"/>
        </w:rPr>
        <w:fldChar w:fldCharType="end"/>
      </w:r>
      <w:r w:rsidRPr="00FE29DF">
        <w:rPr>
          <w:rFonts w:cstheme="minorHAnsi"/>
          <w:color w:val="000000"/>
        </w:rPr>
        <w:t xml:space="preserve"> and has been used in many studies in various geographic regions in blended models to predict daily </w:t>
      </w:r>
      <w:r w:rsidR="002438A3">
        <w:rPr>
          <w:rFonts w:cstheme="minorHAnsi"/>
          <w:color w:val="000000"/>
        </w:rPr>
        <w:t>PM</w:t>
      </w:r>
      <w:r w:rsidR="002438A3" w:rsidRPr="00DC708C">
        <w:rPr>
          <w:rFonts w:cstheme="minorHAnsi"/>
          <w:color w:val="000000"/>
          <w:vertAlign w:val="subscript"/>
          <w:rPrChange w:id="80" w:author="Melissa Maestas" w:date="2020-05-06T19:40:00Z">
            <w:rPr>
              <w:rFonts w:cstheme="minorHAnsi"/>
              <w:color w:val="000000"/>
            </w:rPr>
          </w:rPrChange>
        </w:rPr>
        <w:t>2.5</w:t>
      </w:r>
      <w:r w:rsidR="00BC4D62">
        <w:rPr>
          <w:rFonts w:cstheme="minorHAnsi"/>
          <w:color w:val="000000"/>
        </w:rPr>
        <w:t>.</w:t>
      </w:r>
      <w:r w:rsidR="00BC4D62">
        <w:rPr>
          <w:rFonts w:cstheme="minorHAnsi"/>
          <w:color w:val="000000"/>
        </w:rPr>
        <w:fldChar w:fldCharType="begin"/>
      </w:r>
      <w:r w:rsidR="00BC4D62">
        <w:rPr>
          <w:rFonts w:cstheme="minorHAnsi"/>
          <w:color w:val="000000"/>
        </w:rPr>
        <w:instrText xml:space="preserve"> ADDIN ZOTERO_ITEM CSL_CITATION {"citationID":"D9xyzySU","properties":{"formattedCitation":"\\super 22\\uc0\\u8211{}24\\nosupersub{}","plainCitation":"22–24","noteIndex":0},"citationItems":[{"id":23495,"uris":["http://zotero.org/users/3414252/items/IJERGQF8"],"uri":["http://zotero.org/users/3414252/items/IJERGQF8"],"itemData":{"id":23495,"type":"article-journal","abstract":"This study estimated annual average ambient fine particulate matter (PM2.5) concentrations at 1 km resolution using satellite Multi-Angle Implementation of Atmospheric Correction (MAIAC) aerosol optical depth (AOD), land use parameters, and meteorology in California for the year 2016 [cross-validation R2= 0.73 (site-based) and 0.81 (observation-based)]. Using these high-resolution PM2.5 estimates, regionally varying urban enhancements of PM2.5 concentrations, 1.43-2.77 µg/m3 (23.9-36.2%), were identified in the densely populated air basins of San Francisco Bay Area, San Joaquin Valley, and South Coast. On the other hand, within-urban PM2.5 variability was found to be 31.4-35.6% of between-urban variability across California. However, this pattern was not consistent from region to region, even showing higher within-urban variability (e.g., San Francisco Bay Area). In addition, satellite-based PM2.5 concentrations were statistically significantly associated with demographic factors (i.e., % people of color, % poverty, and % low education) with the strongest positive association with % people of color (1.05 and 2.72 µg/m3 increases per interquartile range (IQR) and range increases, respectively). The fine-scale PM2.5 estimates enabled the assessment of long-term PM2.5 exposures for all populations particularly benefitting rural populations and socially vulnerable populations widely distributed in each urban area. This study provided evidence of regionally varying exposure misclassification that would arise without accounting for rural and within-urban exposure variabilities.","container-title":"Environmental Science &amp; Technology","DOI":"10.1021/acs.est.9b03799","ISSN":"1520-5851","journalAbbreviation":"Environ. Sci. Technol.","language":"eng","note":"PMID: 31566957","source":"PubMed","title":"Benefits of High Resolution PM2.5 Prediction using Satellite MAIAC AOD and Land Use Regression for Exposure Assessment: California Examples","title-short":"Benefits of High Resolution PM2.5 Prediction using Satellite MAIAC AOD and Land Use Regression for Exposure Assessment","author":[{"family":"Lee","given":"Hyung Joo"}],"issued":{"date-parts":[["2019",9,30]]}}},{"id":21122,"uris":["http://zotero.org/users/3414252/items/LKN6H48Q"],"uri":["http://zotero.org/users/3414252/items/LKN6H48Q"],"itemData":{"id":21122,"type":"article-journal","abstract":"The western United States has experienced increasing wildfire activities, which have negative effects on human health. Epidemiological studies on fine particulate matter (PM2.5) from wildfires are limited by the lack of accurate high-resolution PM2.5 exposure data over fire days. Satellite-based aerosol optical depth (AOD) data can provide additional information in ground PM2.5 concentrations and has been widely used in previous studies. However, the low background concentration, complex terrain, and large wildfire sources add to the challenge of estimating PM2.5 concentrations in the western United States. In this study, we applied a Bayesian ensemble model that combined information from the 1km resolution AOD products derived from the Multi-angle Implementation of Atmospheric Correction (MAIAC) algorithm, Community Multiscale Air Quality (CMAQ) model simulations, and ground measurements to predict daily PM2.5 concentrations over fire seasons (April to September) in Colorado for 2011-2014. Our model had a 10-fold cross-validated R-2 of 0.66 and root-mean-squared error of 2.00g/m(3), outperformed the multistage model, especially on the fire days. Elevated PM2.5 concentrations over large fire events were successfully captured. The modeling technique demonstrated in this study could support future short-term and long-term epidemiological studies of wildfire PM2.5. Key Points","container-title":"Journal of Geophysical Research-Atmospheres","DOI":"10.1029/2018JD028573","ISSN":"2169-897X","issue":"15","journalAbbreviation":"J. Geophys. Res.-Atmos.","language":"English","note":"WOS:000443566900021","page":"8159-8171","source":"Web of Science","title":"Satellite-Based Daily PM2.5 Estimates During Fire Seasons in Colorado","volume":"123","author":[{"family":"Geng","given":"Guannan"},{"family":"Murray","given":"Nancy L."},{"family":"Tong","given":"Daniel"},{"family":"Fu","given":"Joshua S."},{"family":"Hu","given":"Xuefei"},{"family":"Lee","given":"Pius"},{"family":"Meng","given":"Xia"},{"family":"Chang","given":"Howard H."},{"family":"Liu","given":"Yang"}],"issued":{"date-parts":[["2018",8,16]]}}},{"id":21019,"uris":["http://zotero.org/users/3414252/items/KRVHKTV2"],"uri":["http://zotero.org/users/3414252/items/KRVHKTV2"],"itemData":{"id":21019,"type":"article-journal","abstract":"Accurate spatial information of PM2.5 is critical for air pollution control and epidemiological studies. Land use regression (LUR) models have been widely used for predicting spatial distribution of ground PM2.5. However, the predicted PM2.5 spatial patterns of a LUR model has not been adequately examined due to limited ground observations. The increasing aerosol optical depth (AOD) products might be an approximation of spatially continuous observation across large areas. This study established the relationship between seasonal 1 km × 1 km MAIAC AOD and observed ground PM2.5 in Beijing, and then seasonal PM2.5 maps were predicted based on AOD. Seasonal LUR models were also developed, and both the AOD and LUR models were validated by hold-out monitoring sites. Finally, the spatial patterns of LUR models were comprehensively verified by the above AOD PM2.5 maps. The results showed that AOD alone could be used directly to predict the spatial distribution of ground PM2.5 concentration at seasonal level (R2 ≥ 0.53 in model fitting and testing), which was comparable with the capability of LUR models (R2 ≥ 0.81 in model fitting and testing). PM2.5 maps derived from the two methods showed similar spatial trend and coordinated variations near traffic roads. Large discrepancies could be observed at urban-rural transition areas where land use characters varied quickly. Variable and buffer size selection was critical for LUR model as they dominated the spatial patterns of predicted PM2.5. Incorporating AOD into LUR model could improve model performance in spring season and provide more reliable results during testing.","container-title":"Environmental Pollution (Barking, Essex: 1987)","DOI":"10.1016/j.envpol.2018.09.026","ISSN":"1873-6424","issue":"Pt A","journalAbbreviation":"Environ. Pollut.","language":"eng","note":"PMID: 30216882","page":"501-509","source":"PubMed","title":"Using MAIAC AOD to verify the PM2.5 spatial patterns of a land use regression model","volume":"243","author":[{"family":"Li","given":"Runkui"},{"family":"Ma","given":"Tianxiao"},{"family":"Xu","given":"Qun"},{"family":"Song","given":"Xianfeng"}],"issued":{"date-parts":[["2018",9,6]]}}}],"schema":"https://github.com/citation-style-language/schema/raw/master/csl-citation.json"} </w:instrText>
      </w:r>
      <w:r w:rsidR="00BC4D62">
        <w:rPr>
          <w:rFonts w:cstheme="minorHAnsi"/>
          <w:color w:val="000000"/>
        </w:rPr>
        <w:fldChar w:fldCharType="separate"/>
      </w:r>
      <w:r w:rsidR="00BC4D62" w:rsidRPr="00BC4D62">
        <w:rPr>
          <w:rFonts w:cs="Calibri"/>
          <w:szCs w:val="24"/>
          <w:vertAlign w:val="superscript"/>
        </w:rPr>
        <w:t>22–24</w:t>
      </w:r>
      <w:r w:rsidR="00BC4D62">
        <w:rPr>
          <w:rFonts w:cstheme="minorHAnsi"/>
          <w:color w:val="000000"/>
        </w:rPr>
        <w:fldChar w:fldCharType="end"/>
      </w:r>
    </w:p>
    <w:p w14:paraId="6364BB12" w14:textId="77777777" w:rsidR="00A75088" w:rsidRPr="00FE29DF" w:rsidRDefault="00A75088" w:rsidP="00A75088">
      <w:pPr>
        <w:rPr>
          <w:rFonts w:cstheme="minorHAnsi"/>
          <w:color w:val="000000"/>
        </w:rPr>
      </w:pPr>
    </w:p>
    <w:p w14:paraId="2A698D83" w14:textId="4AD45A36" w:rsidR="00A75088" w:rsidRPr="00FE29DF" w:rsidRDefault="00A75088" w:rsidP="00A75088">
      <w:pPr>
        <w:rPr>
          <w:rFonts w:cstheme="minorHAnsi"/>
          <w:color w:val="000000"/>
        </w:rPr>
      </w:pPr>
      <w:r w:rsidRPr="00FE29DF">
        <w:rPr>
          <w:rFonts w:cstheme="minorHAnsi"/>
          <w:color w:val="000000"/>
        </w:rPr>
        <w:t xml:space="preserve">We obtained meteorological data from the North American Mesoscale (NAM) Analysis meteorological model </w:t>
      </w:r>
      <w:commentRangeStart w:id="81"/>
      <w:r w:rsidR="00BC4D62">
        <w:rPr>
          <w:rFonts w:cstheme="minorHAnsi"/>
          <w:color w:val="000000"/>
        </w:rPr>
        <w:t>(</w:t>
      </w:r>
      <w:r w:rsidRPr="00FE29DF">
        <w:rPr>
          <w:rFonts w:cstheme="minorHAnsi"/>
          <w:color w:val="000000"/>
        </w:rPr>
        <w:t>https://www.ncdc.noaa.gov/data-access/model-data/model-datasets/north-american-mesoscale-forecast-system-nam</w:t>
      </w:r>
      <w:r w:rsidR="00BC4D62">
        <w:rPr>
          <w:rFonts w:cstheme="minorHAnsi"/>
          <w:color w:val="000000"/>
        </w:rPr>
        <w:t>)</w:t>
      </w:r>
      <w:r w:rsidRPr="00FE29DF">
        <w:rPr>
          <w:rFonts w:cstheme="minorHAnsi"/>
          <w:color w:val="000000"/>
        </w:rPr>
        <w:t xml:space="preserve"> </w:t>
      </w:r>
      <w:commentRangeEnd w:id="81"/>
      <w:r w:rsidR="00BC4D62">
        <w:rPr>
          <w:rStyle w:val="CommentReference"/>
        </w:rPr>
        <w:commentReference w:id="81"/>
      </w:r>
      <w:r w:rsidRPr="00FE29DF">
        <w:rPr>
          <w:rFonts w:cstheme="minorHAnsi"/>
          <w:color w:val="000000"/>
        </w:rPr>
        <w:t xml:space="preserve">because it includes all of the standard meteorological variables, including planetary boundary layer height, which play a </w:t>
      </w:r>
      <w:r w:rsidRPr="00FE29DF">
        <w:rPr>
          <w:rFonts w:cstheme="minorHAnsi"/>
          <w:color w:val="000000"/>
        </w:rPr>
        <w:lastRenderedPageBreak/>
        <w:t xml:space="preserve">role in </w:t>
      </w:r>
      <w:r w:rsidR="002438A3">
        <w:rPr>
          <w:rFonts w:cstheme="minorHAnsi"/>
          <w:color w:val="000000"/>
        </w:rPr>
        <w:t>PM</w:t>
      </w:r>
      <w:r w:rsidR="002438A3" w:rsidRPr="00DC708C">
        <w:rPr>
          <w:rFonts w:cstheme="minorHAnsi"/>
          <w:color w:val="000000"/>
          <w:vertAlign w:val="subscript"/>
          <w:rPrChange w:id="82" w:author="Melissa Maestas" w:date="2020-05-06T19:41:00Z">
            <w:rPr>
              <w:rFonts w:cstheme="minorHAnsi"/>
              <w:color w:val="000000"/>
            </w:rPr>
          </w:rPrChange>
        </w:rPr>
        <w:t>2.5</w:t>
      </w:r>
      <w:r w:rsidRPr="00FE29DF">
        <w:rPr>
          <w:rFonts w:cstheme="minorHAnsi"/>
          <w:color w:val="000000"/>
        </w:rPr>
        <w:t xml:space="preserve"> levels and can be important to help scale AOD values to ground-level estimates of </w:t>
      </w:r>
      <w:r w:rsidR="002438A3">
        <w:rPr>
          <w:rFonts w:cstheme="minorHAnsi"/>
          <w:color w:val="000000"/>
        </w:rPr>
        <w:t>PM</w:t>
      </w:r>
      <w:r w:rsidR="002438A3" w:rsidRPr="00DC708C">
        <w:rPr>
          <w:rFonts w:cstheme="minorHAnsi"/>
          <w:color w:val="000000"/>
          <w:vertAlign w:val="subscript"/>
          <w:rPrChange w:id="83" w:author="Melissa Maestas" w:date="2020-05-06T19:41:00Z">
            <w:rPr>
              <w:rFonts w:cstheme="minorHAnsi"/>
              <w:color w:val="000000"/>
            </w:rPr>
          </w:rPrChange>
        </w:rPr>
        <w:t>2.5</w:t>
      </w:r>
      <w:r w:rsidR="00BC4D62">
        <w:rPr>
          <w:rFonts w:cstheme="minorHAnsi"/>
          <w:color w:val="000000"/>
        </w:rPr>
        <w:fldChar w:fldCharType="begin"/>
      </w:r>
      <w:r w:rsidR="00BC4D62">
        <w:rPr>
          <w:rFonts w:cstheme="minorHAnsi"/>
          <w:color w:val="000000"/>
        </w:rPr>
        <w:instrText xml:space="preserve"> ADDIN ZOTERO_ITEM CSL_CITATION {"citationID":"6Lk3iZds","properties":{"formattedCitation":"\\super 25\\nosupersub{}","plainCitation":"25","noteIndex":0},"citationItems":[{"id":13173,"uris":["http://zotero.org/users/3414252/items/6N4C845Z"],"uri":["http://zotero.org/users/3414252/items/6N4C845Z"],"itemData":{"id":13173,"type":"article-journal","abstract":"An empirical model based on the regression between daily PM2.5 (particles with aerodynamic diameters of less than 2.5 microm) concentrations and aerosol optical thickness (AOT) measurements from the multiangle imaging spectroradiometer (MISR) was developed and tested using data from the eastern United States during the period of 2001. Overall, the empirical model explained 48% of the variability in PM2.5 concentrations. The root-mean-square error of the model was 6.2 microg/m3 with a corresponding average PM2.5 concentration of 13.8 microg/m3. When PM2.5 concentrations greater than 40 microg/m3 were removed, model results were shown to be unbiased estimators of observations. Several factors, such as planetary boundary layer height, relative humidity, season, and other geographical attributes of monitoring sites, were found to influence the association between PM2.5 and AOT. The findings of this study illustrate the strong potential of satellite remote sensing in regional ambient air quality monitoring as an extension to ground networks. With the continual advancement of remote sensing technology and global data assimilation systems, AOT measurements derived from satellite remote sensors may provide a cost-effective approach as a supplemental source of information for determining ground-level particle concentrations.","archive_location":"15926578","container-title":"Environ Sci Technol","ISSN":"0013-936X (Print) 0013-936X (Linking)","issue":"9","language":"eng","page":"3269-78","source":"Nlm","title":"Estimating ground-level PM2.5 in the eastern United States using satellite remote sensing","title-short":"Estimating ground-level PM2.5 in the eastern United States using satellite remote sensing","volume":"39","author":[{"family":"Liu","given":"Y."},{"family":"Sarnat","given":"J. A."},{"family":"Kilaru","given":"V."},{"family":"Jacob","given":"D. J."},{"family":"Koutrakis","given":"P."}],"issued":{"date-parts":[["2005",5,1]]}}}],"schema":"https://github.com/citation-style-language/schema/raw/master/csl-citation.json"} </w:instrText>
      </w:r>
      <w:r w:rsidR="00BC4D62">
        <w:rPr>
          <w:rFonts w:cstheme="minorHAnsi"/>
          <w:color w:val="000000"/>
        </w:rPr>
        <w:fldChar w:fldCharType="separate"/>
      </w:r>
      <w:r w:rsidR="00BC4D62" w:rsidRPr="00BC4D62">
        <w:rPr>
          <w:rFonts w:cs="Calibri"/>
          <w:szCs w:val="24"/>
          <w:vertAlign w:val="superscript"/>
        </w:rPr>
        <w:t>25</w:t>
      </w:r>
      <w:r w:rsidR="00BC4D62">
        <w:rPr>
          <w:rFonts w:cstheme="minorHAnsi"/>
          <w:color w:val="000000"/>
        </w:rPr>
        <w:fldChar w:fldCharType="end"/>
      </w:r>
      <w:r w:rsidRPr="00FE29DF">
        <w:rPr>
          <w:rFonts w:cstheme="minorHAnsi"/>
          <w:color w:val="000000"/>
        </w:rPr>
        <w:t>. We calculated 24-hour averages from 6-hourly data for temperature, relative humidity, sea level pressure, surface pressure, planetary boundary layer height, dew point temperature, precipitation, snow coverage, and the U and V components of wind speed. NAM has 12 km resolution.</w:t>
      </w:r>
    </w:p>
    <w:p w14:paraId="2E66AA9D" w14:textId="77777777" w:rsidR="00A75088" w:rsidRPr="00FE29DF" w:rsidRDefault="00A75088" w:rsidP="00A75088">
      <w:pPr>
        <w:rPr>
          <w:rFonts w:cstheme="minorHAnsi"/>
          <w:color w:val="000000"/>
        </w:rPr>
      </w:pPr>
    </w:p>
    <w:p w14:paraId="33AC2293" w14:textId="57A55C49" w:rsidR="00A75088" w:rsidRPr="00FE29DF" w:rsidRDefault="00A75088" w:rsidP="00A75088">
      <w:pPr>
        <w:rPr>
          <w:rFonts w:cstheme="minorHAnsi"/>
          <w:color w:val="000000"/>
        </w:rPr>
      </w:pPr>
      <w:r w:rsidRPr="00FE29DF">
        <w:rPr>
          <w:rFonts w:cstheme="minorHAnsi"/>
          <w:color w:val="000000"/>
        </w:rPr>
        <w:t>Output from chemical transport models has been shown to be an important input to machine learning models for PM</w:t>
      </w:r>
      <w:r w:rsidRPr="00DC708C">
        <w:rPr>
          <w:rFonts w:cstheme="minorHAnsi"/>
          <w:color w:val="000000"/>
          <w:vertAlign w:val="subscript"/>
          <w:rPrChange w:id="84" w:author="Melissa Maestas" w:date="2020-05-06T19:41:00Z">
            <w:rPr>
              <w:rFonts w:cstheme="minorHAnsi"/>
              <w:color w:val="000000"/>
            </w:rPr>
          </w:rPrChange>
        </w:rPr>
        <w:t>2.5</w:t>
      </w:r>
      <w:r w:rsidRPr="00FE29DF">
        <w:rPr>
          <w:rFonts w:cstheme="minorHAnsi"/>
          <w:color w:val="000000"/>
        </w:rPr>
        <w:t>.</w:t>
      </w:r>
      <w:r w:rsidR="00EE1FDD">
        <w:rPr>
          <w:rFonts w:cstheme="minorHAnsi"/>
          <w:color w:val="000000"/>
        </w:rPr>
        <w:fldChar w:fldCharType="begin"/>
      </w:r>
      <w:r w:rsidR="00EE1FDD">
        <w:rPr>
          <w:rFonts w:cstheme="minorHAnsi"/>
          <w:color w:val="000000"/>
        </w:rPr>
        <w:instrText xml:space="preserve"> ADDIN ZOTERO_ITEM CSL_CITATION {"citationID":"LPjS6G6Q","properties":{"formattedCitation":"\\super 15,17\\nosupersub{}","plainCitation":"15,17","noteIndex":0},"citationItems":[{"id":15419,"uris":["http://zotero.org/users/3414252/items/9QN7FXXQ"],"uri":["http://zotero.org/users/3414252/items/9QN7FXXQ"],"itemData":{"id":15419,"type":"article-journal","abstract":"Estimating population exposure to particulate matter during wildfires can be difficult because of insufficient monitoring data to capture the spatiotemporal variability of smoke plumes. Chemical transport models (CTMs) and satellite retrievals provide spatiotemporal data that may be useful in predicting PM2.5 during wildfires. We estimated PM2.5 concentrations during the 2008 northern California wildfires using 10-fold cross-validation (CV) to select an optimal prediction model from a set of 11 statistical algorithms and 29 predictor variables. The variables included CTM output, three measures of satellite aerosol optical depth, distance to the nearest fires, meteorological data, and land use, traffic, spatial location, and temporal characteristics. The generalized boosting model (GBM) with 29 predictor variables had the lowest CV root mean squared error and a CV-R2 of 0.803. The most important predictor variable was the Geostationary Operational Environmental Satellite Aerosol/Smoke Product (GASP) Aerosol Optical Depth (AOD), followed by the CTM output and distance to the nearest fire cluster. Parsimonious models with various combinations of fewer variables also predicted PM2.5 well. Using machine learning algorithms to combine spatiotemporal data from satellites and CTMs can reliably predict PM2.5 concentrations during a major wildfire event.","archive_location":"25648639","container-title":"Environ Sci Technol","DOI":"10.1021/es505846r","ISSN":"1520-5851 (Electronic) 0013-936X (Linking)","issue":"6","journalAbbreviation":"Environmental science &amp; technology","language":"Eng","page":"3887-96","source":"NLM","title":"Spatiotemporal prediction of fine particulate matter during the 2008 northern California wildfires using machine learning","title-short":"Spatiotemporal prediction of fine particulate matter during the 2008 northern California wildfires using machine learning","volume":"49","author":[{"family":"Reid","given":"C. E."},{"family":"Jerrett","given":"M."},{"family":"Petersen","given":"M. L."},{"family":"Pfister","given":"G. G."},{"family":"Morefield","given":"P. E."},{"family":"Tager","given":"I. B."},{"family":"Raffuse","given":"S. M."},{"family":"Balmes","given":"J. R."}],"issued":{"date-parts":[["2015",3,17]]}}},{"id":22751,"uris":["http://zotero.org/users/3414252/items/46BGCZF9"],"uri":["http://zotero.org/users/3414252/items/46BGCZF9"],"itemData":{"id":22751,"type":"article-journal","abstract":"Various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J."},{"family":"Schwartz","given":"Joel"}],"issued":{"date-parts":[["2019",7,1]]}}}],"schema":"https://github.com/citation-style-language/schema/raw/master/csl-citation.json"} </w:instrText>
      </w:r>
      <w:r w:rsidR="00EE1FDD">
        <w:rPr>
          <w:rFonts w:cstheme="minorHAnsi"/>
          <w:color w:val="000000"/>
        </w:rPr>
        <w:fldChar w:fldCharType="separate"/>
      </w:r>
      <w:r w:rsidR="00EE1FDD" w:rsidRPr="00EE1FDD">
        <w:rPr>
          <w:rFonts w:cs="Calibri"/>
          <w:szCs w:val="24"/>
          <w:vertAlign w:val="superscript"/>
        </w:rPr>
        <w:t>15,17</w:t>
      </w:r>
      <w:r w:rsidR="00EE1FDD">
        <w:rPr>
          <w:rFonts w:cstheme="minorHAnsi"/>
          <w:color w:val="000000"/>
        </w:rPr>
        <w:fldChar w:fldCharType="end"/>
      </w:r>
      <w:r w:rsidRPr="00FE29DF">
        <w:rPr>
          <w:rFonts w:cstheme="minorHAnsi"/>
          <w:color w:val="000000"/>
        </w:rPr>
        <w:t xml:space="preserve"> We obtain</w:t>
      </w:r>
      <w:r w:rsidR="006704A9">
        <w:rPr>
          <w:rFonts w:cstheme="minorHAnsi"/>
          <w:color w:val="000000"/>
        </w:rPr>
        <w:t>ed</w:t>
      </w:r>
      <w:r w:rsidRPr="00FE29DF">
        <w:rPr>
          <w:rFonts w:cstheme="minorHAnsi"/>
          <w:color w:val="000000"/>
        </w:rPr>
        <w:t xml:space="preserve"> daily estimates of </w:t>
      </w:r>
      <w:r w:rsidR="002438A3">
        <w:rPr>
          <w:rFonts w:cstheme="minorHAnsi"/>
          <w:color w:val="000000"/>
        </w:rPr>
        <w:t>PM</w:t>
      </w:r>
      <w:r w:rsidR="002438A3" w:rsidRPr="00DC708C">
        <w:rPr>
          <w:rFonts w:cstheme="minorHAnsi"/>
          <w:color w:val="000000"/>
          <w:vertAlign w:val="subscript"/>
          <w:rPrChange w:id="85" w:author="Melissa Maestas" w:date="2020-05-06T19:42:00Z">
            <w:rPr>
              <w:rFonts w:cstheme="minorHAnsi"/>
              <w:color w:val="000000"/>
            </w:rPr>
          </w:rPrChange>
        </w:rPr>
        <w:t>2.5</w:t>
      </w:r>
      <w:r w:rsidRPr="00FE29DF">
        <w:rPr>
          <w:rFonts w:cstheme="minorHAnsi"/>
          <w:color w:val="000000"/>
        </w:rPr>
        <w:t xml:space="preserve"> at spatial resolution from runs of the CMAQ (Community Multi-scale Air Quality) model from the U.S. EPA for the years 2008-2016.</w:t>
      </w:r>
      <w:r w:rsidR="006704A9">
        <w:rPr>
          <w:rFonts w:cstheme="minorHAnsi"/>
          <w:color w:val="000000"/>
        </w:rPr>
        <w:fldChar w:fldCharType="begin"/>
      </w:r>
      <w:r w:rsidR="006704A9">
        <w:rPr>
          <w:rFonts w:cstheme="minorHAnsi"/>
          <w:color w:val="000000"/>
        </w:rPr>
        <w:instrText xml:space="preserve"> ADDIN ZOTERO_ITEM CSL_CITATION {"citationID":"tZ34zng6","properties":{"formattedCitation":"\\super 26\\nosupersub{}","plainCitation":"26","noteIndex":0},"citationItems":[{"id":20012,"uris":["http://zotero.org/users/3414252/items/XQMEFLAZ"],"uri":["http://zotero.org/users/3414252/items/XQMEFLAZ"],"itemData":{"id":20012,"type":"article-journal","abstract":"Identifying communities vulnerable to adverse health eﬀects from exposure to wildﬁre smoke may help prepare responses, increase the resilience to smoke and improve public health outcomes during smoke days. We developed a Community Health-Vulnerability Index (CHVI) based on factors known to increase the risks of health eﬀects from air pollution and wildﬁre smoke exposures. These factors included county prevalence rates for asthma in children and adults, chronic obstructive pulmonary disease, hypertension, diabetes, obesity, percent of population 65 years of age and older, and indicators of socioeconomic status including poverty, education, income and unemployment. Using air quality simulated for the period between 2008 and 2012 over the continental U.S. we also characterized the population size at risk with respect to the level and duration of exposure to ﬁre-originated ﬁne particulate matter (ﬁre-PM2.5) and CHVI. We estimate that 10% of the population (30.5 million) lived in the areas where the contribution of ﬁre-PM2.5 to annual average ambient PM2.5 was high (&gt;1.5 μg/m3) and that 10.3 million individuals experienced unhealthy air quality levels for more than 10 days due to smoke. Using CHVI we identiﬁed the most vulnerable counties and determined that these communities experience more smoke exposures in comparison to less vulnerable communities.","container-title":"Environmental Science &amp; Technology","DOI":"10.1021/acs.est.6b06200","ISSN":"0013-936X, 1520-5851","issue":"12","language":"en","page":"6674-6682","source":"CrossRef","title":"Community Vulnerability to Health Impacts of Wildland Fire Smoke Exposure","volume":"51","author":[{"family":"Rappold","given":"Ana G."},{"family":"Reyes","given":"Jeanette"},{"family":"Pouliot","given":"George"},{"family":"Cascio","given":"Wayne E."},{"family":"Diaz-Sanchez","given":"David"}],"issued":{"date-parts":[["2017",6,20]]}}}],"schema":"https://github.com/citation-style-language/schema/raw/master/csl-citation.json"} </w:instrText>
      </w:r>
      <w:r w:rsidR="006704A9">
        <w:rPr>
          <w:rFonts w:cstheme="minorHAnsi"/>
          <w:color w:val="000000"/>
        </w:rPr>
        <w:fldChar w:fldCharType="separate"/>
      </w:r>
      <w:r w:rsidR="006704A9" w:rsidRPr="006704A9">
        <w:rPr>
          <w:rFonts w:cs="Calibri"/>
          <w:szCs w:val="24"/>
          <w:vertAlign w:val="superscript"/>
        </w:rPr>
        <w:t>26</w:t>
      </w:r>
      <w:r w:rsidR="006704A9">
        <w:rPr>
          <w:rFonts w:cstheme="minorHAnsi"/>
          <w:color w:val="000000"/>
        </w:rPr>
        <w:fldChar w:fldCharType="end"/>
      </w:r>
    </w:p>
    <w:p w14:paraId="6DB73D90" w14:textId="77777777" w:rsidR="00A75088" w:rsidRPr="00FE29DF" w:rsidRDefault="00A75088" w:rsidP="00A75088">
      <w:pPr>
        <w:rPr>
          <w:rFonts w:cstheme="minorHAnsi"/>
          <w:color w:val="000000"/>
        </w:rPr>
      </w:pPr>
    </w:p>
    <w:p w14:paraId="7E421CA4" w14:textId="08F1D2A1" w:rsidR="00A75088" w:rsidRPr="00FE29DF" w:rsidRDefault="00A75088" w:rsidP="00A75088">
      <w:pPr>
        <w:rPr>
          <w:rFonts w:cstheme="minorHAnsi"/>
          <w:color w:val="000000"/>
        </w:rPr>
      </w:pPr>
      <w:r w:rsidRPr="00FE29DF">
        <w:rPr>
          <w:rFonts w:cstheme="minorHAnsi"/>
          <w:color w:val="000000"/>
        </w:rPr>
        <w:t xml:space="preserve">Because one of the reasons that </w:t>
      </w:r>
      <w:r w:rsidR="002438A3">
        <w:rPr>
          <w:rFonts w:cstheme="minorHAnsi"/>
          <w:color w:val="000000"/>
        </w:rPr>
        <w:t>PM</w:t>
      </w:r>
      <w:r w:rsidR="002438A3" w:rsidRPr="00DC708C">
        <w:rPr>
          <w:rFonts w:cstheme="minorHAnsi"/>
          <w:color w:val="000000"/>
          <w:vertAlign w:val="subscript"/>
          <w:rPrChange w:id="86" w:author="Melissa Maestas" w:date="2020-05-06T19:42:00Z">
            <w:rPr>
              <w:rFonts w:cstheme="minorHAnsi"/>
              <w:color w:val="000000"/>
            </w:rPr>
          </w:rPrChange>
        </w:rPr>
        <w:t>2.5</w:t>
      </w:r>
      <w:r w:rsidRPr="00FE29DF">
        <w:rPr>
          <w:rFonts w:cstheme="minorHAnsi"/>
          <w:color w:val="000000"/>
        </w:rPr>
        <w:t xml:space="preserve"> concentrations have been increasing in the western US is the increasing number and magnitude of wildfires, we </w:t>
      </w:r>
      <w:r w:rsidR="00EE1FDD">
        <w:rPr>
          <w:rFonts w:cstheme="minorHAnsi"/>
          <w:color w:val="000000"/>
        </w:rPr>
        <w:t>included</w:t>
      </w:r>
      <w:r w:rsidRPr="00FE29DF">
        <w:rPr>
          <w:rFonts w:cstheme="minorHAnsi"/>
          <w:color w:val="000000"/>
        </w:rPr>
        <w:t xml:space="preserve"> variables about the proximity of a location to an active fire. We collected daily data about fire detection locations and size from the MODIS Thermal Anomalies/Fire Daily L3 Global 1km product (MOD14 and MYD14).</w:t>
      </w:r>
      <w:r w:rsidR="00EE1FDD">
        <w:rPr>
          <w:rFonts w:cstheme="minorHAnsi"/>
          <w:color w:val="000000"/>
        </w:rPr>
        <w:fldChar w:fldCharType="begin"/>
      </w:r>
      <w:r w:rsidR="00EE1FDD">
        <w:rPr>
          <w:rFonts w:cstheme="minorHAnsi"/>
          <w:color w:val="000000"/>
        </w:rPr>
        <w:instrText xml:space="preserve"> ADDIN ZOTERO_ITEM CSL_CITATION {"citationID":"CYpZW8HD","properties":{"formattedCitation":"\\super 27,28\\nosupersub{}","plainCitation":"27,28","noteIndex":0},"citationItems":[{"id":24179,"uris":["http://zotero.org/users/3414252/items/AWPCZPGY"],"uri":["http://zotero.org/users/3414252/items/AWPCZPGY"],"itemData":{"id":24179,"type":"article-journal","abstract":"We describe a new global multiyear satellite fire product designed to meet the needs of the global modeling community. We use the new data set to analyze the global distribution of biomass burning using five different temporal metrics derived from 5 years of high-quality satellite data acquired with the Moderate Resolution Imaging Spectroradiometer (MODIS), on board NASA's Terra satellite. The global distributions of fire pixel density, peak month, season length, and annual periodicity are described. As part of our analysis we show, for the first time, the global distribution of the fire radiative power (FRP), a relatively new remotely sensed quantity. We find that low FRP tends to be associated with areas of cropland burning. In the tropics and much of the subtropics, low FRP is also associated with more heavily forested areas, while higher FRP tends to occur in areas of grassland burning. In boreal forests this trend is reversed, with higher FRP occurring in areas of greater tree cover. We next combine 3 years of Terra and Aqua MODIS observations to show that a strong diurnal fire cycle is prevalent at tropical and subtropical latitudes. We also consider the consistency of the fire time series recorded by the two MODIS instruments, and find the month of peak burning and fire season length observed by each to be in good agreement in most areas. However, significant discrepancies with respect to seasonality do occur in some relatively small areas, and are most pronounced in tropical rain forest.","container-title":"Journal of Geophysical Research: Biogeosciences","DOI":"10.1029/2005JG000142","ISSN":"2156-2202","issue":"G2","language":"en","note":"_eprint: https://agupubs.onlinelibrary.wiley.com/doi/pdf/10.1029/2005JG000142","source":"Wiley Online Library","title":"Global distribution and seasonality of active fires as observed with the Terra and Aqua Moderate Resolution Imaging Spectroradiometer (MODIS) sensors","URL":"https://agupubs.onlinelibrary.wiley.com/doi/abs/10.1029/2005JG000142","volume":"111","author":[{"family":"Giglio","given":"Louis"},{"family":"Csiszar","given":"Ivan"},{"family":"Justice","given":"Christopher O."}],"accessed":{"date-parts":[["2020",5,2]]},"issued":{"date-parts":[["2006"]]}}},{"id":24182,"uris":["http://zotero.org/users/3414252/items/WMMYH88A"],"uri":["http://zotero.org/users/3414252/items/WMMYH88A"],"itemData":{"id":24182,"type":"article-journal","abstract":"Complete and accurate burned area data are needed to document patterns of fires, to quantify relationships between the patterns and drivers of fire occurrence, and to assess the impacts of fires on human and natural systems. Unfortunately, in many areas existing fire occurrence datasets are known to be incomplete. Consequently, the need to systematically collect burned area information has been recognized by the United Nations Framework Convention on Climate Change and the Intergovernmental Panel on Climate Change, which have both called for the production of essential climate variables (ECVs), including information about burned area. In this paper, we present an algorithm that identifies burned areas in dense time-series of Landsat data to produce the Landsat Burned Area Essential Climate Variable (BAECV) products. The algorithm uses gradient boosted regression models to generate burn probability surfaces using band values and spectral indices from individual Landsat scenes, lagged reference conditions, and change metrics between the scene and reference predictors. Burn classifications are generated from the burn probability surfaces using pixel-level thresholding in combination with a region growing process. The algorithm can be applied anywhere Landsat and training data are available. For this study, BAECV products were generated for the conterminous United States from 1984 through 2015. These products consist of pixel-level burn probabilities for each Landsat scene, in addition to, annual composites including: the maximum burn probability and a burn classification. We compared the BAECV burn classification products to the existing Global Fire Emissions Database (GFED; 1997–2015) and Monitoring Trends in Burn Severity (MTBS; 1984–2013) data. We found that the BAECV products mapped 36% more burned area than the GFED and 116% more burned area than MTBS. Differences between the BAECV products and the GFED were especially high in the West and East where the BAECV products mapped 32% and 88% more burned area, respectively. However, the BAECV products found less burned area than the GFED in regions with frequent agricultural fires. Compared to the MTBS data, the BAECV products identified 31% more burned area in the West, 312% more in the Great Plains, and 233% more in the East. Most pixels in the MTBS data were detected by the BAECV, regardless of burn severity. The BAECV products document patterns of fire similar to those in the GFED but also showed patterns of fire that are not well characterized by the existing MTBS data. We anticipate the BAECV products will be useful to studies that seek to understand past patterns of fire occurrence, the drivers that created them, and the impacts fires have on natural and human systems.","container-title":"Remote Sensing of Environment","DOI":"10.1016/j.rse.2017.06.027","ISSN":"0034-4257","journalAbbreviation":"Remote Sensing of Environment","language":"en","page":"504-522","source":"ScienceDirect","title":"Mapping burned areas using dense time-series of Landsat data","volume":"198","author":[{"family":"Hawbaker","given":"Todd J."},{"family":"Vanderhoof","given":"Melanie K."},{"family":"Beal","given":"Yen-Ju"},{"family":"Takacs","given":"Joshua D."},{"family":"Schmidt","given":"Gail L."},{"family":"Falgout","given":"Jeff T."},{"family":"Williams","given":"Brad"},{"family":"Fairaux","given":"Nicole M."},{"family":"Caldwell","given":"Megan K."},{"family":"Picotte","given":"Joshua J."},{"family":"Howard","given":"Stephen M."},{"family":"Stitt","given":"Susan"},{"family":"Dwyer","given":"John L."}],"issued":{"date-parts":[["2017",9,1]]}}}],"schema":"https://github.com/citation-style-language/schema/raw/master/csl-citation.json"} </w:instrText>
      </w:r>
      <w:r w:rsidR="00EE1FDD">
        <w:rPr>
          <w:rFonts w:cstheme="minorHAnsi"/>
          <w:color w:val="000000"/>
        </w:rPr>
        <w:fldChar w:fldCharType="separate"/>
      </w:r>
      <w:r w:rsidR="00EE1FDD" w:rsidRPr="00EE1FDD">
        <w:rPr>
          <w:rFonts w:cs="Calibri"/>
          <w:szCs w:val="24"/>
          <w:vertAlign w:val="superscript"/>
        </w:rPr>
        <w:t>27,28</w:t>
      </w:r>
      <w:r w:rsidR="00EE1FDD">
        <w:rPr>
          <w:rFonts w:cstheme="minorHAnsi"/>
          <w:color w:val="000000"/>
        </w:rPr>
        <w:fldChar w:fldCharType="end"/>
      </w:r>
      <w:r w:rsidRPr="00FE29DF">
        <w:rPr>
          <w:rFonts w:cstheme="minorHAnsi"/>
          <w:color w:val="000000"/>
        </w:rPr>
        <w:t xml:space="preserve"> As fires in closer proximity are likely to influence </w:t>
      </w:r>
      <w:r w:rsidR="002438A3">
        <w:rPr>
          <w:rFonts w:cstheme="minorHAnsi"/>
          <w:color w:val="000000"/>
        </w:rPr>
        <w:t>PM</w:t>
      </w:r>
      <w:r w:rsidR="002438A3" w:rsidRPr="00DC708C">
        <w:rPr>
          <w:rFonts w:cstheme="minorHAnsi"/>
          <w:color w:val="000000"/>
          <w:vertAlign w:val="subscript"/>
          <w:rPrChange w:id="87" w:author="Melissa Maestas" w:date="2020-05-06T19:42:00Z">
            <w:rPr>
              <w:rFonts w:cstheme="minorHAnsi"/>
              <w:color w:val="000000"/>
            </w:rPr>
          </w:rPrChange>
        </w:rPr>
        <w:t>2.5</w:t>
      </w:r>
      <w:r w:rsidRPr="00FE29DF">
        <w:rPr>
          <w:rFonts w:cstheme="minorHAnsi"/>
          <w:color w:val="000000"/>
        </w:rPr>
        <w:t xml:space="preserve"> more than fires further away, we calculated the number of active fires in radial buffers of 25, 50, 100, and 500 km radii around each monitoring location, on the current day as well as each of the past seven days. Then we calculated an inverse-distance-weighted average for each lag. Finally, we created an indicator variable for whether there were one or more fires within 500 km of a monitor in the last week. </w:t>
      </w:r>
    </w:p>
    <w:p w14:paraId="4951BFB5" w14:textId="77777777" w:rsidR="00A75088" w:rsidRPr="00FE29DF" w:rsidRDefault="00A75088" w:rsidP="00A75088">
      <w:pPr>
        <w:rPr>
          <w:rFonts w:cstheme="minorHAnsi"/>
          <w:color w:val="000000"/>
        </w:rPr>
      </w:pPr>
    </w:p>
    <w:p w14:paraId="51921EC1" w14:textId="025A5E89" w:rsidR="00A75088" w:rsidRPr="00FE29DF" w:rsidRDefault="00A75088" w:rsidP="00A75088">
      <w:pPr>
        <w:rPr>
          <w:rFonts w:cstheme="minorHAnsi"/>
          <w:color w:val="000000"/>
        </w:rPr>
      </w:pPr>
      <w:r w:rsidRPr="00FE29DF">
        <w:rPr>
          <w:rFonts w:cstheme="minorHAnsi"/>
          <w:color w:val="000000"/>
        </w:rPr>
        <w:t xml:space="preserve">Elevation can influence </w:t>
      </w:r>
      <w:r w:rsidR="002438A3">
        <w:rPr>
          <w:rFonts w:cstheme="minorHAnsi"/>
          <w:color w:val="000000"/>
        </w:rPr>
        <w:t>PM</w:t>
      </w:r>
      <w:r w:rsidR="002438A3" w:rsidRPr="002B3F91">
        <w:rPr>
          <w:rFonts w:cstheme="minorHAnsi"/>
          <w:color w:val="000000"/>
          <w:vertAlign w:val="subscript"/>
          <w:rPrChange w:id="88" w:author="Melissa Maestas" w:date="2020-05-06T19:43:00Z">
            <w:rPr>
              <w:rFonts w:cstheme="minorHAnsi"/>
              <w:color w:val="000000"/>
            </w:rPr>
          </w:rPrChange>
        </w:rPr>
        <w:t>2.5</w:t>
      </w:r>
      <w:r w:rsidRPr="00FE29DF">
        <w:rPr>
          <w:rFonts w:cstheme="minorHAnsi"/>
          <w:color w:val="000000"/>
        </w:rPr>
        <w:t xml:space="preserve"> concentrations. For example, </w:t>
      </w:r>
      <w:r w:rsidR="002438A3">
        <w:rPr>
          <w:rFonts w:cstheme="minorHAnsi"/>
          <w:color w:val="000000"/>
        </w:rPr>
        <w:t>PM</w:t>
      </w:r>
      <w:r w:rsidR="002438A3" w:rsidRPr="002B3F91">
        <w:rPr>
          <w:rFonts w:cstheme="minorHAnsi"/>
          <w:color w:val="000000"/>
          <w:vertAlign w:val="subscript"/>
          <w:rPrChange w:id="89" w:author="Melissa Maestas" w:date="2020-05-06T19:43:00Z">
            <w:rPr>
              <w:rFonts w:cstheme="minorHAnsi"/>
              <w:color w:val="000000"/>
            </w:rPr>
          </w:rPrChange>
        </w:rPr>
        <w:t>2.5</w:t>
      </w:r>
      <w:r w:rsidRPr="00FE29DF">
        <w:rPr>
          <w:rFonts w:cstheme="minorHAnsi"/>
          <w:color w:val="000000"/>
        </w:rPr>
        <w:t xml:space="preserve"> can accumulate in mountain valleys during persistent cold air pools (commonly referred to as inversions) during winter.</w:t>
      </w:r>
      <w:r w:rsidR="00EE1FDD">
        <w:rPr>
          <w:rFonts w:cstheme="minorHAnsi"/>
          <w:color w:val="000000"/>
        </w:rPr>
        <w:fldChar w:fldCharType="begin"/>
      </w:r>
      <w:r w:rsidR="00EE1FDD">
        <w:rPr>
          <w:rFonts w:cstheme="minorHAnsi"/>
          <w:color w:val="000000"/>
        </w:rPr>
        <w:instrText xml:space="preserve"> ADDIN ZOTERO_ITEM CSL_CITATION {"citationID":"93JTb7C0","properties":{"formattedCitation":"\\super 29\\nosupersub{}","plainCitation":"29","noteIndex":0},"citationItems":[{"id":24185,"uris":["http://zotero.org/users/3414252/items/YJT9LB6B"],"uri":["http://zotero.org/users/3414252/items/YJT9LB6B"],"itemData":{"id":24185,"type":"article-journal","abstract":"Critical meteorological factors affecting daily particulate concentrations during winter for Utah's urbanized Salt Lake Valley are examined on the basis of forty years of data. In a typical winter, the National Ambient Air Quality Standard for particulate matter with aerodynamic diameter less than 2.5 microns (PM2.5) is exceeded during 6 multi-day events comprising 18 winter days. Multi-day episodes of high stability produce these events, as synoptic-scale high-pressure ridges transit across Utah. The valley heat deficit, a bulk measure of atmospheric stability, exhibits large winter-to-winter variations that are highly related to similar variations in PM2.5. While control strategies have led to downward trends in concentrations for some primary pollutants, no long-term trends in valley heat deficit are evident over the 40 years. PM2.5 concentrations rise gradually over a period of days after a heat deficit threshold is exceeded as the air within the valley becomes decoupled from generally stronger winds aloft. Concentrations climb at a typical rate of about 10 μg m−3 d−1 over a four-day period to about 60 μg m−3 during these episodes. During episodes when PM2.5 concentrations exceed 35 μg m−3, the atmospheric column in the valley is characterized by: temperature below 0 °C; relative humidity in excess of 50%; and light wind speeds. PM2.5 concentrations in excess of 35 μg m−3 are four times more likely when the valley is snow covered than when it is not. A stepwise multiple linear regression based upon selected meteorological variables is used to estimate daily values of PM2.5 during two independent winters. The correlation between observed and estimated PM2.5 for these winters reaches 0.81.","container-title":"Atmospheric Environment","DOI":"10.1016/j.atmosenv.2014.06.012","ISSN":"1352-2310","journalAbbreviation":"Atmospheric Environment","language":"en","page":"742-753","source":"ScienceDirect","title":"Relationship between particulate air pollution and meteorological variables in Utah's Salt Lake Valley","volume":"94","author":[{"family":"Whiteman","given":"C. David"},{"family":"Hoch","given":"Sebastian W."},{"family":"Horel","given":"John D."},{"family":"Charland","given":"Allison"}],"issued":{"date-parts":[["2014",9,1]]}}}],"schema":"https://github.com/citation-style-language/schema/raw/master/csl-citation.json"} </w:instrText>
      </w:r>
      <w:r w:rsidR="00EE1FDD">
        <w:rPr>
          <w:rFonts w:cstheme="minorHAnsi"/>
          <w:color w:val="000000"/>
        </w:rPr>
        <w:fldChar w:fldCharType="separate"/>
      </w:r>
      <w:r w:rsidR="00EE1FDD" w:rsidRPr="00EE1FDD">
        <w:rPr>
          <w:rFonts w:cs="Calibri"/>
          <w:szCs w:val="24"/>
          <w:vertAlign w:val="superscript"/>
        </w:rPr>
        <w:t>29</w:t>
      </w:r>
      <w:r w:rsidR="00EE1FDD">
        <w:rPr>
          <w:rFonts w:cstheme="minorHAnsi"/>
          <w:color w:val="000000"/>
        </w:rPr>
        <w:fldChar w:fldCharType="end"/>
      </w:r>
      <w:r w:rsidRPr="00FE29DF">
        <w:rPr>
          <w:rFonts w:cstheme="minorHAnsi"/>
          <w:color w:val="000000"/>
        </w:rPr>
        <w:t xml:space="preserve"> We obtained elevation data from the 3D Elevation Program, which has a resolution of 1 arc-second, which is approximately 30 m north/south and varies east/west with latitude </w:t>
      </w:r>
      <w:commentRangeStart w:id="90"/>
      <w:r w:rsidRPr="00FE29DF">
        <w:rPr>
          <w:rFonts w:cstheme="minorHAnsi"/>
          <w:color w:val="000000"/>
        </w:rPr>
        <w:t>\cite{USGSElevation2017}.</w:t>
      </w:r>
      <w:commentRangeEnd w:id="90"/>
      <w:r w:rsidR="00EE1FDD">
        <w:rPr>
          <w:rStyle w:val="CommentReference"/>
        </w:rPr>
        <w:commentReference w:id="90"/>
      </w:r>
    </w:p>
    <w:p w14:paraId="6DB2BE15" w14:textId="77777777" w:rsidR="00A75088" w:rsidRPr="00FE29DF" w:rsidRDefault="00A75088" w:rsidP="00A75088">
      <w:pPr>
        <w:rPr>
          <w:rFonts w:cstheme="minorHAnsi"/>
          <w:color w:val="000000"/>
        </w:rPr>
      </w:pPr>
    </w:p>
    <w:p w14:paraId="7D332203" w14:textId="28A097FB" w:rsidR="00A75088" w:rsidRPr="00FE29DF" w:rsidRDefault="00A75088" w:rsidP="00A75088">
      <w:pPr>
        <w:rPr>
          <w:rFonts w:cstheme="minorHAnsi"/>
          <w:color w:val="000000"/>
        </w:rPr>
      </w:pPr>
      <w:r w:rsidRPr="00FE29DF">
        <w:rPr>
          <w:rFonts w:cstheme="minorHAnsi"/>
          <w:color w:val="000000"/>
        </w:rPr>
        <w:t>Surrounding land cover can be a proxy for air pollution emissions not from wildfires. We used the land cover class information from the Landsat-derived National Land Cover Dataset (NLCD)</w:t>
      </w:r>
      <w:r w:rsidR="00EE1FDD">
        <w:rPr>
          <w:rFonts w:cstheme="minorHAnsi"/>
          <w:color w:val="000000"/>
        </w:rPr>
        <w:fldChar w:fldCharType="begin"/>
      </w:r>
      <w:r w:rsidR="00EE1FDD">
        <w:rPr>
          <w:rFonts w:cstheme="minorHAnsi"/>
          <w:color w:val="000000"/>
        </w:rPr>
        <w:instrText xml:space="preserve"> ADDIN ZOTERO_ITEM CSL_CITATION {"citationID":"whabIzto","properties":{"formattedCitation":"\\super 30\\nosupersub{}","plainCitation":"30","noteIndex":0},"citationItems":[{"id":24188,"uris":["http://zotero.org/users/3414252/items/JPRM4P82"],"uri":["http://zotero.org/users/3414252/items/JPRM4P82"],"itemData":{"id":24188,"type":"article-journal","container-title":"Photogrammetric Engineering and Remote Sensing","source":"Google Scholar","title":"Completion of the 2011 National Land Cover Database for the Conterminous United States—Representing a Decade of Land Cover Change Information","author":[{"family":"Homer","given":"C."},{"family":"Dewitz","given":"J."},{"family":"Yang","given":"L."},{"family":"Jin","given":"S."},{"family":"Danielson","given":"P."},{"family":"Xian","given":"G."},{"family":"Coulston","given":"J."},{"family":"Herold","given":"N."},{"family":"Wickham","given":"J."},{"family":"Megown","given":"K."}],"issued":{"date-parts":[["2017"]]}}}],"schema":"https://github.com/citation-style-language/schema/raw/master/csl-citation.json"} </w:instrText>
      </w:r>
      <w:r w:rsidR="00EE1FDD">
        <w:rPr>
          <w:rFonts w:cstheme="minorHAnsi"/>
          <w:color w:val="000000"/>
        </w:rPr>
        <w:fldChar w:fldCharType="separate"/>
      </w:r>
      <w:r w:rsidR="00EE1FDD" w:rsidRPr="00EE1FDD">
        <w:rPr>
          <w:rFonts w:cs="Calibri"/>
          <w:szCs w:val="24"/>
          <w:vertAlign w:val="superscript"/>
        </w:rPr>
        <w:t>30</w:t>
      </w:r>
      <w:r w:rsidR="00EE1FDD">
        <w:rPr>
          <w:rFonts w:cstheme="minorHAnsi"/>
          <w:color w:val="000000"/>
        </w:rPr>
        <w:fldChar w:fldCharType="end"/>
      </w:r>
      <w:r w:rsidRPr="00FE29DF">
        <w:rPr>
          <w:rFonts w:cstheme="minorHAnsi"/>
          <w:color w:val="000000"/>
        </w:rPr>
        <w:t xml:space="preserve"> to calculate the percentage of urban development (codes 22, 23, and 24), agriculture (codes 81 and 82), and vegetated area other than agricultural land (codes 21, 41, 42, 43, 52, and 71) within buffer radii of 1 km, 5 km, and 10 km around each monitor. NLCD 2011 has a spatial resolution of 30 m and uses circa 2011 Landsat satellite data. We obtained the Normalized Difference Vegetation Index (NDVI) from the MODIS satellite product MOD13A3 </w:t>
      </w:r>
      <w:commentRangeStart w:id="91"/>
      <w:r w:rsidR="00EE1FDD">
        <w:rPr>
          <w:rFonts w:cstheme="minorHAnsi"/>
          <w:color w:val="000000"/>
        </w:rPr>
        <w:t>(</w:t>
      </w:r>
      <w:r w:rsidRPr="00FE29DF">
        <w:rPr>
          <w:rFonts w:cstheme="minorHAnsi"/>
          <w:color w:val="000000"/>
        </w:rPr>
        <w:t>https://lpdaac.usgs.gov/products/mod13a3v006/</w:t>
      </w:r>
      <w:r w:rsidR="00EE1FDD">
        <w:rPr>
          <w:rFonts w:cstheme="minorHAnsi"/>
          <w:color w:val="000000"/>
        </w:rPr>
        <w:t>)</w:t>
      </w:r>
      <w:commentRangeEnd w:id="91"/>
      <w:r w:rsidR="00EE1FDD">
        <w:rPr>
          <w:rStyle w:val="CommentReference"/>
        </w:rPr>
        <w:commentReference w:id="91"/>
      </w:r>
      <w:r w:rsidRPr="00FE29DF">
        <w:rPr>
          <w:rFonts w:cstheme="minorHAnsi"/>
          <w:color w:val="000000"/>
        </w:rPr>
        <w:t xml:space="preserve"> at 1 km resolution by month as another measure of vegetation that was not just a measure of agricultural vegetation but all vegetation. </w:t>
      </w:r>
    </w:p>
    <w:p w14:paraId="2DACCCFE" w14:textId="77777777" w:rsidR="00A75088" w:rsidRPr="00FE29DF" w:rsidRDefault="00A75088" w:rsidP="00A75088">
      <w:pPr>
        <w:rPr>
          <w:rFonts w:cstheme="minorHAnsi"/>
          <w:color w:val="000000"/>
        </w:rPr>
      </w:pPr>
    </w:p>
    <w:p w14:paraId="2EF05412" w14:textId="59033F36" w:rsidR="00A75088" w:rsidRPr="00FE29DF" w:rsidRDefault="00A75088" w:rsidP="00A75088">
      <w:pPr>
        <w:rPr>
          <w:rFonts w:cstheme="minorHAnsi"/>
          <w:color w:val="000000"/>
        </w:rPr>
      </w:pPr>
      <w:r w:rsidRPr="00FE29DF">
        <w:rPr>
          <w:rFonts w:cstheme="minorHAnsi"/>
          <w:color w:val="000000"/>
        </w:rPr>
        <w:t xml:space="preserve">As a proxy indicator of emissions from vehicles, we calculated the sum of all road lengths of type "Arterial" and "Collector" within 100, 250, 500, 1000 m buffers of each monitoring location. Arterial roads are high-capacity urban roads. Collector roads are low-to-moderate capacity roads. The road data came from the National Highways Planning Network </w:t>
      </w:r>
      <w:commentRangeStart w:id="92"/>
      <w:r w:rsidR="00EE1FDD">
        <w:rPr>
          <w:rFonts w:cstheme="minorHAnsi"/>
          <w:color w:val="000000"/>
        </w:rPr>
        <w:t>(</w:t>
      </w:r>
      <w:r w:rsidRPr="00FE29DF">
        <w:rPr>
          <w:rFonts w:cstheme="minorHAnsi"/>
          <w:color w:val="000000"/>
        </w:rPr>
        <w:t>https://www.fhwa.dot.gov/planning/processes/tools/nhpn/index.cfm</w:t>
      </w:r>
      <w:r w:rsidR="00EE1FDD">
        <w:rPr>
          <w:rFonts w:cstheme="minorHAnsi"/>
          <w:color w:val="000000"/>
        </w:rPr>
        <w:t>)</w:t>
      </w:r>
      <w:r w:rsidRPr="00FE29DF">
        <w:rPr>
          <w:rFonts w:cstheme="minorHAnsi"/>
          <w:color w:val="000000"/>
        </w:rPr>
        <w:t xml:space="preserve"> </w:t>
      </w:r>
      <w:commentRangeEnd w:id="92"/>
      <w:r w:rsidR="00EE1FDD">
        <w:rPr>
          <w:rStyle w:val="CommentReference"/>
        </w:rPr>
        <w:commentReference w:id="92"/>
      </w:r>
      <w:r w:rsidRPr="00FE29DF">
        <w:rPr>
          <w:rFonts w:cstheme="minorHAnsi"/>
          <w:color w:val="000000"/>
        </w:rPr>
        <w:t xml:space="preserve">which contains spatial information on over 450,000 miles of highways in the United States. </w:t>
      </w:r>
    </w:p>
    <w:p w14:paraId="54D5FF25" w14:textId="77777777" w:rsidR="00A75088" w:rsidRPr="00FE29DF" w:rsidRDefault="00A75088" w:rsidP="00A75088">
      <w:pPr>
        <w:rPr>
          <w:rFonts w:cstheme="minorHAnsi"/>
          <w:color w:val="000000"/>
        </w:rPr>
      </w:pPr>
    </w:p>
    <w:p w14:paraId="30AA08A8" w14:textId="77777777" w:rsidR="00A75088" w:rsidRPr="00FE29DF" w:rsidRDefault="00A75088" w:rsidP="00A75088">
      <w:pPr>
        <w:rPr>
          <w:rFonts w:cstheme="minorHAnsi"/>
          <w:color w:val="000000"/>
        </w:rPr>
      </w:pPr>
      <w:r w:rsidRPr="00FE29DF">
        <w:rPr>
          <w:rFonts w:cstheme="minorHAnsi"/>
          <w:color w:val="000000"/>
        </w:rPr>
        <w:t xml:space="preserve">We included population density as an additional proxy for emissions as areas with higher population have more sources of air pollution emissions. Population density was obtained from the </w:t>
      </w:r>
      <w:commentRangeStart w:id="93"/>
      <w:r w:rsidRPr="00FE29DF">
        <w:rPr>
          <w:rFonts w:cstheme="minorHAnsi"/>
          <w:color w:val="000000"/>
        </w:rPr>
        <w:t>2010 U.S. Census</w:t>
      </w:r>
      <w:commentRangeEnd w:id="93"/>
      <w:r w:rsidR="00EE1FDD">
        <w:rPr>
          <w:rStyle w:val="CommentReference"/>
        </w:rPr>
        <w:commentReference w:id="93"/>
      </w:r>
      <w:r w:rsidRPr="00FE29DF">
        <w:rPr>
          <w:rFonts w:cstheme="minorHAnsi"/>
          <w:color w:val="000000"/>
        </w:rPr>
        <w:t xml:space="preserve">. </w:t>
      </w:r>
    </w:p>
    <w:p w14:paraId="061AE32F" w14:textId="77777777" w:rsidR="00A75088" w:rsidRPr="00FE29DF" w:rsidRDefault="00A75088" w:rsidP="00A75088">
      <w:pPr>
        <w:rPr>
          <w:rFonts w:cstheme="minorHAnsi"/>
          <w:color w:val="000000"/>
        </w:rPr>
      </w:pPr>
    </w:p>
    <w:p w14:paraId="508A46DC" w14:textId="117329EF" w:rsidR="00A75088" w:rsidRPr="00FE29DF" w:rsidRDefault="00A75088" w:rsidP="00A75088">
      <w:pPr>
        <w:rPr>
          <w:rFonts w:cstheme="minorHAnsi"/>
          <w:color w:val="000000"/>
        </w:rPr>
      </w:pPr>
      <w:r w:rsidRPr="00FE29DF">
        <w:rPr>
          <w:rFonts w:cstheme="minorHAnsi"/>
          <w:color w:val="000000"/>
        </w:rPr>
        <w:lastRenderedPageBreak/>
        <w:t xml:space="preserve">To account for seasonality in </w:t>
      </w:r>
      <w:r w:rsidR="002438A3">
        <w:rPr>
          <w:rFonts w:cstheme="minorHAnsi"/>
          <w:color w:val="000000"/>
        </w:rPr>
        <w:t>PM</w:t>
      </w:r>
      <w:r w:rsidR="002438A3" w:rsidRPr="002B3F91">
        <w:rPr>
          <w:rFonts w:cstheme="minorHAnsi"/>
          <w:color w:val="000000"/>
          <w:vertAlign w:val="subscript"/>
          <w:rPrChange w:id="94" w:author="Melissa Maestas" w:date="2020-05-06T19:49:00Z">
            <w:rPr>
              <w:rFonts w:cstheme="minorHAnsi"/>
              <w:color w:val="000000"/>
            </w:rPr>
          </w:rPrChange>
        </w:rPr>
        <w:t>2.5</w:t>
      </w:r>
      <w:r w:rsidRPr="00FE29DF">
        <w:rPr>
          <w:rFonts w:cstheme="minorHAnsi"/>
          <w:color w:val="000000"/>
        </w:rPr>
        <w:t xml:space="preserve"> data, we created the following predictor variables: cosine of day-of-week, cosine of day-of-year and cosine of month. This ensures that day/month values at the end/beginning of the week and year align. </w:t>
      </w:r>
    </w:p>
    <w:p w14:paraId="63CD3605" w14:textId="77777777" w:rsidR="00A75088" w:rsidRPr="00FE29DF" w:rsidRDefault="00A75088" w:rsidP="00A75088">
      <w:pPr>
        <w:rPr>
          <w:rFonts w:cstheme="minorHAnsi"/>
          <w:color w:val="000000"/>
        </w:rPr>
      </w:pPr>
    </w:p>
    <w:p w14:paraId="529E3E53" w14:textId="52B53B4F" w:rsidR="00A75088" w:rsidRPr="00FE29DF" w:rsidRDefault="00A75088" w:rsidP="00A75088">
      <w:pPr>
        <w:rPr>
          <w:rFonts w:cstheme="minorHAnsi"/>
          <w:color w:val="000000"/>
        </w:rPr>
      </w:pPr>
      <w:r w:rsidRPr="00FE29DF">
        <w:rPr>
          <w:rFonts w:cstheme="minorHAnsi"/>
          <w:color w:val="000000"/>
        </w:rPr>
        <w:t xml:space="preserve">We also created dummy variables for each state, region, and time period (2008-2012, 2013-2016, 2017-2018) in our study domain to allow for spatial and temporal variation in the data that could not be explained by any of the other spatial, temporal, or spatiotemporal variables. Using nested levels of spatiotemporal variables helped capture nonlinear spatiotemporal effects. Temporal variable nesting consisted of variables to indicate the periods 2008-2012, 2013-2016, and 2017-2018 (the periods when CMAQ simulation availability changed); year; season; cosine of month; and cosine of day of year. Spatial variable nesting consisted of dummy variables for region (within the 11 western states: northwest (i.e., WA, OR), southwest (i.e., CA, NV), four corners (i.e., AZ, CO, NM, UT), and northern mountain states (i.e., WY, MT, ID)) </w:t>
      </w:r>
      <w:commentRangeStart w:id="95"/>
      <w:r w:rsidRPr="00FE29DF">
        <w:rPr>
          <w:rFonts w:cstheme="minorHAnsi"/>
          <w:color w:val="000000"/>
        </w:rPr>
        <w:t>and state; and latitude and</w:t>
      </w:r>
      <w:commentRangeEnd w:id="95"/>
      <w:r w:rsidR="002B3F91">
        <w:rPr>
          <w:rStyle w:val="CommentReference"/>
        </w:rPr>
        <w:commentReference w:id="95"/>
      </w:r>
      <w:r w:rsidRPr="00FE29DF">
        <w:rPr>
          <w:rFonts w:cstheme="minorHAnsi"/>
          <w:color w:val="000000"/>
        </w:rPr>
        <w:t xml:space="preserve"> longitude. We also included interaction terms for time period (grouping of years) and region. This type of nesting has been referred to as a “multiresolution basis”</w:t>
      </w:r>
      <w:r w:rsidR="00EF39D2">
        <w:rPr>
          <w:rFonts w:cstheme="minorHAnsi"/>
          <w:color w:val="000000"/>
        </w:rPr>
        <w:t>.</w:t>
      </w:r>
      <w:r w:rsidR="00EF39D2">
        <w:rPr>
          <w:rFonts w:cstheme="minorHAnsi"/>
          <w:color w:val="000000"/>
        </w:rPr>
        <w:fldChar w:fldCharType="begin"/>
      </w:r>
      <w:r w:rsidR="00EF39D2">
        <w:rPr>
          <w:rFonts w:cstheme="minorHAnsi"/>
          <w:color w:val="000000"/>
        </w:rPr>
        <w:instrText xml:space="preserve"> ADDIN ZOTERO_ITEM CSL_CITATION {"citationID":"yFJ82AMt","properties":{"formattedCitation":"\\super 31\\nosupersub{}","plainCitation":"31","noteIndex":0},"citationItems":[{"id":24189,"uris":["http://zotero.org/users/3414252/items/7QWZRPB8"],"uri":["http://zotero.org/users/3414252/items/7QWZRPB8"],"itemData":{"id":24189,"type":"article-journal","container-title":"Journal of the American Statistical Association","issue":"517","note":"publisher: Taylor &amp; Francis","page":"201–214","source":"Google Scholar","title":"A multi-resolution approximation for massive spatial datasets","volume":"112","author":[{"family":"Katzfuss","given":"Matthias"}],"issued":{"date-parts":[["2017"]]}}}],"schema":"https://github.com/citation-style-language/schema/raw/master/csl-citation.json"} </w:instrText>
      </w:r>
      <w:r w:rsidR="00EF39D2">
        <w:rPr>
          <w:rFonts w:cstheme="minorHAnsi"/>
          <w:color w:val="000000"/>
        </w:rPr>
        <w:fldChar w:fldCharType="separate"/>
      </w:r>
      <w:r w:rsidR="00EF39D2" w:rsidRPr="00EF39D2">
        <w:rPr>
          <w:rFonts w:cs="Calibri"/>
          <w:szCs w:val="24"/>
          <w:vertAlign w:val="superscript"/>
        </w:rPr>
        <w:t>31</w:t>
      </w:r>
      <w:r w:rsidR="00EF39D2">
        <w:rPr>
          <w:rFonts w:cstheme="minorHAnsi"/>
          <w:color w:val="000000"/>
        </w:rPr>
        <w:fldChar w:fldCharType="end"/>
      </w:r>
    </w:p>
    <w:p w14:paraId="1BC9CE32" w14:textId="77777777" w:rsidR="00A75088" w:rsidRPr="00FE29DF" w:rsidRDefault="00A75088" w:rsidP="00A75088">
      <w:pPr>
        <w:rPr>
          <w:rFonts w:cstheme="minorHAnsi"/>
          <w:color w:val="000000"/>
        </w:rPr>
      </w:pPr>
    </w:p>
    <w:p w14:paraId="27F8180D" w14:textId="7A5F3A38" w:rsidR="00A75088" w:rsidRDefault="00A75088" w:rsidP="00A75088">
      <w:pPr>
        <w:rPr>
          <w:rFonts w:cstheme="minorHAnsi"/>
          <w:color w:val="000000"/>
        </w:rPr>
      </w:pPr>
      <w:commentRangeStart w:id="96"/>
      <w:r w:rsidRPr="00FE29DF">
        <w:rPr>
          <w:rFonts w:cstheme="minorHAnsi"/>
          <w:color w:val="000000"/>
        </w:rPr>
        <w:t>Data merging</w:t>
      </w:r>
      <w:commentRangeEnd w:id="96"/>
      <w:r w:rsidR="00EE1FDD">
        <w:rPr>
          <w:rStyle w:val="CommentReference"/>
        </w:rPr>
        <w:commentReference w:id="96"/>
      </w:r>
    </w:p>
    <w:p w14:paraId="32496982" w14:textId="77777777" w:rsidR="00EE1FDD" w:rsidRPr="00FE29DF" w:rsidRDefault="00EE1FDD" w:rsidP="00A75088">
      <w:pPr>
        <w:rPr>
          <w:rFonts w:cstheme="minorHAnsi"/>
          <w:color w:val="000000"/>
        </w:rPr>
      </w:pPr>
    </w:p>
    <w:p w14:paraId="73BF73ED" w14:textId="02E8D3A5" w:rsidR="00A75088" w:rsidRPr="00FE29DF" w:rsidRDefault="00A75088" w:rsidP="00A75088">
      <w:pPr>
        <w:rPr>
          <w:rFonts w:cstheme="minorHAnsi"/>
          <w:color w:val="000000"/>
        </w:rPr>
      </w:pPr>
      <w:r w:rsidRPr="00FE29DF">
        <w:rPr>
          <w:rFonts w:cstheme="minorHAnsi"/>
          <w:color w:val="000000"/>
        </w:rPr>
        <w:t xml:space="preserve">We created three datasets: one dataset to train the model and three prediction datasets (county, ZIP code, and census tract). The training dataset merged all predictor variables to each 24-hour average </w:t>
      </w:r>
      <w:r w:rsidR="002438A3">
        <w:rPr>
          <w:rFonts w:cstheme="minorHAnsi"/>
          <w:color w:val="000000"/>
        </w:rPr>
        <w:t>PM2.5</w:t>
      </w:r>
      <w:r w:rsidRPr="00FE29DF">
        <w:rPr>
          <w:rFonts w:cstheme="minorHAnsi"/>
          <w:color w:val="000000"/>
        </w:rPr>
        <w:t xml:space="preserve"> monitoring observation by linking the data temporally (using date) and spatially (by selecting the nearest observation for each predictor variable). Similarly, the prediction datasets were created by spatially and temporally linking all predictor variables to the population-weighted centroid of each count, ZIP code, and census tract for each day in the study domain. </w:t>
      </w:r>
    </w:p>
    <w:p w14:paraId="12CF36B3" w14:textId="77777777" w:rsidR="00A75088" w:rsidRPr="00FE29DF" w:rsidRDefault="00A75088" w:rsidP="00A75088">
      <w:pPr>
        <w:rPr>
          <w:rFonts w:cstheme="minorHAnsi"/>
          <w:color w:val="000000"/>
        </w:rPr>
      </w:pPr>
    </w:p>
    <w:p w14:paraId="32721E36" w14:textId="23C76FBA" w:rsidR="00A75088" w:rsidRPr="00FE29DF" w:rsidRDefault="00A75088" w:rsidP="00A75088">
      <w:pPr>
        <w:rPr>
          <w:rFonts w:cstheme="minorHAnsi"/>
        </w:rPr>
      </w:pPr>
      <w:r w:rsidRPr="00FE29DF">
        <w:rPr>
          <w:rFonts w:cstheme="minorHAnsi"/>
          <w:color w:val="000000"/>
        </w:rPr>
        <w:t xml:space="preserve">Machine learning </w:t>
      </w:r>
      <w:proofErr w:type="spellStart"/>
      <w:r w:rsidRPr="00FE29DF">
        <w:rPr>
          <w:rFonts w:cstheme="minorHAnsi"/>
          <w:color w:val="000000"/>
        </w:rPr>
        <w:t>modeling</w:t>
      </w:r>
      <w:proofErr w:type="spellEnd"/>
    </w:p>
    <w:p w14:paraId="5EFDC566" w14:textId="77777777" w:rsidR="00A75088" w:rsidRPr="00FE29DF" w:rsidRDefault="00A75088" w:rsidP="00A75088">
      <w:pPr>
        <w:rPr>
          <w:rFonts w:cstheme="minorHAnsi"/>
          <w:b/>
          <w:bCs/>
        </w:rPr>
      </w:pPr>
    </w:p>
    <w:p w14:paraId="24B77459" w14:textId="77777777" w:rsidR="00EE1FDD" w:rsidRDefault="00A75088" w:rsidP="00EE1FDD">
      <w:pPr>
        <w:rPr>
          <w:rFonts w:cstheme="minorHAnsi"/>
          <w:color w:val="000000"/>
        </w:rPr>
      </w:pPr>
      <w:r w:rsidRPr="00FE29DF">
        <w:rPr>
          <w:rFonts w:cstheme="minorHAnsi"/>
          <w:color w:val="000000"/>
        </w:rPr>
        <w:t xml:space="preserve">For the machine learning </w:t>
      </w:r>
      <w:proofErr w:type="spellStart"/>
      <w:r w:rsidRPr="00FE29DF">
        <w:rPr>
          <w:rFonts w:cstheme="minorHAnsi"/>
          <w:color w:val="000000"/>
        </w:rPr>
        <w:t>modeling</w:t>
      </w:r>
      <w:proofErr w:type="spellEnd"/>
      <w:r w:rsidRPr="00FE29DF">
        <w:rPr>
          <w:rFonts w:cstheme="minorHAnsi"/>
          <w:color w:val="000000"/>
        </w:rPr>
        <w:t xml:space="preserve">, we took the full training data set and divided it into separate training and testing data sets. With this setup, the results of </w:t>
      </w:r>
      <w:commentRangeStart w:id="97"/>
      <w:r w:rsidRPr="00FE29DF">
        <w:rPr>
          <w:rFonts w:cstheme="minorHAnsi"/>
          <w:color w:val="000000"/>
        </w:rPr>
        <w:t>10-fold cross-validation (with no resampling)</w:t>
      </w:r>
      <w:commentRangeEnd w:id="97"/>
      <w:r w:rsidR="00037BD7">
        <w:rPr>
          <w:rStyle w:val="CommentReference"/>
        </w:rPr>
        <w:commentReference w:id="97"/>
      </w:r>
      <w:r w:rsidRPr="00FE29DF">
        <w:rPr>
          <w:rFonts w:cstheme="minorHAnsi"/>
          <w:color w:val="000000"/>
        </w:rPr>
        <w:t xml:space="preserve"> from training are used as validation metrics, while the results of each model applied to the testing set are a measure of how well the model will perform when predicting at new locations that were not part of the training data, as will be the case with our prediction data set. </w:t>
      </w:r>
    </w:p>
    <w:p w14:paraId="23CA372C" w14:textId="77777777" w:rsidR="00EE1FDD" w:rsidRDefault="00EE1FDD" w:rsidP="00EE1FDD">
      <w:pPr>
        <w:rPr>
          <w:rFonts w:cstheme="minorHAnsi"/>
          <w:color w:val="000000"/>
        </w:rPr>
      </w:pPr>
    </w:p>
    <w:p w14:paraId="0C356917" w14:textId="0EC345A1" w:rsidR="00A75088" w:rsidRPr="00FE29DF" w:rsidRDefault="00A75088" w:rsidP="00EE1FDD">
      <w:pPr>
        <w:rPr>
          <w:rFonts w:cstheme="minorHAnsi"/>
          <w:color w:val="000000"/>
        </w:rPr>
      </w:pPr>
      <w:r w:rsidRPr="00FE29DF">
        <w:rPr>
          <w:rFonts w:cstheme="minorHAnsi"/>
          <w:color w:val="000000"/>
        </w:rPr>
        <w:t xml:space="preserve">Using 10-fold cross-validation </w:t>
      </w:r>
      <w:commentRangeStart w:id="98"/>
      <w:r w:rsidRPr="00FE29DF">
        <w:rPr>
          <w:rFonts w:cstheme="minorHAnsi"/>
          <w:color w:val="000000"/>
        </w:rPr>
        <w:t xml:space="preserve">(with no resampling) </w:t>
      </w:r>
      <w:commentRangeEnd w:id="98"/>
      <w:r w:rsidRPr="00FE29DF">
        <w:rPr>
          <w:rStyle w:val="CommentReference"/>
          <w:rFonts w:cstheme="minorHAnsi"/>
        </w:rPr>
        <w:commentReference w:id="98"/>
      </w:r>
      <w:r w:rsidRPr="00FE29DF">
        <w:rPr>
          <w:rFonts w:cstheme="minorHAnsi"/>
          <w:color w:val="000000"/>
        </w:rPr>
        <w:t xml:space="preserve">for </w:t>
      </w:r>
      <w:commentRangeStart w:id="99"/>
      <w:r w:rsidRPr="00FE29DF">
        <w:rPr>
          <w:rFonts w:cstheme="minorHAnsi"/>
          <w:color w:val="000000"/>
        </w:rPr>
        <w:t>this kind of land-use regression</w:t>
      </w:r>
      <w:commentRangeEnd w:id="99"/>
      <w:r w:rsidR="00037BD7">
        <w:rPr>
          <w:rStyle w:val="CommentReference"/>
        </w:rPr>
        <w:commentReference w:id="99"/>
      </w:r>
      <w:r w:rsidRPr="00FE29DF">
        <w:rPr>
          <w:rFonts w:cstheme="minorHAnsi"/>
          <w:color w:val="000000"/>
        </w:rPr>
        <w:t xml:space="preserve"> is standard practice, as shown in Di et al. (2019)</w:t>
      </w:r>
      <w:r w:rsidR="00EF39D2">
        <w:rPr>
          <w:rFonts w:cstheme="minorHAnsi"/>
          <w:color w:val="000000"/>
        </w:rPr>
        <w:t>.</w:t>
      </w:r>
      <w:r w:rsidR="00EF39D2">
        <w:rPr>
          <w:rFonts w:cstheme="minorHAnsi"/>
          <w:color w:val="000000"/>
        </w:rPr>
        <w:fldChar w:fldCharType="begin"/>
      </w:r>
      <w:r w:rsidR="00EF39D2">
        <w:rPr>
          <w:rFonts w:cstheme="minorHAnsi"/>
          <w:color w:val="000000"/>
        </w:rPr>
        <w:instrText xml:space="preserve"> ADDIN ZOTERO_ITEM CSL_CITATION {"citationID":"mtIQsIJQ","properties":{"formattedCitation":"\\super 17\\nosupersub{}","plainCitation":"17","noteIndex":0},"citationItems":[{"id":22751,"uris":["http://zotero.org/users/3414252/items/46BGCZF9"],"uri":["http://zotero.org/users/3414252/items/46BGCZF9"],"itemData":{"id":22751,"type":"article-journal","abstract":"Various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J."},{"family":"Schwartz","given":"Joel"}],"issued":{"date-parts":[["2019",7,1]]}}}],"schema":"https://github.com/citation-style-language/schema/raw/master/csl-citation.json"} </w:instrText>
      </w:r>
      <w:r w:rsidR="00EF39D2">
        <w:rPr>
          <w:rFonts w:cstheme="minorHAnsi"/>
          <w:color w:val="000000"/>
        </w:rPr>
        <w:fldChar w:fldCharType="separate"/>
      </w:r>
      <w:r w:rsidR="00EF39D2" w:rsidRPr="00EF39D2">
        <w:rPr>
          <w:rFonts w:cs="Calibri"/>
          <w:szCs w:val="24"/>
          <w:vertAlign w:val="superscript"/>
        </w:rPr>
        <w:t>17</w:t>
      </w:r>
      <w:r w:rsidR="00EF39D2">
        <w:rPr>
          <w:rFonts w:cstheme="minorHAnsi"/>
          <w:color w:val="000000"/>
        </w:rPr>
        <w:fldChar w:fldCharType="end"/>
      </w:r>
      <w:r w:rsidRPr="00FE29DF">
        <w:rPr>
          <w:rFonts w:cstheme="minorHAnsi"/>
          <w:color w:val="000000"/>
        </w:rPr>
        <w:t xml:space="preserve"> This type of cross validation selects data points randomly from the training set for each of the cross-validation folds. This method, however, violates the assumption of independence between folds because of repeated observations (on different days) from the same locations (PM</w:t>
      </w:r>
      <w:r w:rsidRPr="00FE29DF">
        <w:rPr>
          <w:rFonts w:cstheme="minorHAnsi"/>
          <w:color w:val="000000"/>
          <w:vertAlign w:val="subscript"/>
        </w:rPr>
        <w:t xml:space="preserve">2.5 </w:t>
      </w:r>
      <w:r w:rsidRPr="00FE29DF">
        <w:rPr>
          <w:rFonts w:cstheme="minorHAnsi"/>
          <w:color w:val="000000"/>
        </w:rPr>
        <w:t>sensor locations). Spatial cross-validation, whereby all observations from a given monitoring site are within the same fold, is a more appropriate tool for evaluating the accuracy of a model when predicting PM</w:t>
      </w:r>
      <w:r w:rsidRPr="00FE29DF">
        <w:rPr>
          <w:rFonts w:cstheme="minorHAnsi"/>
          <w:color w:val="000000"/>
          <w:vertAlign w:val="subscript"/>
        </w:rPr>
        <w:t xml:space="preserve">2.5 </w:t>
      </w:r>
      <w:r w:rsidRPr="00FE29DF">
        <w:rPr>
          <w:rFonts w:cstheme="minorHAnsi"/>
          <w:color w:val="000000"/>
        </w:rPr>
        <w:t>at new locations</w:t>
      </w:r>
      <w:r w:rsidR="00EF39D2">
        <w:rPr>
          <w:rFonts w:cstheme="minorHAnsi"/>
          <w:color w:val="000000"/>
        </w:rPr>
        <w:t>.</w:t>
      </w:r>
      <w:r w:rsidR="00EF39D2">
        <w:rPr>
          <w:rFonts w:cstheme="minorHAnsi"/>
          <w:color w:val="000000"/>
        </w:rPr>
        <w:fldChar w:fldCharType="begin"/>
      </w:r>
      <w:r w:rsidR="00EF39D2">
        <w:rPr>
          <w:rFonts w:cstheme="minorHAnsi"/>
          <w:color w:val="000000"/>
        </w:rPr>
        <w:instrText xml:space="preserve"> ADDIN ZOTERO_ITEM CSL_CITATION {"citationID":"vUahj0Ki","properties":{"formattedCitation":"\\super 32\\nosupersub{}","plainCitation":"32","noteIndex":0},"citationItems":[{"id":"auM4eVZK/DMQpibl5","uris":["http://zotero.org/users/5149340/items/RU4LI4KR"],"uri":["http://zotero.org/users/5149340/items/RU4LI4KR"],"itemData":{"id":"auM4eVZK/DMQpibl5","type":"article-journal","container-title":"Ecography","DOI":"10.1111/ecog.02881","ISSN":"09067590","issue":"8","journalAbbreviation":"Ecography","language":"en","page":"913-929","source":"DOI.org (Crossref)","title":"Cross-validation strategies for data with temporal, spatial, hierarchical, or phylogenetic structure","volume":"40","author":[{"family":"Roberts","given":"David R."},{"family":"Bahn","given":"Volker"},{"family":"Ciuti","given":"Simone"},{"family":"Boyce","given":"Mark S."},{"family":"Elith","given":"Jane"},{"family":"Guillera-Arroita","given":"Gurutzeta"},{"family":"Hauenstein","given":"Severin"},{"family":"Lahoz-Monfort","given":"José J."},{"family":"Schröder","given":"Boris"},{"family":"Thuiller","given":"Wilfried"},{"family":"Warton","given":"David I."},{"family":"Wintle","given":"Brendan A."},{"family":"Hartig","given":"Florian"},{"family":"Dormann","given":"Carsten F."}],"issued":{"date-parts":[["2017",8]]}}}],"schema":"https://github.com/citation-style-language/schema/raw/master/csl-citation.json"} </w:instrText>
      </w:r>
      <w:r w:rsidR="00EF39D2">
        <w:rPr>
          <w:rFonts w:cstheme="minorHAnsi"/>
          <w:color w:val="000000"/>
        </w:rPr>
        <w:fldChar w:fldCharType="separate"/>
      </w:r>
      <w:r w:rsidR="00EF39D2" w:rsidRPr="00EF39D2">
        <w:rPr>
          <w:rFonts w:cs="Calibri"/>
          <w:szCs w:val="24"/>
          <w:vertAlign w:val="superscript"/>
        </w:rPr>
        <w:t>32</w:t>
      </w:r>
      <w:r w:rsidR="00EF39D2">
        <w:rPr>
          <w:rFonts w:cstheme="minorHAnsi"/>
          <w:color w:val="000000"/>
        </w:rPr>
        <w:fldChar w:fldCharType="end"/>
      </w:r>
      <w:r w:rsidRPr="00FE29DF">
        <w:rPr>
          <w:rFonts w:cstheme="minorHAnsi"/>
          <w:color w:val="000000"/>
        </w:rPr>
        <w:t xml:space="preserve"> We also randomly selected 10% of the monitoring locations for the held-out test set. We refer to the model and results generated using this procedure as the spatial-folds model and results. We also ran our models using random observations for the test-set and within the 10 folds solely for comparison of results to previous studies that only reported results from random folds. We refer to these as the random-folds model and results. </w:t>
      </w:r>
    </w:p>
    <w:p w14:paraId="10A70658" w14:textId="77777777" w:rsidR="006E2347" w:rsidRDefault="006E2347" w:rsidP="00A75088">
      <w:pPr>
        <w:widowControl w:val="0"/>
        <w:autoSpaceDE w:val="0"/>
        <w:autoSpaceDN w:val="0"/>
        <w:adjustRightInd w:val="0"/>
        <w:rPr>
          <w:rFonts w:cstheme="minorHAnsi"/>
          <w:color w:val="000000"/>
        </w:rPr>
      </w:pPr>
    </w:p>
    <w:p w14:paraId="780D5804" w14:textId="53637E8D" w:rsidR="00A75088" w:rsidRPr="00FE29DF" w:rsidRDefault="00A75088" w:rsidP="00A75088">
      <w:pPr>
        <w:widowControl w:val="0"/>
        <w:autoSpaceDE w:val="0"/>
        <w:autoSpaceDN w:val="0"/>
        <w:adjustRightInd w:val="0"/>
        <w:rPr>
          <w:rFonts w:cstheme="minorHAnsi"/>
          <w:color w:val="000000"/>
        </w:rPr>
      </w:pPr>
      <w:r w:rsidRPr="00FE29DF">
        <w:rPr>
          <w:rFonts w:cstheme="minorHAnsi"/>
          <w:color w:val="000000"/>
        </w:rPr>
        <w:t>We used the metrics root-mean-squared error (RMSE) and R</w:t>
      </w:r>
      <w:r w:rsidRPr="00FE29DF">
        <w:rPr>
          <w:rFonts w:cstheme="minorHAnsi"/>
          <w:color w:val="000000"/>
          <w:vertAlign w:val="superscript"/>
        </w:rPr>
        <w:t>2</w:t>
      </w:r>
      <w:r w:rsidRPr="00FE29DF">
        <w:rPr>
          <w:rFonts w:cstheme="minorHAnsi"/>
          <w:color w:val="000000"/>
        </w:rPr>
        <w:t xml:space="preserve"> to report accuracy, for both the 10-fold cross-validation and for the left-out testing data set, for spatial folds and random folds. Also, for comparison of our random-folds models to those in other studies, we calculated the </w:t>
      </w:r>
      <w:r w:rsidRPr="00FE29DF">
        <w:rPr>
          <w:rFonts w:cstheme="minorHAnsi"/>
          <w:color w:val="000000"/>
        </w:rPr>
        <w:lastRenderedPageBreak/>
        <w:t>“spatial R</w:t>
      </w:r>
      <w:r w:rsidRPr="00FE29DF">
        <w:rPr>
          <w:rFonts w:cstheme="minorHAnsi"/>
          <w:color w:val="000000"/>
          <w:vertAlign w:val="superscript"/>
        </w:rPr>
        <w:t>2</w:t>
      </w:r>
      <w:r w:rsidRPr="00FE29DF">
        <w:rPr>
          <w:rFonts w:cstheme="minorHAnsi"/>
          <w:color w:val="000000"/>
        </w:rPr>
        <w:t>” and “temporal R</w:t>
      </w:r>
      <w:r w:rsidRPr="00FE29DF">
        <w:rPr>
          <w:rFonts w:cstheme="minorHAnsi"/>
          <w:color w:val="000000"/>
          <w:vertAlign w:val="superscript"/>
        </w:rPr>
        <w:t>2</w:t>
      </w:r>
      <w:r w:rsidRPr="00FE29DF">
        <w:rPr>
          <w:rFonts w:cstheme="minorHAnsi"/>
          <w:color w:val="000000"/>
        </w:rPr>
        <w:t>” metrics used by Di et al. (2019).</w:t>
      </w:r>
      <w:r w:rsidR="006E2347">
        <w:rPr>
          <w:rFonts w:cstheme="minorHAnsi"/>
          <w:color w:val="000000"/>
        </w:rPr>
        <w:fldChar w:fldCharType="begin"/>
      </w:r>
      <w:r w:rsidR="006E2347">
        <w:rPr>
          <w:rFonts w:cstheme="minorHAnsi"/>
          <w:color w:val="000000"/>
        </w:rPr>
        <w:instrText xml:space="preserve"> ADDIN ZOTERO_ITEM CSL_CITATION {"citationID":"fRZqjOLK","properties":{"formattedCitation":"\\super 17\\nosupersub{}","plainCitation":"17","noteIndex":0},"citationItems":[{"id":22751,"uris":["http://zotero.org/users/3414252/items/46BGCZF9"],"uri":["http://zotero.org/users/3414252/items/46BGCZF9"],"itemData":{"id":22751,"type":"article-journal","abstract":"Various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International","DOI":"10.1016/j.envint.2019.104909","ISSN":"1873-6750","journalAbbreviation":"Environ Int","language":"eng","note":"PMID: 31272018","page":"104909","source":"PubMed","title":"An ensemble-based model of PM2.5 concentration across the contiguous United States with high spatiotemporal resolution","volume":"130","author":[{"family":"Di","given":"Qian"},{"family":"Amini","given":"Heresh"},{"family":"Shi","given":"Liuhua"},{"family":"Kloog","given":"Itai"},{"family":"Silvern","given":"Rachel"},{"family":"Kelly","given":"James"},{"family":"Sabath","given":"M. Benjamin"},{"family":"Choirat","given":"Christine"},{"family":"Koutrakis","given":"Petros"},{"family":"Lyapustin","given":"Alexei"},{"family":"Wang","given":"Yujie"},{"family":"Mickley","given":"Loretta J."},{"family":"Schwartz","given":"Joel"}],"issued":{"date-parts":[["2019",7,1]]}}}],"schema":"https://github.com/citation-style-language/schema/raw/master/csl-citation.json"}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17</w:t>
      </w:r>
      <w:r w:rsidR="006E2347">
        <w:rPr>
          <w:rFonts w:cstheme="minorHAnsi"/>
          <w:color w:val="000000"/>
        </w:rPr>
        <w:fldChar w:fldCharType="end"/>
      </w:r>
      <w:r w:rsidRPr="00FE29DF">
        <w:rPr>
          <w:rFonts w:cstheme="minorHAnsi"/>
          <w:color w:val="000000"/>
        </w:rPr>
        <w:t xml:space="preserve"> In that study, spatial R</w:t>
      </w:r>
      <w:r w:rsidRPr="00FE29DF">
        <w:rPr>
          <w:rFonts w:cstheme="minorHAnsi"/>
          <w:color w:val="000000"/>
          <w:vertAlign w:val="superscript"/>
        </w:rPr>
        <w:t xml:space="preserve">2 </w:t>
      </w:r>
      <w:r w:rsidRPr="00FE29DF">
        <w:rPr>
          <w:rFonts w:cstheme="minorHAnsi"/>
          <w:color w:val="000000"/>
        </w:rPr>
        <w:t>is calculated by regressing the annual mean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color w:val="000000"/>
        </w:rPr>
        <w:t xml:space="preserve"> against the annual mean predicted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color w:val="000000"/>
        </w:rPr>
        <w:t>. Temporal R</w:t>
      </w:r>
      <w:r w:rsidRPr="00FE29DF">
        <w:rPr>
          <w:rFonts w:cstheme="minorHAnsi"/>
          <w:color w:val="000000"/>
          <w:vertAlign w:val="superscript"/>
        </w:rPr>
        <w:t>2</w:t>
      </w:r>
      <w:r w:rsidRPr="00FE29DF">
        <w:rPr>
          <w:rFonts w:cstheme="minorHAnsi"/>
          <w:color w:val="000000"/>
        </w:rPr>
        <w:t xml:space="preserve"> is calculated by regressing the difference between the actual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i/>
          <w:iCs/>
          <w:color w:val="000000"/>
        </w:rPr>
        <w:t xml:space="preserve"> </w:t>
      </w:r>
      <w:r w:rsidRPr="00FE29DF">
        <w:rPr>
          <w:rFonts w:cstheme="minorHAnsi"/>
          <w:color w:val="000000"/>
        </w:rPr>
        <w:t>and the annual mean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color w:val="000000"/>
        </w:rPr>
        <w:t xml:space="preserve"> against the difference between the predicted PM</w:t>
      </w:r>
      <w:r w:rsidRPr="00FE29DF">
        <w:rPr>
          <w:rFonts w:cstheme="minorHAnsi"/>
          <w:color w:val="000000"/>
          <w:vertAlign w:val="subscript"/>
        </w:rPr>
        <w:t>2.5</w:t>
      </w:r>
      <w:r w:rsidRPr="00FE29DF">
        <w:rPr>
          <w:rFonts w:cstheme="minorHAnsi"/>
          <w:color w:val="000000"/>
        </w:rPr>
        <w:t xml:space="preserve"> at location </w:t>
      </w:r>
      <w:proofErr w:type="spellStart"/>
      <w:r w:rsidRPr="00FE29DF">
        <w:rPr>
          <w:rFonts w:cstheme="minorHAnsi"/>
          <w:i/>
          <w:iCs/>
          <w:color w:val="000000"/>
        </w:rPr>
        <w:t>i</w:t>
      </w:r>
      <w:proofErr w:type="spellEnd"/>
      <w:r w:rsidRPr="00FE29DF">
        <w:rPr>
          <w:rFonts w:cstheme="minorHAnsi"/>
          <w:color w:val="000000"/>
        </w:rPr>
        <w:t xml:space="preserve"> and the annual mean predicted PM</w:t>
      </w:r>
      <w:r w:rsidRPr="00FE29DF">
        <w:rPr>
          <w:rFonts w:cstheme="minorHAnsi"/>
          <w:color w:val="000000"/>
          <w:vertAlign w:val="subscript"/>
        </w:rPr>
        <w:t>2.5</w:t>
      </w:r>
      <w:r w:rsidRPr="00FE29DF">
        <w:rPr>
          <w:rFonts w:cstheme="minorHAnsi"/>
          <w:color w:val="000000"/>
        </w:rPr>
        <w:t xml:space="preserve"> at location </w:t>
      </w:r>
      <w:r w:rsidRPr="00FE29DF">
        <w:rPr>
          <w:rFonts w:cstheme="minorHAnsi"/>
          <w:i/>
          <w:iCs/>
          <w:color w:val="000000"/>
        </w:rPr>
        <w:t>i</w:t>
      </w:r>
      <w:r w:rsidRPr="00FE29DF">
        <w:rPr>
          <w:rFonts w:cstheme="minorHAnsi"/>
          <w:color w:val="000000"/>
        </w:rPr>
        <w:t>.</w:t>
      </w:r>
      <w:r w:rsidR="006E2347">
        <w:rPr>
          <w:rFonts w:cstheme="minorHAnsi"/>
          <w:color w:val="000000"/>
        </w:rPr>
        <w:fldChar w:fldCharType="begin"/>
      </w:r>
      <w:r w:rsidR="006E2347">
        <w:rPr>
          <w:rFonts w:cstheme="minorHAnsi"/>
          <w:color w:val="000000"/>
        </w:rPr>
        <w:instrText xml:space="preserve"> ADDIN ZOTERO_ITEM CSL_CITATION {"citationID":"dCBhsObH","properties":{"formattedCitation":"\\super 33\\nosupersub{}","plainCitation":"33","noteIndex":0},"citationItems":[{"id":"auM4eVZK/7bXVqIPN","uris":["http://zotero.org/users/5149340/items/4MXQXDVC"],"uri":["http://zotero.org/users/5149340/items/4MXQXDVC"],"itemData":{"id":"auM4eVZK/7bXVqIPN","type":"article-journal","abstract":"Land use regression (LUR) models provide good estimates of spatially resolved long-term exposures, but are poor at capturing short term exposures. Satellite-derived Aerosol Optical Depth (AOD) measurements have the potential to provide spatio-temporally resolved predictions of both long and short term exposures, but previous studies have generally showed relatively low predictive power. Our objective was to extend our previous work on day-speciﬁc calibrations of AOD data using ground PM2.5 measurements by incorporating commonly used LUR variables and meteorological variables, thus beneﬁting from both the spatial resolution from the LUR models and the spatio-temporal resolution from the satellite models. Later we use spatial smoothing to predict PM2.5 concentrations for day/locations with missing AOD measures. We used mixed models with random slopes for day to calibrate AOD data for 2000e2008 across New-England with monitored PM2.5 measurements. We then used a generalized additive mixed model with spatial smoothing to estimate PM2.5 in locationeday pairs with missing AOD, using regional measured PM2.5, AOD values in neighboring cells, and land use. Finally, local (100 m) land use terms were used to model the difference between grid cell prediction and monitored value to capture very local trafﬁc particles. Out-of-sample ten-fold cross-validation was used to quantify the accuracy of our predictions. For days with available AOD data we found high out-of-sample R2 (mean out-of-sample R2 ¼ 0.830, year to year variation 0.725e0.904). For days without AOD values, our model performance was also excellent (mean out-of-sample R2 ¼ 0.810, year to year variation 0.692e0.887). Importantly, these R2 are for daily, rather than monthly or yearly, values. Our model allows one to assess short term and long-term human exposures in order to investigate both the acute and chronic effects of ambient particles, respectively.","container-title":"Atmospheric Environment","DOI":"10.1016/j.atmosenv.2011.08.066","ISSN":"13522310","issue":"35","journalAbbreviation":"Atmospheric Environment","language":"en","page":"6267-6275","source":"DOI.org (Crossref)","title":"Assessing temporally and spatially resolved PM2.5 exposures for epidemiological studies using satellite aerosol optical depth measurements","volume":"45","author":[{"family":"Kloog","given":"Itai"},{"family":"Koutrakis","given":"Petros"},{"family":"Coull","given":"Brent A."},{"family":"Lee","given":"Hyung Joo"},{"family":"Schwartz","given":"Joel"}],"issued":{"date-parts":[["2011",11]]}}}],"schema":"https://github.com/citation-style-language/schema/raw/master/csl-citation.json"}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33</w:t>
      </w:r>
      <w:r w:rsidR="006E2347">
        <w:rPr>
          <w:rFonts w:cstheme="minorHAnsi"/>
          <w:color w:val="000000"/>
        </w:rPr>
        <w:fldChar w:fldCharType="end"/>
      </w:r>
    </w:p>
    <w:p w14:paraId="03AF3A6D" w14:textId="77777777" w:rsidR="006E2347" w:rsidRDefault="006E2347" w:rsidP="006E2347">
      <w:pPr>
        <w:rPr>
          <w:rFonts w:cstheme="minorHAnsi"/>
          <w:color w:val="000000"/>
        </w:rPr>
      </w:pPr>
    </w:p>
    <w:p w14:paraId="32F6884A" w14:textId="7A3CA5BD" w:rsidR="00A75088" w:rsidRPr="00FE29DF" w:rsidRDefault="00A75088" w:rsidP="006E2347">
      <w:pPr>
        <w:rPr>
          <w:rFonts w:cstheme="minorHAnsi"/>
          <w:color w:val="000000"/>
        </w:rPr>
      </w:pPr>
      <w:r w:rsidRPr="00FE29DF">
        <w:rPr>
          <w:rFonts w:cstheme="minorHAnsi"/>
          <w:color w:val="000000"/>
        </w:rPr>
        <w:t>We employed ensemble machine learning to model PM</w:t>
      </w:r>
      <w:r w:rsidRPr="00FE29DF">
        <w:rPr>
          <w:rFonts w:cstheme="minorHAnsi"/>
          <w:color w:val="000000"/>
          <w:vertAlign w:val="subscript"/>
        </w:rPr>
        <w:t xml:space="preserve">2.5 </w:t>
      </w:r>
      <w:r w:rsidRPr="00FE29DF">
        <w:rPr>
          <w:rFonts w:cstheme="minorHAnsi"/>
          <w:color w:val="000000"/>
        </w:rPr>
        <w:t>exposures across the western US. Specifically, we used a generalized linear model (GLM) to combine the results from two machine learning algorithms: a random forest model (</w:t>
      </w:r>
      <w:commentRangeStart w:id="100"/>
      <w:r w:rsidRPr="00FE29DF">
        <w:rPr>
          <w:rFonts w:cstheme="minorHAnsi"/>
          <w:color w:val="000000"/>
        </w:rPr>
        <w:t>“ranger” algorithm</w:t>
      </w:r>
      <w:commentRangeEnd w:id="100"/>
      <w:r w:rsidR="00A54CC9">
        <w:rPr>
          <w:rStyle w:val="CommentReference"/>
        </w:rPr>
        <w:commentReference w:id="100"/>
      </w:r>
      <w:r w:rsidRPr="00FE29DF">
        <w:rPr>
          <w:rFonts w:cstheme="minorHAnsi"/>
          <w:color w:val="000000"/>
        </w:rPr>
        <w:t>) and a gradient boosting model (</w:t>
      </w:r>
      <w:commentRangeStart w:id="101"/>
      <w:r w:rsidRPr="00FE29DF">
        <w:rPr>
          <w:rFonts w:cstheme="minorHAnsi"/>
          <w:color w:val="000000"/>
        </w:rPr>
        <w:t>“</w:t>
      </w:r>
      <w:proofErr w:type="spellStart"/>
      <w:r w:rsidRPr="00FE29DF">
        <w:rPr>
          <w:rFonts w:cstheme="minorHAnsi"/>
          <w:color w:val="000000"/>
        </w:rPr>
        <w:t>xgbTree</w:t>
      </w:r>
      <w:proofErr w:type="spellEnd"/>
      <w:r w:rsidRPr="00FE29DF">
        <w:rPr>
          <w:rFonts w:cstheme="minorHAnsi"/>
          <w:color w:val="000000"/>
        </w:rPr>
        <w:t>” algorithm</w:t>
      </w:r>
      <w:commentRangeEnd w:id="101"/>
      <w:r w:rsidR="00A54CC9">
        <w:rPr>
          <w:rStyle w:val="CommentReference"/>
        </w:rPr>
        <w:commentReference w:id="101"/>
      </w:r>
      <w:r w:rsidRPr="00FE29DF">
        <w:rPr>
          <w:rFonts w:cstheme="minorHAnsi"/>
          <w:color w:val="000000"/>
        </w:rPr>
        <w:t xml:space="preserve">). These models performed best on preliminary analyses of random subsets of our dataset. This aligns with the findings of Xu et al. (2018), who found that tree-based models (using random forest, gradient boosting, and cubist algorithms) performed the best in land-use regression for air pollution </w:t>
      </w:r>
      <w:r w:rsidR="006E2347">
        <w:rPr>
          <w:rFonts w:cstheme="minorHAnsi"/>
          <w:color w:val="000000"/>
        </w:rPr>
        <w:t>modelling.</w:t>
      </w:r>
      <w:r w:rsidRPr="00FE29DF">
        <w:rPr>
          <w:rFonts w:cstheme="minorHAnsi"/>
          <w:color w:val="000000"/>
        </w:rPr>
        <w:fldChar w:fldCharType="begin"/>
      </w:r>
      <w:r w:rsidR="00EF39D2">
        <w:rPr>
          <w:rFonts w:cstheme="minorHAnsi"/>
          <w:color w:val="000000"/>
        </w:rPr>
        <w:instrText xml:space="preserve"> ADDIN ZOTERO_ITEM CSL_CITATION {"citationID":"0IFMcPHj","properties":{"formattedCitation":"\\super 34\\nosupersub{}","plainCitation":"34","noteIndex":0},"citationItems":[{"id":"auM4eVZK/tcmvmm2n","uris":["http://zotero.org/users/5149340/items/RBG7SC4N"],"uri":["http://zotero.org/users/5149340/items/RBG7SC4N"],"itemData":{"id":474,"type":"article-journal","abstract":"Fine particulate matter (PM2.5) has been recognized as a key air pollutant that can inﬂuence population health risk, especially during extreme cases such as wildﬁres. Previous studies have applied geospatial techniques such as land use regression to map the ground-level PM2.5, while some recent studies have found that Aerosol Optical Depth (AOD) derived from satellite images and machine learning techniques may be two elements that can improve spatiotemporal prediction. However, there has been a lack of studies evaluating use of different machine learning techniques with AOD datasets for mapping PM2.5, especially in areas with high spatiotemporal variability of PM2.5.","container-title":"Environmental Pollution","DOI":"10.1016/j.envpol.2018.08.029","ISSN":"02697491","journalAbbreviation":"Environmental Pollution","language":"en","page":"1417-1426","source":"DOI.org (Crossref)","title":"Evaluation of machine learning techniques with multiple remote sensing datasets in estimating monthly concentrations of ground-level PM2.5","volume":"242","author":[{"family":"Xu","given":"Yongming"},{"family":"Ho","given":"Hung Chak"},{"family":"Wong","given":"Man Sing"},{"family":"Deng","given":"Chengbin"},{"family":"Shi","given":"Yuan"},{"family":"Chan","given":"Ta-Chien"},{"family":"Knudby","given":"Anders"}],"issued":{"date-parts":[["2018",11]]}}}],"schema":"https://github.com/citation-style-language/schema/raw/master/csl-citation.json"} </w:instrText>
      </w:r>
      <w:r w:rsidRPr="00FE29DF">
        <w:rPr>
          <w:rFonts w:cstheme="minorHAnsi"/>
          <w:color w:val="000000"/>
        </w:rPr>
        <w:fldChar w:fldCharType="separate"/>
      </w:r>
      <w:r w:rsidR="00EF39D2" w:rsidRPr="00EF39D2">
        <w:rPr>
          <w:rFonts w:cs="Calibri"/>
          <w:szCs w:val="24"/>
          <w:vertAlign w:val="superscript"/>
        </w:rPr>
        <w:t>34</w:t>
      </w:r>
      <w:r w:rsidRPr="00FE29DF">
        <w:rPr>
          <w:rFonts w:cstheme="minorHAnsi"/>
          <w:color w:val="000000"/>
        </w:rPr>
        <w:fldChar w:fldCharType="end"/>
      </w:r>
      <w:r w:rsidRPr="00FE29DF">
        <w:rPr>
          <w:rFonts w:cstheme="minorHAnsi"/>
          <w:color w:val="000000"/>
        </w:rPr>
        <w:t xml:space="preserve"> Then, we used the same random subsets of the data to tune hyperparameters for each algorithm via a grid-search (see code and final parameters in the Supplementary Material).</w:t>
      </w:r>
    </w:p>
    <w:p w14:paraId="4BC8C00A" w14:textId="77777777" w:rsidR="006E2347" w:rsidRDefault="006E2347" w:rsidP="006E2347">
      <w:pPr>
        <w:rPr>
          <w:rFonts w:cstheme="minorHAnsi"/>
          <w:color w:val="000000"/>
        </w:rPr>
      </w:pPr>
    </w:p>
    <w:p w14:paraId="36D75C05" w14:textId="74611753" w:rsidR="00A75088" w:rsidRPr="00FE29DF" w:rsidRDefault="00A75088" w:rsidP="006E2347">
      <w:pPr>
        <w:rPr>
          <w:rFonts w:cstheme="minorHAnsi"/>
          <w:color w:val="000000"/>
        </w:rPr>
      </w:pPr>
      <w:r w:rsidRPr="00FE29DF">
        <w:rPr>
          <w:rFonts w:cstheme="minorHAnsi"/>
          <w:color w:val="000000"/>
        </w:rPr>
        <w:t>All analyses were run using R,</w:t>
      </w:r>
      <w:r w:rsidR="006E2347">
        <w:rPr>
          <w:rFonts w:cstheme="minorHAnsi"/>
          <w:color w:val="000000"/>
        </w:rPr>
        <w:fldChar w:fldCharType="begin"/>
      </w:r>
      <w:r w:rsidR="006E2347">
        <w:rPr>
          <w:rFonts w:cstheme="minorHAnsi"/>
          <w:color w:val="000000"/>
        </w:rPr>
        <w:instrText xml:space="preserve"> ADDIN ZOTERO_ITEM CSL_CITATION {"citationID":"HUiHhHKk","properties":{"formattedCitation":"\\super 35\\nosupersub{}","plainCitation":"35","noteIndex":0},"citationItems":[{"id":4754,"uris":["http://zotero.org/users/3414252/items/CIK9T77K"],"uri":["http://zotero.org/users/3414252/items/CIK9T77K"],"itemData":{"id":4754,"type":"book","event-place":"Vienna, Austria","ISBN":"3-900051-07-0","publisher":"R Foundation for Statistical Computing","publisher-place":"Vienna, Austria","title":"R: A Language and Environment for Statistical Computing","title-short":"R: A Language and Environment for Statistical Computing","URL":"www.R-project.org","author":[{"literal":"R Core Team"}],"issued":{"date-parts":[["2018"]]}}}],"schema":"https://github.com/citation-style-language/schema/raw/master/csl-citation.json"}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35</w:t>
      </w:r>
      <w:r w:rsidR="006E2347">
        <w:rPr>
          <w:rFonts w:cstheme="minorHAnsi"/>
          <w:color w:val="000000"/>
        </w:rPr>
        <w:fldChar w:fldCharType="end"/>
      </w:r>
      <w:r w:rsidRPr="00FE29DF">
        <w:rPr>
          <w:rFonts w:cstheme="minorHAnsi"/>
          <w:color w:val="000000"/>
        </w:rPr>
        <w:t xml:space="preserve"> and all machine learning models utilized the </w:t>
      </w:r>
      <w:commentRangeStart w:id="102"/>
      <w:r w:rsidRPr="00FE29DF">
        <w:rPr>
          <w:rFonts w:cstheme="minorHAnsi"/>
          <w:color w:val="000000"/>
        </w:rPr>
        <w:t>R packages</w:t>
      </w:r>
      <w:commentRangeEnd w:id="102"/>
      <w:r w:rsidR="00A54CC9">
        <w:rPr>
          <w:rStyle w:val="CommentReference"/>
        </w:rPr>
        <w:commentReference w:id="102"/>
      </w:r>
      <w:r w:rsidRPr="00FE29DF">
        <w:rPr>
          <w:rFonts w:cstheme="minorHAnsi"/>
          <w:color w:val="000000"/>
        </w:rPr>
        <w:t xml:space="preserve"> caret</w:t>
      </w:r>
      <w:r w:rsidR="006E2347">
        <w:rPr>
          <w:rFonts w:cstheme="minorHAnsi"/>
          <w:color w:val="000000"/>
        </w:rPr>
        <w:fldChar w:fldCharType="begin"/>
      </w:r>
      <w:r w:rsidR="006E2347">
        <w:rPr>
          <w:rFonts w:cstheme="minorHAnsi"/>
          <w:color w:val="000000"/>
        </w:rPr>
        <w:instrText xml:space="preserve"> ADDIN ZOTERO_ITEM CSL_CITATION {"citationID":"y3hl0ftf","properties":{"formattedCitation":"\\super 36\\nosupersub{}","plainCitation":"36","noteIndex":0},"citationItems":[{"id":15468,"uris":["http://zotero.org/users/3414252/items/KFF5WQ8P"],"uri":["http://zotero.org/users/3414252/items/KFF5WQ8P"],"itemData":{"id":15468,"type":"book","title":"caret: Classification and Regression Training.","title-short":"caret: Classification and Regression Training.","URL":"http://CRAN.R-project.org/package=caret","version":"R package version 5.15-023.","author":[{"family":"Kuhn","given":"M."},{"family":"Contributions from Jed Wing","given":"Steve Weston","suffix":"Andre Williams, Chris Keefer and Allan Engelhardt"}],"issued":{"date-parts":[["2012"]]}}}],"schema":"https://github.com/citation-style-language/schema/raw/master/csl-citation.json"}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36</w:t>
      </w:r>
      <w:r w:rsidR="006E2347">
        <w:rPr>
          <w:rFonts w:cstheme="minorHAnsi"/>
          <w:color w:val="000000"/>
        </w:rPr>
        <w:fldChar w:fldCharType="end"/>
      </w:r>
      <w:r w:rsidRPr="00FE29DF">
        <w:rPr>
          <w:rFonts w:cstheme="minorHAnsi"/>
          <w:color w:val="000000"/>
        </w:rPr>
        <w:t xml:space="preserve"> and caret ensemble</w:t>
      </w:r>
      <w:r w:rsidR="006E2347">
        <w:rPr>
          <w:rFonts w:cstheme="minorHAnsi"/>
          <w:color w:val="000000"/>
        </w:rPr>
        <w:t>.</w:t>
      </w:r>
      <w:r w:rsidR="006E2347">
        <w:rPr>
          <w:rFonts w:cstheme="minorHAnsi"/>
          <w:color w:val="000000"/>
        </w:rPr>
        <w:fldChar w:fldCharType="begin"/>
      </w:r>
      <w:r w:rsidR="006E2347">
        <w:rPr>
          <w:rFonts w:cstheme="minorHAnsi"/>
          <w:color w:val="000000"/>
        </w:rPr>
        <w:instrText xml:space="preserve"> ADDIN ZOTERO_ITEM CSL_CITATION {"citationID":"vTP9criS","properties":{"formattedCitation":"\\super 37\\nosupersub{}","plainCitation":"37","noteIndex":0},"citationItems":[{"id":24203,"uris":["http://zotero.org/users/3414252/items/P8KUZTJR"],"uri":["http://zotero.org/users/3414252/items/P8KUZTJR"],"itemData":{"id":24203,"type":"book","genre":"R package version 2.0.1","title":"caretEnsemble: Ensembles of Caret Models","URL":"https://CRAN.R-project.org/package=caretEnsemble","author":[{"family":"Dean-Mayer,","given":"Zachary A."},{"family":"Knowles","given":"Jared E."}],"issued":{"date-parts":[["2019"]]}}}],"schema":"https://github.com/citation-style-language/schema/raw/master/csl-citation.json"} </w:instrText>
      </w:r>
      <w:r w:rsidR="006E2347">
        <w:rPr>
          <w:rFonts w:cstheme="minorHAnsi"/>
          <w:color w:val="000000"/>
        </w:rPr>
        <w:fldChar w:fldCharType="separate"/>
      </w:r>
      <w:r w:rsidR="006E2347" w:rsidRPr="006E2347">
        <w:rPr>
          <w:rFonts w:cs="Calibri"/>
          <w:szCs w:val="24"/>
          <w:vertAlign w:val="superscript"/>
        </w:rPr>
        <w:t>37</w:t>
      </w:r>
      <w:r w:rsidR="006E2347">
        <w:rPr>
          <w:rFonts w:cstheme="minorHAnsi"/>
          <w:color w:val="000000"/>
        </w:rPr>
        <w:fldChar w:fldCharType="end"/>
      </w:r>
      <w:r w:rsidR="006E2347">
        <w:rPr>
          <w:rFonts w:cstheme="minorHAnsi"/>
          <w:color w:val="000000"/>
        </w:rPr>
        <w:t xml:space="preserve"> </w:t>
      </w:r>
      <w:r w:rsidRPr="00FE29DF">
        <w:rPr>
          <w:rFonts w:cstheme="minorHAnsi"/>
          <w:color w:val="000000"/>
        </w:rPr>
        <w:t>Variable importance was calculated using the “permutation” importance algorithm in the caret package.</w:t>
      </w:r>
    </w:p>
    <w:p w14:paraId="08FAF0D6" w14:textId="77777777" w:rsidR="006E2347" w:rsidRDefault="006E2347" w:rsidP="006E2347">
      <w:pPr>
        <w:rPr>
          <w:rFonts w:cstheme="minorHAnsi"/>
          <w:color w:val="000000"/>
        </w:rPr>
      </w:pPr>
    </w:p>
    <w:p w14:paraId="7EF1FD2F" w14:textId="6F7C2742" w:rsidR="00A75088" w:rsidRPr="00FE29DF" w:rsidRDefault="00A75088" w:rsidP="006E2347">
      <w:pPr>
        <w:rPr>
          <w:rFonts w:cstheme="minorHAnsi"/>
          <w:color w:val="000000"/>
        </w:rPr>
      </w:pPr>
      <w:r w:rsidRPr="00FE29DF">
        <w:rPr>
          <w:rFonts w:cstheme="minorHAnsi"/>
          <w:color w:val="000000"/>
        </w:rPr>
        <w:t xml:space="preserve">The CMAQ dataset was only available from 2008-2016. Because of our interest in the years 2017 and 2018, when there were many large wildfires in the western US, we ran all the models in this analysis on the 2008-2018 data without CMAQ as well as on the 2008-2016 data with CMAQ. Observations that were in the training (testing) sets without CMAQ were also in the training (testing) sets with CMAQ. </w:t>
      </w:r>
    </w:p>
    <w:p w14:paraId="76AC6928" w14:textId="77777777" w:rsidR="006E2347" w:rsidRDefault="006E2347" w:rsidP="00A75088">
      <w:pPr>
        <w:rPr>
          <w:rFonts w:cstheme="minorHAnsi"/>
          <w:color w:val="000000"/>
        </w:rPr>
      </w:pPr>
    </w:p>
    <w:p w14:paraId="248AFE52" w14:textId="011AA805" w:rsidR="00A75088" w:rsidRPr="00FE29DF" w:rsidRDefault="00A75088" w:rsidP="00A75088">
      <w:pPr>
        <w:rPr>
          <w:rFonts w:cstheme="minorHAnsi"/>
          <w:color w:val="000000"/>
        </w:rPr>
      </w:pPr>
      <w:r w:rsidRPr="00FE29DF">
        <w:rPr>
          <w:rFonts w:cstheme="minorHAnsi"/>
          <w:color w:val="000000"/>
        </w:rPr>
        <w:t>When examining the predicted PM</w:t>
      </w:r>
      <w:r w:rsidRPr="00FE29DF">
        <w:rPr>
          <w:rFonts w:cstheme="minorHAnsi"/>
          <w:color w:val="000000"/>
          <w:vertAlign w:val="subscript"/>
        </w:rPr>
        <w:t xml:space="preserve">2.5 </w:t>
      </w:r>
      <w:r w:rsidRPr="00FE29DF">
        <w:rPr>
          <w:rFonts w:cstheme="minorHAnsi"/>
          <w:color w:val="000000"/>
        </w:rPr>
        <w:t>values compared with the observed PM</w:t>
      </w:r>
      <w:r w:rsidRPr="00FE29DF">
        <w:rPr>
          <w:rFonts w:cstheme="minorHAnsi"/>
          <w:color w:val="000000"/>
          <w:vertAlign w:val="subscript"/>
        </w:rPr>
        <w:t xml:space="preserve">2.5 </w:t>
      </w:r>
      <w:r w:rsidRPr="00FE29DF">
        <w:rPr>
          <w:rFonts w:cstheme="minorHAnsi"/>
          <w:color w:val="000000"/>
        </w:rPr>
        <w:t xml:space="preserve">values, we noted that the models were performing much worse on high values than on low values. We hypothesized that some of the higher values were being generated by a fundamentally different process than the lower values, most likely wildfires. We did a sensitivity analysis in which we examined whether a different model would perform better for low values than high values. This did not prove to significantly improve predictive performance. </w:t>
      </w:r>
      <w:r w:rsidRPr="00FE29DF">
        <w:rPr>
          <w:rFonts w:cstheme="minorHAnsi"/>
        </w:rPr>
        <w:t>A more detailed description along with the results of the split analysis (“high” versus “low”) are in the Supplementary Material.</w:t>
      </w:r>
      <w:r w:rsidRPr="00FE29DF">
        <w:rPr>
          <w:rFonts w:cstheme="minorHAnsi"/>
          <w:color w:val="000000"/>
        </w:rPr>
        <w:t xml:space="preserve"> </w:t>
      </w:r>
    </w:p>
    <w:p w14:paraId="6E461714" w14:textId="77777777" w:rsidR="006E2347" w:rsidRDefault="006E2347" w:rsidP="00A75088">
      <w:pPr>
        <w:rPr>
          <w:rFonts w:cstheme="minorHAnsi"/>
          <w:color w:val="000000"/>
        </w:rPr>
      </w:pPr>
    </w:p>
    <w:p w14:paraId="09C1EFC7" w14:textId="0FACABC3" w:rsidR="00A75088" w:rsidRPr="00A75088" w:rsidRDefault="00A75088" w:rsidP="00A75088">
      <w:pPr>
        <w:rPr>
          <w:rFonts w:cstheme="minorHAnsi"/>
          <w:color w:val="000000"/>
        </w:rPr>
      </w:pPr>
      <w:commentRangeStart w:id="103"/>
      <w:r w:rsidRPr="00FE29DF">
        <w:rPr>
          <w:rFonts w:cstheme="minorHAnsi"/>
          <w:color w:val="000000"/>
        </w:rPr>
        <w:t xml:space="preserve">Another method that would likely improve our results would be to incorporate a two-step model such as that used by Di et al. </w:t>
      </w:r>
      <w:r w:rsidRPr="00FE29DF">
        <w:rPr>
          <w:rFonts w:cstheme="minorHAnsi"/>
          <w:color w:val="000000"/>
        </w:rPr>
        <w:fldChar w:fldCharType="begin"/>
      </w:r>
      <w:r w:rsidR="006E2347">
        <w:rPr>
          <w:rFonts w:cstheme="minorHAnsi"/>
          <w:color w:val="000000"/>
        </w:rPr>
        <w:instrText xml:space="preserve"> ADDIN ZOTERO_ITEM CSL_CITATION {"citationID":"7UAiN3hP","properties":{"formattedCitation":"\\super 39\\nosupersub{}","plainCitation":"39","noteIndex":0},"citationItems":[{"id":"auM4eVZK/ex97A0sO","uris":["http://zotero.org/users/5149340/items/8MFCUNMS"],"uri":["http://zotero.org/users/5149340/items/8MFCUNMS"],"itemData":{"id":760,"type":"article-journal","abstract":"Various approaches have been proposed to model PM2.5 in the recent decade, with satellite-derived aerosol optical depth, land-use variables, chemical transport model predictions, and several meteorological variables as major predictor variables. Our study used an ensemble model that integrated multiple machine learning algorithms and predictor variables to estimate daily PM2.5 at a resolution of 1 km × 1 km across the contiguous United States. We used a generalized additive model that accounted for geographic difference to combine PM2.5 estimates from neural network, random forest, and gradient boosting. The three machine learning algorithms were based on multiple predictor variables, including satellite data, meteorological variables, land-use variables, elevation, chemical transport model predictions, several reanalysis datasets, and others. The model training results from 2000 to 2015 indicated good model performance with a 10-fold cross-validated R2 of 0.86 for daily PM2.5 predictions. For annual PM2.5 estimates, the cross-validated R2 was 0.89. Our model demonstrated good performance up to 60 μg/m3. Using trained PM2.5 model and predictor variables, we predicted daily PM2.5 from 2000 to 2015 at every 1 km × 1 km grid cell in the contiguous United States. We also used localized land-use variables within 1 km × 1 km grids to downscale PM2.5 predictions to 100 m × 100 m grid cells. To characterize uncertainty, we used meteorological variables, land-use variables, and elevation to model the monthly standard deviation of the difference between daily monitored and predicted PM2.5 for every 1 km × 1 km grid cell. This PM2.5 prediction dataset, including the downscaled and uncertainty predictions, allows epidemiologists to accurately estimate the adverse health effect of PM2.5. Compared with model performance of individual base learners, an ensemble model would achieve a better overall estimation. It is worth exploring other ensemble model formats to synthesize estimations from different models or from different groups to improve overall performance.","container-title":"Environment International","language":"en","page":"13","source":"Zotero","title":"An ensemble-based model of PM2.5 concentration across the contiguous United States with high spatiotemporal resolution","author":[{"family":"Di","given":"Qian"}],"issued":{"date-parts":[["2019"]]}}}],"schema":"https://github.com/citation-style-language/schema/raw/master/csl-citation.json"} </w:instrText>
      </w:r>
      <w:r w:rsidRPr="00FE29DF">
        <w:rPr>
          <w:rFonts w:cstheme="minorHAnsi"/>
          <w:color w:val="000000"/>
        </w:rPr>
        <w:fldChar w:fldCharType="separate"/>
      </w:r>
      <w:r w:rsidR="006E2347" w:rsidRPr="006E2347">
        <w:rPr>
          <w:rFonts w:cs="Calibri"/>
          <w:szCs w:val="24"/>
          <w:vertAlign w:val="superscript"/>
        </w:rPr>
        <w:t>39</w:t>
      </w:r>
      <w:r w:rsidRPr="00FE29DF">
        <w:rPr>
          <w:rFonts w:cstheme="minorHAnsi"/>
          <w:color w:val="000000"/>
        </w:rPr>
        <w:fldChar w:fldCharType="end"/>
      </w:r>
      <w:r w:rsidRPr="00FE29DF">
        <w:rPr>
          <w:rFonts w:cstheme="minorHAnsi"/>
          <w:color w:val="000000"/>
        </w:rPr>
        <w:t>, where spatially- and temporally-lagged estimates (from machine learning regression) of PM</w:t>
      </w:r>
      <w:r w:rsidRPr="00FE29DF">
        <w:rPr>
          <w:rFonts w:cstheme="minorHAnsi"/>
          <w:color w:val="000000"/>
          <w:vertAlign w:val="subscript"/>
        </w:rPr>
        <w:t>2.5</w:t>
      </w:r>
      <w:r w:rsidRPr="00FE29DF">
        <w:rPr>
          <w:rFonts w:cstheme="minorHAnsi"/>
          <w:color w:val="000000"/>
        </w:rPr>
        <w:t xml:space="preserve"> were fed into a second machine learning regression model. However, doing 10-fold CV with nested models (especially running versions with both spatial and random folds, including and not including chemical transport model output) becomes very computationally intensive, so we did not attempt this method. We did investigate the use of </w:t>
      </w:r>
      <w:proofErr w:type="spellStart"/>
      <w:r w:rsidRPr="00FE29DF">
        <w:rPr>
          <w:rFonts w:cstheme="minorHAnsi"/>
          <w:color w:val="000000"/>
        </w:rPr>
        <w:t>spatio</w:t>
      </w:r>
      <w:proofErr w:type="spellEnd"/>
      <w:r w:rsidRPr="00FE29DF">
        <w:rPr>
          <w:rFonts w:cstheme="minorHAnsi"/>
          <w:color w:val="000000"/>
        </w:rPr>
        <w:t>-temporal kriging of the model residuals for years 2009-2010, but ultimately found that it was not useful for these years and abandoned the approach.</w:t>
      </w:r>
      <w:commentRangeEnd w:id="103"/>
      <w:r w:rsidRPr="00FE29DF">
        <w:rPr>
          <w:rStyle w:val="CommentReference"/>
          <w:rFonts w:cstheme="minorHAnsi"/>
        </w:rPr>
        <w:commentReference w:id="103"/>
      </w:r>
    </w:p>
    <w:p w14:paraId="0756BD10" w14:textId="77777777" w:rsidR="006A42F1" w:rsidRPr="0033109F" w:rsidRDefault="006A42F1" w:rsidP="006A42F1"/>
    <w:p w14:paraId="259FBFBE" w14:textId="77777777" w:rsidR="000C0413" w:rsidRPr="0033109F" w:rsidRDefault="000C0413" w:rsidP="006A42F1">
      <w:pPr>
        <w:pStyle w:val="Heading3"/>
        <w:spacing w:before="0" w:after="0"/>
      </w:pPr>
      <w:r w:rsidRPr="0033109F">
        <w:t>Data Records</w:t>
      </w:r>
    </w:p>
    <w:p w14:paraId="372DA54F" w14:textId="49A0583B" w:rsidR="004E0C09" w:rsidRDefault="004E0C09" w:rsidP="004E0C09">
      <w:r>
        <w:t xml:space="preserve">The Data Records section should be used to explain each data record associated with this work, including the repository where this information is stored, and to provide an overview of the data files and their formats. Each external data record should be cited </w:t>
      </w:r>
      <w:r w:rsidR="006A5238">
        <w:t>as described below.</w:t>
      </w:r>
      <w:r>
        <w:t xml:space="preserve"> A data citation should also be placed in the subsection of the Methods containing the data-collection or analytical procedure(s) used to derive the corresponding record.</w:t>
      </w:r>
    </w:p>
    <w:p w14:paraId="6D2B916D" w14:textId="77777777" w:rsidR="004E0C09" w:rsidRDefault="004E0C09" w:rsidP="004E0C09"/>
    <w:p w14:paraId="0CF1303B" w14:textId="4DD97FAE" w:rsidR="000C0413" w:rsidRDefault="004E0C09" w:rsidP="004E0C09">
      <w:r>
        <w:lastRenderedPageBreak/>
        <w:t>Tables should be used to support the data records, and should clearly indicate the samples and subjects</w:t>
      </w:r>
      <w:r w:rsidR="00C5058C">
        <w:t xml:space="preserve"> (study inputs)</w:t>
      </w:r>
      <w:r>
        <w:t>, their provenance, and the experimental manipulations performed on each. They should also specify the data output resulting from each data-collection or analytical step, should these form part of the archived record.</w:t>
      </w:r>
    </w:p>
    <w:p w14:paraId="2C040FFA" w14:textId="32E5B486" w:rsidR="00A75088" w:rsidRDefault="00A75088" w:rsidP="004E0C09"/>
    <w:p w14:paraId="314B5631" w14:textId="79F6C435" w:rsidR="00A75088" w:rsidRDefault="00A75088" w:rsidP="004E0C09">
      <w:r>
        <w:t>**Still need to do this****</w:t>
      </w:r>
    </w:p>
    <w:p w14:paraId="5E2C55CE" w14:textId="77777777" w:rsidR="004E0C09" w:rsidRPr="0033109F" w:rsidRDefault="004E0C09" w:rsidP="004E0C09"/>
    <w:p w14:paraId="1BD3F870" w14:textId="77777777" w:rsidR="00C658AC" w:rsidRPr="0033109F" w:rsidRDefault="00C658AC" w:rsidP="006A42F1">
      <w:pPr>
        <w:pStyle w:val="Heading3"/>
        <w:spacing w:before="0" w:after="0"/>
      </w:pPr>
      <w:r w:rsidRPr="0033109F">
        <w:t>Technical Validation</w:t>
      </w:r>
    </w:p>
    <w:p w14:paraId="2DEEB296" w14:textId="77777777" w:rsidR="00C658AC" w:rsidRPr="0033109F" w:rsidRDefault="00114EF9" w:rsidP="006A42F1">
      <w:r>
        <w:t>The Technical Validation</w:t>
      </w:r>
      <w:r w:rsidRPr="0033109F">
        <w:t xml:space="preserve"> </w:t>
      </w:r>
      <w:r w:rsidR="00C658AC" w:rsidRPr="0033109F">
        <w:t xml:space="preserve">section </w:t>
      </w:r>
      <w:r>
        <w:t xml:space="preserve">should </w:t>
      </w:r>
      <w:r w:rsidR="00C658AC" w:rsidRPr="0033109F">
        <w:t>present any experiments or analyses that are needed to support the technical quality of the dataset.</w:t>
      </w:r>
      <w:r w:rsidR="006F5237" w:rsidRPr="0033109F">
        <w:t xml:space="preserve"> </w:t>
      </w:r>
      <w:r w:rsidR="00C658AC" w:rsidRPr="0033109F">
        <w:t>This se</w:t>
      </w:r>
      <w:r w:rsidR="00467ECA" w:rsidRPr="0033109F">
        <w:t xml:space="preserve">ction may be supported by </w:t>
      </w:r>
      <w:r w:rsidR="00733785" w:rsidRPr="0033109F">
        <w:t>figures</w:t>
      </w:r>
      <w:r w:rsidR="00467ECA" w:rsidRPr="0033109F">
        <w:t xml:space="preserve"> and tables, as needed</w:t>
      </w:r>
      <w:r w:rsidR="00733785" w:rsidRPr="0033109F">
        <w:t xml:space="preserve">. </w:t>
      </w:r>
      <w:r w:rsidR="003007B5" w:rsidRPr="0033109F">
        <w:rPr>
          <w:i/>
        </w:rPr>
        <w:t>This is a required section</w:t>
      </w:r>
      <w:r w:rsidR="00733785" w:rsidRPr="0033109F">
        <w:t xml:space="preserve">; </w:t>
      </w:r>
      <w:r w:rsidR="003007B5" w:rsidRPr="0033109F">
        <w:t xml:space="preserve">authors must </w:t>
      </w:r>
      <w:r w:rsidR="00281EFD">
        <w:t>provide</w:t>
      </w:r>
      <w:r w:rsidR="00281EFD" w:rsidRPr="0033109F">
        <w:t xml:space="preserve"> </w:t>
      </w:r>
      <w:r w:rsidR="003007B5" w:rsidRPr="0033109F">
        <w:t>information</w:t>
      </w:r>
      <w:r w:rsidR="00281EFD">
        <w:t xml:space="preserve"> to</w:t>
      </w:r>
      <w:r w:rsidR="003007B5" w:rsidRPr="0033109F">
        <w:t xml:space="preserve"> justify the reliability of their data. </w:t>
      </w:r>
    </w:p>
    <w:p w14:paraId="3945EC6D" w14:textId="77777777" w:rsidR="003007B5" w:rsidRPr="0033109F" w:rsidRDefault="00C658AC" w:rsidP="006A42F1">
      <w:pPr>
        <w:spacing w:before="120"/>
        <w:rPr>
          <w:b/>
        </w:rPr>
      </w:pPr>
      <w:r w:rsidRPr="0033109F">
        <w:t xml:space="preserve">Possible content </w:t>
      </w:r>
      <w:r w:rsidR="00733785" w:rsidRPr="0033109F">
        <w:rPr>
          <w:b/>
        </w:rPr>
        <w:t>may</w:t>
      </w:r>
      <w:r w:rsidRPr="0033109F">
        <w:rPr>
          <w:b/>
        </w:rPr>
        <w:t xml:space="preserve"> include:</w:t>
      </w:r>
    </w:p>
    <w:p w14:paraId="4A8BD376" w14:textId="77777777" w:rsidR="00C658AC" w:rsidRPr="0033109F" w:rsidRDefault="00C658AC" w:rsidP="006A42F1">
      <w:pPr>
        <w:numPr>
          <w:ilvl w:val="0"/>
          <w:numId w:val="1"/>
        </w:numPr>
      </w:pPr>
      <w:r w:rsidRPr="0033109F">
        <w:t>experiments that support or validate the data</w:t>
      </w:r>
      <w:r w:rsidR="00D1675F">
        <w:t>-</w:t>
      </w:r>
      <w:r w:rsidRPr="0033109F">
        <w:t>collection procedure</w:t>
      </w:r>
      <w:r w:rsidR="00964B4B">
        <w:t>(s)</w:t>
      </w:r>
      <w:r w:rsidRPr="0033109F">
        <w:t xml:space="preserve"> (e.g. negative controls, or an analysis of standards to confirm measurement linearity)</w:t>
      </w:r>
    </w:p>
    <w:p w14:paraId="713C22BE" w14:textId="77777777" w:rsidR="00C658AC" w:rsidRPr="0033109F" w:rsidRDefault="003007B5" w:rsidP="006A42F1">
      <w:pPr>
        <w:numPr>
          <w:ilvl w:val="0"/>
          <w:numId w:val="1"/>
        </w:numPr>
      </w:pPr>
      <w:r w:rsidRPr="0033109F">
        <w:t xml:space="preserve">statistical </w:t>
      </w:r>
      <w:r w:rsidR="00C658AC" w:rsidRPr="0033109F">
        <w:t>analyses of experimental error and variation</w:t>
      </w:r>
    </w:p>
    <w:p w14:paraId="2B0DBACD" w14:textId="77777777" w:rsidR="00C658AC" w:rsidRPr="0033109F" w:rsidRDefault="00C658AC" w:rsidP="006A42F1">
      <w:pPr>
        <w:numPr>
          <w:ilvl w:val="0"/>
          <w:numId w:val="1"/>
        </w:numPr>
      </w:pPr>
      <w:r w:rsidRPr="0033109F">
        <w:t>phenotypic or genotypic assessments of biological samples (e.g. confirming disease status, cell line identity, or the success of perturbations)</w:t>
      </w:r>
    </w:p>
    <w:p w14:paraId="48C413FA" w14:textId="77777777" w:rsidR="003007B5" w:rsidRPr="0033109F" w:rsidRDefault="003007B5" w:rsidP="006A42F1">
      <w:pPr>
        <w:numPr>
          <w:ilvl w:val="0"/>
          <w:numId w:val="1"/>
        </w:numPr>
      </w:pPr>
      <w:r w:rsidRPr="0033109F">
        <w:t xml:space="preserve">general discussions of any procedures used to ensure reliable and unbiased data production, such as blinding and randomization, sample tracking systems, etc. </w:t>
      </w:r>
    </w:p>
    <w:p w14:paraId="253F3EEE" w14:textId="77777777" w:rsidR="00C658AC" w:rsidRPr="0033109F" w:rsidRDefault="00C658AC" w:rsidP="006A42F1">
      <w:pPr>
        <w:numPr>
          <w:ilvl w:val="0"/>
          <w:numId w:val="1"/>
        </w:numPr>
      </w:pPr>
      <w:r w:rsidRPr="0033109F">
        <w:t xml:space="preserve">any other information needed for </w:t>
      </w:r>
      <w:r w:rsidR="00964B4B">
        <w:t xml:space="preserve">assessment of technical rigour by </w:t>
      </w:r>
      <w:r w:rsidRPr="0033109F">
        <w:t xml:space="preserve">the </w:t>
      </w:r>
      <w:r w:rsidR="00281EFD">
        <w:t>referees</w:t>
      </w:r>
    </w:p>
    <w:p w14:paraId="065DF387" w14:textId="77777777" w:rsidR="00C658AC" w:rsidRPr="0033109F" w:rsidRDefault="00C658AC" w:rsidP="006A42F1">
      <w:pPr>
        <w:spacing w:before="120"/>
        <w:rPr>
          <w:b/>
        </w:rPr>
      </w:pPr>
      <w:r w:rsidRPr="0033109F">
        <w:t xml:space="preserve">Generally, this </w:t>
      </w:r>
      <w:r w:rsidRPr="0033109F">
        <w:rPr>
          <w:b/>
        </w:rPr>
        <w:t>should not include:</w:t>
      </w:r>
    </w:p>
    <w:p w14:paraId="5D5424F5" w14:textId="77777777" w:rsidR="00C658AC" w:rsidRPr="0033109F" w:rsidRDefault="00F3623E" w:rsidP="006A42F1">
      <w:pPr>
        <w:numPr>
          <w:ilvl w:val="0"/>
          <w:numId w:val="1"/>
        </w:numPr>
      </w:pPr>
      <w:r w:rsidRPr="0033109F">
        <w:t>f</w:t>
      </w:r>
      <w:r w:rsidR="00C658AC" w:rsidRPr="0033109F">
        <w:t>ollow-up experiments aimed at testing or supporting an interpretation of the data</w:t>
      </w:r>
    </w:p>
    <w:p w14:paraId="001ABD93" w14:textId="77777777" w:rsidR="00C658AC" w:rsidRPr="0033109F" w:rsidRDefault="00F3623E" w:rsidP="006A42F1">
      <w:pPr>
        <w:numPr>
          <w:ilvl w:val="0"/>
          <w:numId w:val="1"/>
        </w:numPr>
      </w:pPr>
      <w:r w:rsidRPr="0033109F">
        <w:t>s</w:t>
      </w:r>
      <w:r w:rsidR="00C658AC" w:rsidRPr="0033109F">
        <w:t>tatistical hypothesis testing (e.g. tests of statistical significance, identifying differentially expressed genes, trend analysis, etc</w:t>
      </w:r>
      <w:r w:rsidR="00D1675F">
        <w:t>.</w:t>
      </w:r>
      <w:r w:rsidR="00C658AC" w:rsidRPr="0033109F">
        <w:t>)</w:t>
      </w:r>
    </w:p>
    <w:p w14:paraId="1CE75977" w14:textId="77777777" w:rsidR="00C658AC" w:rsidRPr="006A42F1" w:rsidRDefault="00F3623E" w:rsidP="006A42F1">
      <w:pPr>
        <w:numPr>
          <w:ilvl w:val="0"/>
          <w:numId w:val="1"/>
        </w:numPr>
        <w:rPr>
          <w:b/>
        </w:rPr>
      </w:pPr>
      <w:r w:rsidRPr="0033109F">
        <w:t>e</w:t>
      </w:r>
      <w:r w:rsidR="00C658AC" w:rsidRPr="0033109F">
        <w:t xml:space="preserve">xploratory computational analyses like clustering and annotation enrichment (e.g. GO analysis). </w:t>
      </w:r>
    </w:p>
    <w:p w14:paraId="725FF263" w14:textId="5393CA0F" w:rsidR="006A42F1" w:rsidRDefault="006A42F1" w:rsidP="006A42F1">
      <w:pPr>
        <w:rPr>
          <w:b/>
        </w:rPr>
      </w:pPr>
    </w:p>
    <w:p w14:paraId="258D6E76" w14:textId="10954383" w:rsidR="00A75088" w:rsidRPr="00FE29DF" w:rsidRDefault="00A75088" w:rsidP="00A75088">
      <w:pPr>
        <w:rPr>
          <w:rFonts w:cstheme="minorHAnsi"/>
        </w:rPr>
      </w:pPr>
      <w:commentRangeStart w:id="104"/>
      <w:r w:rsidRPr="00FE29DF">
        <w:rPr>
          <w:rFonts w:cstheme="minorHAnsi"/>
        </w:rPr>
        <w:t xml:space="preserve">Table </w:t>
      </w:r>
      <w:r w:rsidR="006E2347">
        <w:rPr>
          <w:rFonts w:cstheme="minorHAnsi"/>
        </w:rPr>
        <w:t>2</w:t>
      </w:r>
      <w:r w:rsidRPr="00FE29DF">
        <w:rPr>
          <w:rFonts w:cstheme="minorHAnsi"/>
        </w:rPr>
        <w:t xml:space="preserve"> shows the mean and quantiles</w:t>
      </w:r>
      <w:commentRangeEnd w:id="104"/>
      <w:r w:rsidR="00A32659">
        <w:rPr>
          <w:rStyle w:val="CommentReference"/>
        </w:rPr>
        <w:commentReference w:id="104"/>
      </w:r>
      <w:r w:rsidRPr="00FE29DF">
        <w:rPr>
          <w:rFonts w:cstheme="minorHAnsi"/>
        </w:rPr>
        <w:t xml:space="preserve"> of PM</w:t>
      </w:r>
      <w:r w:rsidRPr="00FE29DF">
        <w:rPr>
          <w:rFonts w:cstheme="minorHAnsi"/>
          <w:vertAlign w:val="subscript"/>
        </w:rPr>
        <w:t>2.5</w:t>
      </w:r>
      <w:r w:rsidRPr="00FE29DF">
        <w:rPr>
          <w:rFonts w:cstheme="minorHAnsi"/>
        </w:rPr>
        <w:t xml:space="preserve"> monitoring observations across our study domain. We observe that the maximum values of PM</w:t>
      </w:r>
      <w:r w:rsidRPr="00FE29DF">
        <w:rPr>
          <w:rFonts w:cstheme="minorHAnsi"/>
          <w:vertAlign w:val="subscript"/>
        </w:rPr>
        <w:t>2.5</w:t>
      </w:r>
      <w:r w:rsidRPr="00FE29DF">
        <w:rPr>
          <w:rFonts w:cstheme="minorHAnsi"/>
        </w:rPr>
        <w:t xml:space="preserve"> are much higher in 2012 and 2015-2018 than in the other years, that California has much higher values of PM</w:t>
      </w:r>
      <w:r w:rsidRPr="00FE29DF">
        <w:rPr>
          <w:rFonts w:cstheme="minorHAnsi"/>
          <w:vertAlign w:val="subscript"/>
        </w:rPr>
        <w:t xml:space="preserve">2.5 </w:t>
      </w:r>
      <w:r w:rsidRPr="00FE29DF">
        <w:rPr>
          <w:rFonts w:cstheme="minorHAnsi"/>
        </w:rPr>
        <w:t xml:space="preserve">than the other states (although all of the states have right-skewed distributions), and that </w:t>
      </w:r>
      <w:r w:rsidR="006E2347">
        <w:rPr>
          <w:rFonts w:cstheme="minorHAnsi"/>
        </w:rPr>
        <w:t>s</w:t>
      </w:r>
      <w:r w:rsidRPr="00FE29DF">
        <w:rPr>
          <w:rFonts w:cstheme="minorHAnsi"/>
        </w:rPr>
        <w:t>pring has much lower values of PM</w:t>
      </w:r>
      <w:r w:rsidRPr="00FE29DF">
        <w:rPr>
          <w:rFonts w:cstheme="minorHAnsi"/>
          <w:vertAlign w:val="subscript"/>
        </w:rPr>
        <w:t>2.5</w:t>
      </w:r>
      <w:r w:rsidRPr="00FE29DF">
        <w:rPr>
          <w:rFonts w:cstheme="minorHAnsi"/>
        </w:rPr>
        <w:t xml:space="preserve"> than the other seasons. </w:t>
      </w:r>
    </w:p>
    <w:p w14:paraId="3DD37C89" w14:textId="77777777" w:rsidR="00A75088" w:rsidRPr="00FE29DF" w:rsidRDefault="00A75088" w:rsidP="00A75088">
      <w:pPr>
        <w:rPr>
          <w:rFonts w:cstheme="minorHAnsi"/>
        </w:rPr>
      </w:pPr>
    </w:p>
    <w:tbl>
      <w:tblPr>
        <w:tblW w:w="8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5"/>
        <w:gridCol w:w="940"/>
        <w:gridCol w:w="960"/>
        <w:gridCol w:w="960"/>
        <w:gridCol w:w="960"/>
        <w:gridCol w:w="1003"/>
        <w:gridCol w:w="1116"/>
        <w:gridCol w:w="1116"/>
      </w:tblGrid>
      <w:tr w:rsidR="00A75088" w:rsidRPr="00FE29DF" w14:paraId="283F8145" w14:textId="77777777" w:rsidTr="00EE1FDD">
        <w:trPr>
          <w:trHeight w:val="300"/>
        </w:trPr>
        <w:tc>
          <w:tcPr>
            <w:tcW w:w="1705" w:type="dxa"/>
            <w:tcBorders>
              <w:bottom w:val="single" w:sz="4" w:space="0" w:color="auto"/>
            </w:tcBorders>
          </w:tcPr>
          <w:p w14:paraId="755D5B2C" w14:textId="77777777" w:rsidR="00A75088" w:rsidRPr="00FE29DF" w:rsidRDefault="00A75088" w:rsidP="00EE1FDD">
            <w:pPr>
              <w:rPr>
                <w:rFonts w:cstheme="minorHAnsi"/>
                <w:b/>
                <w:bCs/>
                <w:color w:val="000000"/>
              </w:rPr>
            </w:pPr>
            <w:r w:rsidRPr="00FE29DF">
              <w:rPr>
                <w:rFonts w:cstheme="minorHAnsi"/>
                <w:b/>
                <w:bCs/>
                <w:color w:val="000000"/>
              </w:rPr>
              <w:t>Subset</w:t>
            </w:r>
          </w:p>
        </w:tc>
        <w:tc>
          <w:tcPr>
            <w:tcW w:w="667" w:type="dxa"/>
            <w:tcBorders>
              <w:bottom w:val="single" w:sz="4" w:space="0" w:color="auto"/>
            </w:tcBorders>
          </w:tcPr>
          <w:p w14:paraId="197FAB29" w14:textId="77777777" w:rsidR="00A75088" w:rsidRPr="00FE29DF" w:rsidRDefault="00A75088" w:rsidP="00EE1FDD">
            <w:pPr>
              <w:rPr>
                <w:rFonts w:cstheme="minorHAnsi"/>
                <w:b/>
                <w:bCs/>
                <w:color w:val="000000"/>
              </w:rPr>
            </w:pPr>
            <w:r w:rsidRPr="00FE29DF">
              <w:rPr>
                <w:rFonts w:cstheme="minorHAnsi"/>
                <w:b/>
                <w:bCs/>
                <w:color w:val="000000"/>
              </w:rPr>
              <w:t>N</w:t>
            </w:r>
          </w:p>
        </w:tc>
        <w:tc>
          <w:tcPr>
            <w:tcW w:w="960" w:type="dxa"/>
            <w:tcBorders>
              <w:bottom w:val="single" w:sz="4" w:space="0" w:color="auto"/>
            </w:tcBorders>
            <w:shd w:val="clear" w:color="auto" w:fill="auto"/>
            <w:noWrap/>
            <w:vAlign w:val="bottom"/>
            <w:hideMark/>
          </w:tcPr>
          <w:p w14:paraId="51D60741" w14:textId="77777777" w:rsidR="00A75088" w:rsidRPr="00FE29DF" w:rsidRDefault="00A75088" w:rsidP="00EE1FDD">
            <w:pPr>
              <w:rPr>
                <w:rFonts w:cstheme="minorHAnsi"/>
                <w:b/>
                <w:bCs/>
                <w:color w:val="000000"/>
              </w:rPr>
            </w:pPr>
            <w:r w:rsidRPr="00FE29DF">
              <w:rPr>
                <w:rFonts w:cstheme="minorHAnsi"/>
                <w:b/>
                <w:bCs/>
                <w:color w:val="000000"/>
              </w:rPr>
              <w:t xml:space="preserve">Mean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960" w:type="dxa"/>
            <w:tcBorders>
              <w:bottom w:val="single" w:sz="4" w:space="0" w:color="auto"/>
            </w:tcBorders>
            <w:shd w:val="clear" w:color="auto" w:fill="auto"/>
            <w:noWrap/>
            <w:vAlign w:val="bottom"/>
            <w:hideMark/>
          </w:tcPr>
          <w:p w14:paraId="1AE12DC5" w14:textId="77777777" w:rsidR="00A75088" w:rsidRPr="00FE29DF" w:rsidRDefault="00A75088" w:rsidP="00EE1FDD">
            <w:pPr>
              <w:rPr>
                <w:rFonts w:cstheme="minorHAnsi"/>
                <w:b/>
                <w:bCs/>
                <w:color w:val="000000"/>
              </w:rPr>
            </w:pPr>
            <w:r w:rsidRPr="00FE29DF">
              <w:rPr>
                <w:rFonts w:cstheme="minorHAnsi"/>
                <w:b/>
                <w:bCs/>
                <w:color w:val="000000"/>
              </w:rPr>
              <w:t xml:space="preserve">Min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960" w:type="dxa"/>
            <w:tcBorders>
              <w:bottom w:val="single" w:sz="4" w:space="0" w:color="auto"/>
            </w:tcBorders>
            <w:shd w:val="clear" w:color="auto" w:fill="auto"/>
            <w:noWrap/>
            <w:vAlign w:val="bottom"/>
            <w:hideMark/>
          </w:tcPr>
          <w:p w14:paraId="4BA59A49" w14:textId="77777777" w:rsidR="00A75088" w:rsidRPr="00FE29DF" w:rsidRDefault="00A75088" w:rsidP="00EE1FDD">
            <w:pPr>
              <w:rPr>
                <w:rFonts w:cstheme="minorHAnsi"/>
                <w:b/>
                <w:bCs/>
                <w:color w:val="000000"/>
              </w:rPr>
            </w:pPr>
            <w:r w:rsidRPr="00FE29DF">
              <w:rPr>
                <w:rFonts w:cstheme="minorHAnsi"/>
                <w:b/>
                <w:bCs/>
                <w:color w:val="000000"/>
              </w:rPr>
              <w:t xml:space="preserve">Q1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003" w:type="dxa"/>
            <w:tcBorders>
              <w:bottom w:val="single" w:sz="4" w:space="0" w:color="auto"/>
            </w:tcBorders>
            <w:shd w:val="clear" w:color="auto" w:fill="auto"/>
            <w:noWrap/>
            <w:vAlign w:val="bottom"/>
            <w:hideMark/>
          </w:tcPr>
          <w:p w14:paraId="2B1CB372" w14:textId="77777777" w:rsidR="00A75088" w:rsidRPr="00FE29DF" w:rsidRDefault="00A75088" w:rsidP="00EE1FDD">
            <w:pPr>
              <w:rPr>
                <w:rFonts w:cstheme="minorHAnsi"/>
                <w:b/>
                <w:bCs/>
                <w:color w:val="000000"/>
              </w:rPr>
            </w:pPr>
            <w:r w:rsidRPr="00FE29DF">
              <w:rPr>
                <w:rFonts w:cstheme="minorHAnsi"/>
                <w:b/>
                <w:bCs/>
                <w:color w:val="000000"/>
              </w:rPr>
              <w:t xml:space="preserve">Median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116" w:type="dxa"/>
            <w:tcBorders>
              <w:bottom w:val="single" w:sz="4" w:space="0" w:color="auto"/>
            </w:tcBorders>
            <w:shd w:val="clear" w:color="auto" w:fill="auto"/>
            <w:noWrap/>
            <w:vAlign w:val="bottom"/>
            <w:hideMark/>
          </w:tcPr>
          <w:p w14:paraId="071CD67D" w14:textId="77777777" w:rsidR="00A75088" w:rsidRPr="00FE29DF" w:rsidRDefault="00A75088" w:rsidP="00EE1FDD">
            <w:pPr>
              <w:rPr>
                <w:rFonts w:cstheme="minorHAnsi"/>
                <w:b/>
                <w:bCs/>
                <w:color w:val="000000"/>
              </w:rPr>
            </w:pPr>
            <w:r w:rsidRPr="00FE29DF">
              <w:rPr>
                <w:rFonts w:cstheme="minorHAnsi"/>
                <w:b/>
                <w:bCs/>
                <w:color w:val="000000"/>
              </w:rPr>
              <w:t xml:space="preserve">Q3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116" w:type="dxa"/>
            <w:tcBorders>
              <w:bottom w:val="single" w:sz="4" w:space="0" w:color="auto"/>
            </w:tcBorders>
            <w:shd w:val="clear" w:color="auto" w:fill="auto"/>
            <w:noWrap/>
            <w:vAlign w:val="bottom"/>
            <w:hideMark/>
          </w:tcPr>
          <w:p w14:paraId="785D241E" w14:textId="77777777" w:rsidR="00A75088" w:rsidRPr="00FE29DF" w:rsidRDefault="00A75088" w:rsidP="00EE1FDD">
            <w:pPr>
              <w:rPr>
                <w:rFonts w:cstheme="minorHAnsi"/>
                <w:b/>
                <w:bCs/>
                <w:color w:val="000000"/>
              </w:rPr>
            </w:pPr>
            <w:r w:rsidRPr="00FE29DF">
              <w:rPr>
                <w:rFonts w:cstheme="minorHAnsi"/>
                <w:b/>
                <w:bCs/>
                <w:color w:val="000000"/>
              </w:rPr>
              <w:t xml:space="preserve">Max </w:t>
            </w:r>
            <w:r w:rsidRPr="00FE29DF">
              <w:rPr>
                <w:rFonts w:cstheme="minorHAnsi"/>
                <w:b/>
                <w:bCs/>
              </w:rPr>
              <w:t>(</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46236505" w14:textId="77777777" w:rsidTr="00EE1FDD">
        <w:trPr>
          <w:trHeight w:val="300"/>
        </w:trPr>
        <w:tc>
          <w:tcPr>
            <w:tcW w:w="1705" w:type="dxa"/>
            <w:tcBorders>
              <w:right w:val="nil"/>
            </w:tcBorders>
          </w:tcPr>
          <w:p w14:paraId="274EFCF9" w14:textId="77777777" w:rsidR="00A75088" w:rsidRPr="00FE29DF" w:rsidRDefault="00A75088" w:rsidP="00EE1FDD">
            <w:pPr>
              <w:rPr>
                <w:rFonts w:cstheme="minorHAnsi"/>
                <w:b/>
                <w:bCs/>
                <w:color w:val="000000"/>
              </w:rPr>
            </w:pPr>
            <w:r w:rsidRPr="00FE29DF">
              <w:rPr>
                <w:rFonts w:cstheme="minorHAnsi"/>
                <w:b/>
                <w:bCs/>
                <w:color w:val="000000"/>
              </w:rPr>
              <w:t>Year</w:t>
            </w:r>
          </w:p>
        </w:tc>
        <w:tc>
          <w:tcPr>
            <w:tcW w:w="667" w:type="dxa"/>
            <w:tcBorders>
              <w:left w:val="nil"/>
              <w:right w:val="nil"/>
            </w:tcBorders>
          </w:tcPr>
          <w:p w14:paraId="1C4BAC2F"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1E1944BE"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4A6EF34E"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1D78DFB7" w14:textId="77777777" w:rsidR="00A75088" w:rsidRPr="00FE29DF" w:rsidRDefault="00A75088" w:rsidP="00EE1FDD">
            <w:pPr>
              <w:rPr>
                <w:rFonts w:cstheme="minorHAnsi"/>
                <w:color w:val="000000"/>
              </w:rPr>
            </w:pPr>
          </w:p>
        </w:tc>
        <w:tc>
          <w:tcPr>
            <w:tcW w:w="1003" w:type="dxa"/>
            <w:tcBorders>
              <w:left w:val="nil"/>
              <w:right w:val="nil"/>
            </w:tcBorders>
            <w:shd w:val="clear" w:color="auto" w:fill="auto"/>
            <w:noWrap/>
            <w:vAlign w:val="bottom"/>
          </w:tcPr>
          <w:p w14:paraId="412B23EE" w14:textId="77777777" w:rsidR="00A75088" w:rsidRPr="00FE29DF" w:rsidRDefault="00A75088" w:rsidP="00EE1FDD">
            <w:pPr>
              <w:rPr>
                <w:rFonts w:cstheme="minorHAnsi"/>
                <w:color w:val="000000"/>
              </w:rPr>
            </w:pPr>
          </w:p>
        </w:tc>
        <w:tc>
          <w:tcPr>
            <w:tcW w:w="1116" w:type="dxa"/>
            <w:tcBorders>
              <w:left w:val="nil"/>
              <w:right w:val="nil"/>
            </w:tcBorders>
            <w:shd w:val="clear" w:color="auto" w:fill="auto"/>
            <w:noWrap/>
            <w:vAlign w:val="bottom"/>
          </w:tcPr>
          <w:p w14:paraId="2F0E40FF" w14:textId="77777777" w:rsidR="00A75088" w:rsidRPr="00FE29DF" w:rsidRDefault="00A75088" w:rsidP="00EE1FDD">
            <w:pPr>
              <w:rPr>
                <w:rFonts w:cstheme="minorHAnsi"/>
                <w:color w:val="000000"/>
              </w:rPr>
            </w:pPr>
          </w:p>
        </w:tc>
        <w:tc>
          <w:tcPr>
            <w:tcW w:w="1116" w:type="dxa"/>
            <w:tcBorders>
              <w:left w:val="nil"/>
            </w:tcBorders>
            <w:shd w:val="clear" w:color="auto" w:fill="auto"/>
            <w:noWrap/>
            <w:vAlign w:val="bottom"/>
          </w:tcPr>
          <w:p w14:paraId="50E040D1" w14:textId="77777777" w:rsidR="00A75088" w:rsidRPr="00FE29DF" w:rsidRDefault="00A75088" w:rsidP="00EE1FDD">
            <w:pPr>
              <w:rPr>
                <w:rFonts w:cstheme="minorHAnsi"/>
                <w:color w:val="000000"/>
              </w:rPr>
            </w:pPr>
          </w:p>
        </w:tc>
      </w:tr>
      <w:tr w:rsidR="00A75088" w:rsidRPr="00FE29DF" w14:paraId="728C70AA" w14:textId="77777777" w:rsidTr="00EE1FDD">
        <w:trPr>
          <w:trHeight w:val="300"/>
        </w:trPr>
        <w:tc>
          <w:tcPr>
            <w:tcW w:w="1705" w:type="dxa"/>
            <w:vAlign w:val="bottom"/>
          </w:tcPr>
          <w:p w14:paraId="56E75B83" w14:textId="77777777" w:rsidR="00A75088" w:rsidRPr="00FE29DF" w:rsidRDefault="00A75088" w:rsidP="00EE1FDD">
            <w:pPr>
              <w:rPr>
                <w:rFonts w:cstheme="minorHAnsi"/>
                <w:color w:val="000000"/>
              </w:rPr>
            </w:pPr>
            <w:r w:rsidRPr="00FE29DF">
              <w:rPr>
                <w:rFonts w:cstheme="minorHAnsi"/>
                <w:color w:val="000000"/>
              </w:rPr>
              <w:t>2008</w:t>
            </w:r>
          </w:p>
        </w:tc>
        <w:tc>
          <w:tcPr>
            <w:tcW w:w="667" w:type="dxa"/>
          </w:tcPr>
          <w:p w14:paraId="04AEA39C" w14:textId="77777777" w:rsidR="00A75088" w:rsidRPr="00FE29DF" w:rsidRDefault="00A75088" w:rsidP="00EE1FDD">
            <w:pPr>
              <w:rPr>
                <w:rFonts w:cstheme="minorHAnsi"/>
                <w:color w:val="000000"/>
              </w:rPr>
            </w:pPr>
            <w:r w:rsidRPr="00FE29DF">
              <w:rPr>
                <w:rFonts w:cstheme="minorHAnsi"/>
                <w:color w:val="000000"/>
              </w:rPr>
              <w:t>121,396</w:t>
            </w:r>
          </w:p>
        </w:tc>
        <w:tc>
          <w:tcPr>
            <w:tcW w:w="960" w:type="dxa"/>
            <w:shd w:val="clear" w:color="auto" w:fill="auto"/>
            <w:noWrap/>
            <w:vAlign w:val="bottom"/>
          </w:tcPr>
          <w:p w14:paraId="3AC7442E" w14:textId="77777777" w:rsidR="00A75088" w:rsidRPr="00FE29DF" w:rsidRDefault="00A75088" w:rsidP="00EE1FDD">
            <w:pPr>
              <w:rPr>
                <w:rFonts w:cstheme="minorHAnsi"/>
                <w:color w:val="000000"/>
              </w:rPr>
            </w:pPr>
            <w:r w:rsidRPr="00FE29DF">
              <w:rPr>
                <w:rFonts w:cstheme="minorHAnsi"/>
                <w:color w:val="000000"/>
              </w:rPr>
              <w:t>8.998</w:t>
            </w:r>
          </w:p>
        </w:tc>
        <w:tc>
          <w:tcPr>
            <w:tcW w:w="960" w:type="dxa"/>
            <w:shd w:val="clear" w:color="auto" w:fill="auto"/>
            <w:noWrap/>
            <w:vAlign w:val="bottom"/>
          </w:tcPr>
          <w:p w14:paraId="098F6E82"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5E8F23E0" w14:textId="77777777" w:rsidR="00A75088" w:rsidRPr="00FE29DF" w:rsidRDefault="00A75088" w:rsidP="00EE1FDD">
            <w:pPr>
              <w:rPr>
                <w:rFonts w:cstheme="minorHAnsi"/>
                <w:color w:val="000000"/>
              </w:rPr>
            </w:pPr>
            <w:r w:rsidRPr="00FE29DF">
              <w:rPr>
                <w:rFonts w:cstheme="minorHAnsi"/>
                <w:color w:val="000000"/>
              </w:rPr>
              <w:t>3.8</w:t>
            </w:r>
          </w:p>
        </w:tc>
        <w:tc>
          <w:tcPr>
            <w:tcW w:w="1003" w:type="dxa"/>
            <w:shd w:val="clear" w:color="auto" w:fill="auto"/>
            <w:noWrap/>
            <w:vAlign w:val="bottom"/>
          </w:tcPr>
          <w:p w14:paraId="3460407C" w14:textId="77777777" w:rsidR="00A75088" w:rsidRPr="00FE29DF" w:rsidRDefault="00A75088" w:rsidP="00EE1FDD">
            <w:pPr>
              <w:rPr>
                <w:rFonts w:cstheme="minorHAnsi"/>
                <w:color w:val="000000"/>
              </w:rPr>
            </w:pPr>
            <w:r w:rsidRPr="00FE29DF">
              <w:rPr>
                <w:rFonts w:cstheme="minorHAnsi"/>
                <w:color w:val="000000"/>
              </w:rPr>
              <w:t>6.6</w:t>
            </w:r>
          </w:p>
        </w:tc>
        <w:tc>
          <w:tcPr>
            <w:tcW w:w="1116" w:type="dxa"/>
            <w:shd w:val="clear" w:color="auto" w:fill="auto"/>
            <w:noWrap/>
            <w:vAlign w:val="bottom"/>
          </w:tcPr>
          <w:p w14:paraId="6B96B567" w14:textId="77777777" w:rsidR="00A75088" w:rsidRPr="00FE29DF" w:rsidRDefault="00A75088" w:rsidP="00EE1FDD">
            <w:pPr>
              <w:rPr>
                <w:rFonts w:cstheme="minorHAnsi"/>
                <w:color w:val="000000"/>
              </w:rPr>
            </w:pPr>
            <w:r w:rsidRPr="00FE29DF">
              <w:rPr>
                <w:rFonts w:cstheme="minorHAnsi"/>
                <w:color w:val="000000"/>
              </w:rPr>
              <w:t>11.4</w:t>
            </w:r>
          </w:p>
        </w:tc>
        <w:tc>
          <w:tcPr>
            <w:tcW w:w="1116" w:type="dxa"/>
            <w:shd w:val="clear" w:color="auto" w:fill="auto"/>
            <w:noWrap/>
            <w:vAlign w:val="bottom"/>
          </w:tcPr>
          <w:p w14:paraId="0FBA20E3" w14:textId="77777777" w:rsidR="00A75088" w:rsidRPr="00FE29DF" w:rsidRDefault="00A75088" w:rsidP="00EE1FDD">
            <w:pPr>
              <w:rPr>
                <w:rFonts w:cstheme="minorHAnsi"/>
                <w:color w:val="000000"/>
              </w:rPr>
            </w:pPr>
            <w:r w:rsidRPr="00FE29DF">
              <w:rPr>
                <w:rFonts w:cstheme="minorHAnsi"/>
                <w:color w:val="000000"/>
              </w:rPr>
              <w:t>200.2</w:t>
            </w:r>
          </w:p>
        </w:tc>
      </w:tr>
      <w:tr w:rsidR="00A75088" w:rsidRPr="00FE29DF" w14:paraId="0F4CF23E" w14:textId="77777777" w:rsidTr="00EE1FDD">
        <w:trPr>
          <w:trHeight w:val="300"/>
        </w:trPr>
        <w:tc>
          <w:tcPr>
            <w:tcW w:w="1705" w:type="dxa"/>
            <w:vAlign w:val="bottom"/>
          </w:tcPr>
          <w:p w14:paraId="10CB1F8C" w14:textId="77777777" w:rsidR="00A75088" w:rsidRPr="00FE29DF" w:rsidRDefault="00A75088" w:rsidP="00EE1FDD">
            <w:pPr>
              <w:rPr>
                <w:rFonts w:cstheme="minorHAnsi"/>
                <w:color w:val="000000"/>
              </w:rPr>
            </w:pPr>
            <w:r w:rsidRPr="00FE29DF">
              <w:rPr>
                <w:rFonts w:cstheme="minorHAnsi"/>
                <w:color w:val="000000"/>
              </w:rPr>
              <w:t>2009</w:t>
            </w:r>
          </w:p>
        </w:tc>
        <w:tc>
          <w:tcPr>
            <w:tcW w:w="667" w:type="dxa"/>
          </w:tcPr>
          <w:p w14:paraId="5B860604" w14:textId="77777777" w:rsidR="00A75088" w:rsidRPr="00FE29DF" w:rsidRDefault="00A75088" w:rsidP="00EE1FDD">
            <w:pPr>
              <w:rPr>
                <w:rFonts w:cstheme="minorHAnsi"/>
                <w:color w:val="000000"/>
              </w:rPr>
            </w:pPr>
            <w:r w:rsidRPr="00FE29DF">
              <w:rPr>
                <w:rFonts w:cstheme="minorHAnsi"/>
                <w:color w:val="000000"/>
              </w:rPr>
              <w:t>131,397</w:t>
            </w:r>
          </w:p>
        </w:tc>
        <w:tc>
          <w:tcPr>
            <w:tcW w:w="960" w:type="dxa"/>
            <w:shd w:val="clear" w:color="auto" w:fill="auto"/>
            <w:noWrap/>
            <w:vAlign w:val="bottom"/>
          </w:tcPr>
          <w:p w14:paraId="3FA19E38" w14:textId="77777777" w:rsidR="00A75088" w:rsidRPr="00FE29DF" w:rsidRDefault="00A75088" w:rsidP="00EE1FDD">
            <w:pPr>
              <w:rPr>
                <w:rFonts w:cstheme="minorHAnsi"/>
                <w:color w:val="000000"/>
              </w:rPr>
            </w:pPr>
            <w:r w:rsidRPr="00FE29DF">
              <w:rPr>
                <w:rFonts w:cstheme="minorHAnsi"/>
                <w:color w:val="000000"/>
              </w:rPr>
              <w:t>8.329</w:t>
            </w:r>
          </w:p>
        </w:tc>
        <w:tc>
          <w:tcPr>
            <w:tcW w:w="960" w:type="dxa"/>
            <w:shd w:val="clear" w:color="auto" w:fill="auto"/>
            <w:noWrap/>
            <w:vAlign w:val="bottom"/>
          </w:tcPr>
          <w:p w14:paraId="363FB139"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447E9A3E" w14:textId="77777777" w:rsidR="00A75088" w:rsidRPr="00FE29DF" w:rsidRDefault="00A75088" w:rsidP="00EE1FDD">
            <w:pPr>
              <w:rPr>
                <w:rFonts w:cstheme="minorHAnsi"/>
                <w:color w:val="000000"/>
              </w:rPr>
            </w:pPr>
            <w:r w:rsidRPr="00FE29DF">
              <w:rPr>
                <w:rFonts w:cstheme="minorHAnsi"/>
                <w:color w:val="000000"/>
              </w:rPr>
              <w:t>3.7</w:t>
            </w:r>
          </w:p>
        </w:tc>
        <w:tc>
          <w:tcPr>
            <w:tcW w:w="1003" w:type="dxa"/>
            <w:shd w:val="clear" w:color="auto" w:fill="auto"/>
            <w:noWrap/>
            <w:vAlign w:val="bottom"/>
          </w:tcPr>
          <w:p w14:paraId="47F021C0" w14:textId="77777777" w:rsidR="00A75088" w:rsidRPr="00FE29DF" w:rsidRDefault="00A75088" w:rsidP="00EE1FDD">
            <w:pPr>
              <w:rPr>
                <w:rFonts w:cstheme="minorHAnsi"/>
                <w:color w:val="000000"/>
              </w:rPr>
            </w:pPr>
            <w:r w:rsidRPr="00FE29DF">
              <w:rPr>
                <w:rFonts w:cstheme="minorHAnsi"/>
                <w:color w:val="000000"/>
              </w:rPr>
              <w:t>6.3</w:t>
            </w:r>
          </w:p>
        </w:tc>
        <w:tc>
          <w:tcPr>
            <w:tcW w:w="1116" w:type="dxa"/>
            <w:shd w:val="clear" w:color="auto" w:fill="auto"/>
            <w:noWrap/>
            <w:vAlign w:val="bottom"/>
          </w:tcPr>
          <w:p w14:paraId="624BABCC" w14:textId="77777777" w:rsidR="00A75088" w:rsidRPr="00FE29DF" w:rsidRDefault="00A75088" w:rsidP="00EE1FDD">
            <w:pPr>
              <w:rPr>
                <w:rFonts w:cstheme="minorHAnsi"/>
                <w:color w:val="000000"/>
              </w:rPr>
            </w:pPr>
            <w:r w:rsidRPr="00FE29DF">
              <w:rPr>
                <w:rFonts w:cstheme="minorHAnsi"/>
                <w:color w:val="000000"/>
              </w:rPr>
              <w:t>10.6</w:t>
            </w:r>
          </w:p>
        </w:tc>
        <w:tc>
          <w:tcPr>
            <w:tcW w:w="1116" w:type="dxa"/>
            <w:shd w:val="clear" w:color="auto" w:fill="auto"/>
            <w:noWrap/>
            <w:vAlign w:val="bottom"/>
          </w:tcPr>
          <w:p w14:paraId="0C0AA447" w14:textId="77777777" w:rsidR="00A75088" w:rsidRPr="00FE29DF" w:rsidRDefault="00A75088" w:rsidP="00EE1FDD">
            <w:pPr>
              <w:rPr>
                <w:rFonts w:cstheme="minorHAnsi"/>
                <w:color w:val="000000"/>
              </w:rPr>
            </w:pPr>
            <w:r w:rsidRPr="00FE29DF">
              <w:rPr>
                <w:rFonts w:cstheme="minorHAnsi"/>
                <w:color w:val="000000"/>
              </w:rPr>
              <w:t>195.583</w:t>
            </w:r>
          </w:p>
        </w:tc>
      </w:tr>
      <w:tr w:rsidR="00A75088" w:rsidRPr="00FE29DF" w14:paraId="493AC5C8" w14:textId="77777777" w:rsidTr="00EE1FDD">
        <w:trPr>
          <w:trHeight w:val="300"/>
        </w:trPr>
        <w:tc>
          <w:tcPr>
            <w:tcW w:w="1705" w:type="dxa"/>
            <w:vAlign w:val="bottom"/>
          </w:tcPr>
          <w:p w14:paraId="15F5DBB7" w14:textId="77777777" w:rsidR="00A75088" w:rsidRPr="00FE29DF" w:rsidRDefault="00A75088" w:rsidP="00EE1FDD">
            <w:pPr>
              <w:rPr>
                <w:rFonts w:cstheme="minorHAnsi"/>
                <w:color w:val="000000"/>
              </w:rPr>
            </w:pPr>
            <w:r w:rsidRPr="00FE29DF">
              <w:rPr>
                <w:rFonts w:cstheme="minorHAnsi"/>
                <w:color w:val="000000"/>
              </w:rPr>
              <w:t>2010</w:t>
            </w:r>
          </w:p>
        </w:tc>
        <w:tc>
          <w:tcPr>
            <w:tcW w:w="667" w:type="dxa"/>
          </w:tcPr>
          <w:p w14:paraId="13FAAEE2" w14:textId="77777777" w:rsidR="00A75088" w:rsidRPr="00FE29DF" w:rsidRDefault="00A75088" w:rsidP="00EE1FDD">
            <w:pPr>
              <w:rPr>
                <w:rFonts w:cstheme="minorHAnsi"/>
                <w:color w:val="000000"/>
              </w:rPr>
            </w:pPr>
            <w:r w:rsidRPr="00FE29DF">
              <w:rPr>
                <w:rFonts w:cstheme="minorHAnsi"/>
                <w:color w:val="000000"/>
              </w:rPr>
              <w:t>143,040</w:t>
            </w:r>
          </w:p>
        </w:tc>
        <w:tc>
          <w:tcPr>
            <w:tcW w:w="960" w:type="dxa"/>
            <w:shd w:val="clear" w:color="auto" w:fill="auto"/>
            <w:noWrap/>
            <w:vAlign w:val="bottom"/>
          </w:tcPr>
          <w:p w14:paraId="1313DECF" w14:textId="77777777" w:rsidR="00A75088" w:rsidRPr="00FE29DF" w:rsidRDefault="00A75088" w:rsidP="00EE1FDD">
            <w:pPr>
              <w:rPr>
                <w:rFonts w:cstheme="minorHAnsi"/>
                <w:color w:val="000000"/>
              </w:rPr>
            </w:pPr>
            <w:r w:rsidRPr="00FE29DF">
              <w:rPr>
                <w:rFonts w:cstheme="minorHAnsi"/>
                <w:color w:val="000000"/>
              </w:rPr>
              <w:t>7.441</w:t>
            </w:r>
          </w:p>
        </w:tc>
        <w:tc>
          <w:tcPr>
            <w:tcW w:w="960" w:type="dxa"/>
            <w:shd w:val="clear" w:color="auto" w:fill="auto"/>
            <w:noWrap/>
            <w:vAlign w:val="bottom"/>
          </w:tcPr>
          <w:p w14:paraId="7C576258"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3F64BE2F" w14:textId="77777777" w:rsidR="00A75088" w:rsidRPr="00FE29DF" w:rsidRDefault="00A75088" w:rsidP="00EE1FDD">
            <w:pPr>
              <w:rPr>
                <w:rFonts w:cstheme="minorHAnsi"/>
                <w:color w:val="000000"/>
              </w:rPr>
            </w:pPr>
            <w:r w:rsidRPr="00FE29DF">
              <w:rPr>
                <w:rFonts w:cstheme="minorHAnsi"/>
                <w:color w:val="000000"/>
              </w:rPr>
              <w:t>3.3</w:t>
            </w:r>
          </w:p>
        </w:tc>
        <w:tc>
          <w:tcPr>
            <w:tcW w:w="1003" w:type="dxa"/>
            <w:shd w:val="clear" w:color="auto" w:fill="auto"/>
            <w:noWrap/>
            <w:vAlign w:val="bottom"/>
          </w:tcPr>
          <w:p w14:paraId="16E0E06D" w14:textId="77777777" w:rsidR="00A75088" w:rsidRPr="00FE29DF" w:rsidRDefault="00A75088" w:rsidP="00EE1FDD">
            <w:pPr>
              <w:rPr>
                <w:rFonts w:cstheme="minorHAnsi"/>
                <w:color w:val="000000"/>
              </w:rPr>
            </w:pPr>
            <w:r w:rsidRPr="00FE29DF">
              <w:rPr>
                <w:rFonts w:cstheme="minorHAnsi"/>
                <w:color w:val="000000"/>
              </w:rPr>
              <w:t>5.7</w:t>
            </w:r>
          </w:p>
        </w:tc>
        <w:tc>
          <w:tcPr>
            <w:tcW w:w="1116" w:type="dxa"/>
            <w:shd w:val="clear" w:color="auto" w:fill="auto"/>
            <w:noWrap/>
            <w:vAlign w:val="bottom"/>
          </w:tcPr>
          <w:p w14:paraId="4C0E76C9" w14:textId="77777777" w:rsidR="00A75088" w:rsidRPr="00FE29DF" w:rsidRDefault="00A75088" w:rsidP="00EE1FDD">
            <w:pPr>
              <w:rPr>
                <w:rFonts w:cstheme="minorHAnsi"/>
                <w:color w:val="000000"/>
              </w:rPr>
            </w:pPr>
            <w:r w:rsidRPr="00FE29DF">
              <w:rPr>
                <w:rFonts w:cstheme="minorHAnsi"/>
                <w:color w:val="000000"/>
              </w:rPr>
              <w:t>9.6</w:t>
            </w:r>
          </w:p>
        </w:tc>
        <w:tc>
          <w:tcPr>
            <w:tcW w:w="1116" w:type="dxa"/>
            <w:shd w:val="clear" w:color="auto" w:fill="auto"/>
            <w:noWrap/>
            <w:vAlign w:val="bottom"/>
          </w:tcPr>
          <w:p w14:paraId="61EFD7E8" w14:textId="77777777" w:rsidR="00A75088" w:rsidRPr="00FE29DF" w:rsidRDefault="00A75088" w:rsidP="00EE1FDD">
            <w:pPr>
              <w:rPr>
                <w:rFonts w:cstheme="minorHAnsi"/>
                <w:color w:val="000000"/>
              </w:rPr>
            </w:pPr>
            <w:r w:rsidRPr="00FE29DF">
              <w:rPr>
                <w:rFonts w:cstheme="minorHAnsi"/>
                <w:color w:val="000000"/>
              </w:rPr>
              <w:t>114</w:t>
            </w:r>
          </w:p>
        </w:tc>
      </w:tr>
      <w:tr w:rsidR="00A75088" w:rsidRPr="00FE29DF" w14:paraId="228D9D78" w14:textId="77777777" w:rsidTr="00EE1FDD">
        <w:trPr>
          <w:trHeight w:val="300"/>
        </w:trPr>
        <w:tc>
          <w:tcPr>
            <w:tcW w:w="1705" w:type="dxa"/>
            <w:vAlign w:val="bottom"/>
          </w:tcPr>
          <w:p w14:paraId="6EC27613" w14:textId="77777777" w:rsidR="00A75088" w:rsidRPr="00FE29DF" w:rsidRDefault="00A75088" w:rsidP="00EE1FDD">
            <w:pPr>
              <w:rPr>
                <w:rFonts w:cstheme="minorHAnsi"/>
                <w:color w:val="000000"/>
              </w:rPr>
            </w:pPr>
            <w:r w:rsidRPr="00FE29DF">
              <w:rPr>
                <w:rFonts w:cstheme="minorHAnsi"/>
                <w:color w:val="000000"/>
              </w:rPr>
              <w:t>2011</w:t>
            </w:r>
          </w:p>
        </w:tc>
        <w:tc>
          <w:tcPr>
            <w:tcW w:w="667" w:type="dxa"/>
          </w:tcPr>
          <w:p w14:paraId="3538B0BD" w14:textId="77777777" w:rsidR="00A75088" w:rsidRPr="00FE29DF" w:rsidRDefault="00A75088" w:rsidP="00EE1FDD">
            <w:pPr>
              <w:rPr>
                <w:rFonts w:cstheme="minorHAnsi"/>
                <w:color w:val="000000"/>
              </w:rPr>
            </w:pPr>
            <w:r w:rsidRPr="00FE29DF">
              <w:rPr>
                <w:rFonts w:cstheme="minorHAnsi"/>
                <w:color w:val="000000"/>
              </w:rPr>
              <w:t>147,828</w:t>
            </w:r>
          </w:p>
        </w:tc>
        <w:tc>
          <w:tcPr>
            <w:tcW w:w="960" w:type="dxa"/>
            <w:shd w:val="clear" w:color="auto" w:fill="auto"/>
            <w:noWrap/>
            <w:vAlign w:val="bottom"/>
          </w:tcPr>
          <w:p w14:paraId="5AE1039F" w14:textId="77777777" w:rsidR="00A75088" w:rsidRPr="00FE29DF" w:rsidRDefault="00A75088" w:rsidP="00EE1FDD">
            <w:pPr>
              <w:rPr>
                <w:rFonts w:cstheme="minorHAnsi"/>
                <w:color w:val="000000"/>
              </w:rPr>
            </w:pPr>
            <w:r w:rsidRPr="00FE29DF">
              <w:rPr>
                <w:rFonts w:cstheme="minorHAnsi"/>
                <w:color w:val="000000"/>
              </w:rPr>
              <w:t>8.316</w:t>
            </w:r>
          </w:p>
        </w:tc>
        <w:tc>
          <w:tcPr>
            <w:tcW w:w="960" w:type="dxa"/>
            <w:shd w:val="clear" w:color="auto" w:fill="auto"/>
            <w:noWrap/>
            <w:vAlign w:val="bottom"/>
          </w:tcPr>
          <w:p w14:paraId="0554D71D"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22CD19AD" w14:textId="77777777" w:rsidR="00A75088" w:rsidRPr="00FE29DF" w:rsidRDefault="00A75088" w:rsidP="00EE1FDD">
            <w:pPr>
              <w:rPr>
                <w:rFonts w:cstheme="minorHAnsi"/>
                <w:color w:val="000000"/>
              </w:rPr>
            </w:pPr>
            <w:r w:rsidRPr="00FE29DF">
              <w:rPr>
                <w:rFonts w:cstheme="minorHAnsi"/>
                <w:color w:val="000000"/>
              </w:rPr>
              <w:t>3.5</w:t>
            </w:r>
          </w:p>
        </w:tc>
        <w:tc>
          <w:tcPr>
            <w:tcW w:w="1003" w:type="dxa"/>
            <w:shd w:val="clear" w:color="auto" w:fill="auto"/>
            <w:noWrap/>
            <w:vAlign w:val="bottom"/>
          </w:tcPr>
          <w:p w14:paraId="315EC6C8" w14:textId="77777777" w:rsidR="00A75088" w:rsidRPr="00FE29DF" w:rsidRDefault="00A75088" w:rsidP="00EE1FDD">
            <w:pPr>
              <w:rPr>
                <w:rFonts w:cstheme="minorHAnsi"/>
                <w:color w:val="000000"/>
              </w:rPr>
            </w:pPr>
            <w:r w:rsidRPr="00FE29DF">
              <w:rPr>
                <w:rFonts w:cstheme="minorHAnsi"/>
                <w:color w:val="000000"/>
              </w:rPr>
              <w:t>6.2</w:t>
            </w:r>
          </w:p>
        </w:tc>
        <w:tc>
          <w:tcPr>
            <w:tcW w:w="1116" w:type="dxa"/>
            <w:shd w:val="clear" w:color="auto" w:fill="auto"/>
            <w:noWrap/>
            <w:vAlign w:val="bottom"/>
          </w:tcPr>
          <w:p w14:paraId="1BFCC4B2" w14:textId="77777777" w:rsidR="00A75088" w:rsidRPr="00FE29DF" w:rsidRDefault="00A75088" w:rsidP="00EE1FDD">
            <w:pPr>
              <w:rPr>
                <w:rFonts w:cstheme="minorHAnsi"/>
                <w:color w:val="000000"/>
              </w:rPr>
            </w:pPr>
            <w:r w:rsidRPr="00FE29DF">
              <w:rPr>
                <w:rFonts w:cstheme="minorHAnsi"/>
                <w:color w:val="000000"/>
              </w:rPr>
              <w:t>10.625</w:t>
            </w:r>
          </w:p>
        </w:tc>
        <w:tc>
          <w:tcPr>
            <w:tcW w:w="1116" w:type="dxa"/>
            <w:shd w:val="clear" w:color="auto" w:fill="auto"/>
            <w:noWrap/>
            <w:vAlign w:val="bottom"/>
          </w:tcPr>
          <w:p w14:paraId="4B129291" w14:textId="77777777" w:rsidR="00A75088" w:rsidRPr="00FE29DF" w:rsidRDefault="00A75088" w:rsidP="00EE1FDD">
            <w:pPr>
              <w:rPr>
                <w:rFonts w:cstheme="minorHAnsi"/>
                <w:color w:val="000000"/>
              </w:rPr>
            </w:pPr>
            <w:r w:rsidRPr="00FE29DF">
              <w:rPr>
                <w:rFonts w:cstheme="minorHAnsi"/>
                <w:color w:val="000000"/>
              </w:rPr>
              <w:t>208.025</w:t>
            </w:r>
          </w:p>
        </w:tc>
      </w:tr>
      <w:tr w:rsidR="00A75088" w:rsidRPr="00FE29DF" w14:paraId="440FAC37" w14:textId="77777777" w:rsidTr="00EE1FDD">
        <w:trPr>
          <w:trHeight w:val="300"/>
        </w:trPr>
        <w:tc>
          <w:tcPr>
            <w:tcW w:w="1705" w:type="dxa"/>
            <w:vAlign w:val="bottom"/>
          </w:tcPr>
          <w:p w14:paraId="2DDEC170" w14:textId="77777777" w:rsidR="00A75088" w:rsidRPr="00FE29DF" w:rsidRDefault="00A75088" w:rsidP="00EE1FDD">
            <w:pPr>
              <w:rPr>
                <w:rFonts w:cstheme="minorHAnsi"/>
                <w:color w:val="000000"/>
              </w:rPr>
            </w:pPr>
            <w:r w:rsidRPr="00FE29DF">
              <w:rPr>
                <w:rFonts w:cstheme="minorHAnsi"/>
                <w:color w:val="000000"/>
              </w:rPr>
              <w:t>2012</w:t>
            </w:r>
          </w:p>
        </w:tc>
        <w:tc>
          <w:tcPr>
            <w:tcW w:w="667" w:type="dxa"/>
          </w:tcPr>
          <w:p w14:paraId="55AFAC0B" w14:textId="77777777" w:rsidR="00A75088" w:rsidRPr="00FE29DF" w:rsidRDefault="00A75088" w:rsidP="00EE1FDD">
            <w:pPr>
              <w:rPr>
                <w:rFonts w:cstheme="minorHAnsi"/>
                <w:color w:val="000000"/>
              </w:rPr>
            </w:pPr>
            <w:r w:rsidRPr="00FE29DF">
              <w:rPr>
                <w:rFonts w:cstheme="minorHAnsi"/>
                <w:color w:val="000000"/>
              </w:rPr>
              <w:t>156,946</w:t>
            </w:r>
          </w:p>
        </w:tc>
        <w:tc>
          <w:tcPr>
            <w:tcW w:w="960" w:type="dxa"/>
            <w:shd w:val="clear" w:color="auto" w:fill="auto"/>
            <w:noWrap/>
            <w:vAlign w:val="bottom"/>
          </w:tcPr>
          <w:p w14:paraId="4F681157" w14:textId="77777777" w:rsidR="00A75088" w:rsidRPr="00FE29DF" w:rsidRDefault="00A75088" w:rsidP="00EE1FDD">
            <w:pPr>
              <w:rPr>
                <w:rFonts w:cstheme="minorHAnsi"/>
                <w:color w:val="000000"/>
              </w:rPr>
            </w:pPr>
            <w:r w:rsidRPr="00FE29DF">
              <w:rPr>
                <w:rFonts w:cstheme="minorHAnsi"/>
                <w:color w:val="000000"/>
              </w:rPr>
              <w:t>8.156</w:t>
            </w:r>
          </w:p>
        </w:tc>
        <w:tc>
          <w:tcPr>
            <w:tcW w:w="960" w:type="dxa"/>
            <w:shd w:val="clear" w:color="auto" w:fill="auto"/>
            <w:noWrap/>
            <w:vAlign w:val="bottom"/>
          </w:tcPr>
          <w:p w14:paraId="666E0D4C"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2700FC85" w14:textId="77777777" w:rsidR="00A75088" w:rsidRPr="00FE29DF" w:rsidRDefault="00A75088" w:rsidP="00EE1FDD">
            <w:pPr>
              <w:rPr>
                <w:rFonts w:cstheme="minorHAnsi"/>
                <w:color w:val="000000"/>
              </w:rPr>
            </w:pPr>
            <w:r w:rsidRPr="00FE29DF">
              <w:rPr>
                <w:rFonts w:cstheme="minorHAnsi"/>
                <w:color w:val="000000"/>
              </w:rPr>
              <w:t>3.6</w:t>
            </w:r>
          </w:p>
        </w:tc>
        <w:tc>
          <w:tcPr>
            <w:tcW w:w="1003" w:type="dxa"/>
            <w:shd w:val="clear" w:color="auto" w:fill="auto"/>
            <w:noWrap/>
            <w:vAlign w:val="bottom"/>
          </w:tcPr>
          <w:p w14:paraId="6BE440F9" w14:textId="77777777" w:rsidR="00A75088" w:rsidRPr="00FE29DF" w:rsidRDefault="00A75088" w:rsidP="00EE1FDD">
            <w:pPr>
              <w:rPr>
                <w:rFonts w:cstheme="minorHAnsi"/>
                <w:color w:val="000000"/>
              </w:rPr>
            </w:pPr>
            <w:r w:rsidRPr="00FE29DF">
              <w:rPr>
                <w:rFonts w:cstheme="minorHAnsi"/>
                <w:color w:val="000000"/>
              </w:rPr>
              <w:t>6.2</w:t>
            </w:r>
          </w:p>
        </w:tc>
        <w:tc>
          <w:tcPr>
            <w:tcW w:w="1116" w:type="dxa"/>
            <w:shd w:val="clear" w:color="auto" w:fill="auto"/>
            <w:noWrap/>
            <w:vAlign w:val="bottom"/>
          </w:tcPr>
          <w:p w14:paraId="2E9D7550" w14:textId="77777777" w:rsidR="00A75088" w:rsidRPr="00FE29DF" w:rsidRDefault="00A75088" w:rsidP="00EE1FDD">
            <w:pPr>
              <w:rPr>
                <w:rFonts w:cstheme="minorHAnsi"/>
                <w:color w:val="000000"/>
              </w:rPr>
            </w:pPr>
            <w:r w:rsidRPr="00FE29DF">
              <w:rPr>
                <w:rFonts w:cstheme="minorHAnsi"/>
                <w:color w:val="000000"/>
              </w:rPr>
              <w:t>10.2</w:t>
            </w:r>
          </w:p>
        </w:tc>
        <w:tc>
          <w:tcPr>
            <w:tcW w:w="1116" w:type="dxa"/>
            <w:shd w:val="clear" w:color="auto" w:fill="auto"/>
            <w:noWrap/>
            <w:vAlign w:val="bottom"/>
          </w:tcPr>
          <w:p w14:paraId="69AA446B" w14:textId="77777777" w:rsidR="00A75088" w:rsidRPr="00FE29DF" w:rsidRDefault="00A75088" w:rsidP="00EE1FDD">
            <w:pPr>
              <w:rPr>
                <w:rFonts w:cstheme="minorHAnsi"/>
                <w:color w:val="000000"/>
              </w:rPr>
            </w:pPr>
            <w:r w:rsidRPr="00FE29DF">
              <w:rPr>
                <w:rFonts w:cstheme="minorHAnsi"/>
                <w:color w:val="000000"/>
              </w:rPr>
              <w:t>705.458</w:t>
            </w:r>
          </w:p>
        </w:tc>
      </w:tr>
      <w:tr w:rsidR="00A75088" w:rsidRPr="00FE29DF" w14:paraId="66F337FC" w14:textId="77777777" w:rsidTr="00EE1FDD">
        <w:trPr>
          <w:trHeight w:val="300"/>
        </w:trPr>
        <w:tc>
          <w:tcPr>
            <w:tcW w:w="1705" w:type="dxa"/>
            <w:vAlign w:val="bottom"/>
          </w:tcPr>
          <w:p w14:paraId="284E90AD" w14:textId="77777777" w:rsidR="00A75088" w:rsidRPr="00FE29DF" w:rsidRDefault="00A75088" w:rsidP="00EE1FDD">
            <w:pPr>
              <w:rPr>
                <w:rFonts w:cstheme="minorHAnsi"/>
                <w:color w:val="000000"/>
              </w:rPr>
            </w:pPr>
            <w:r w:rsidRPr="00FE29DF">
              <w:rPr>
                <w:rFonts w:cstheme="minorHAnsi"/>
                <w:color w:val="000000"/>
              </w:rPr>
              <w:t>2013</w:t>
            </w:r>
          </w:p>
        </w:tc>
        <w:tc>
          <w:tcPr>
            <w:tcW w:w="667" w:type="dxa"/>
          </w:tcPr>
          <w:p w14:paraId="6910F664" w14:textId="77777777" w:rsidR="00A75088" w:rsidRPr="00FE29DF" w:rsidRDefault="00A75088" w:rsidP="00EE1FDD">
            <w:pPr>
              <w:rPr>
                <w:rFonts w:cstheme="minorHAnsi"/>
                <w:color w:val="000000"/>
              </w:rPr>
            </w:pPr>
            <w:r w:rsidRPr="00FE29DF">
              <w:rPr>
                <w:rFonts w:cstheme="minorHAnsi"/>
                <w:color w:val="000000"/>
              </w:rPr>
              <w:t>163,096</w:t>
            </w:r>
          </w:p>
        </w:tc>
        <w:tc>
          <w:tcPr>
            <w:tcW w:w="960" w:type="dxa"/>
            <w:shd w:val="clear" w:color="auto" w:fill="auto"/>
            <w:noWrap/>
            <w:vAlign w:val="bottom"/>
          </w:tcPr>
          <w:p w14:paraId="4AC94759" w14:textId="77777777" w:rsidR="00A75088" w:rsidRPr="00FE29DF" w:rsidRDefault="00A75088" w:rsidP="00EE1FDD">
            <w:pPr>
              <w:rPr>
                <w:rFonts w:cstheme="minorHAnsi"/>
                <w:color w:val="000000"/>
              </w:rPr>
            </w:pPr>
            <w:r w:rsidRPr="00FE29DF">
              <w:rPr>
                <w:rFonts w:cstheme="minorHAnsi"/>
                <w:color w:val="000000"/>
              </w:rPr>
              <w:t>8.559</w:t>
            </w:r>
          </w:p>
        </w:tc>
        <w:tc>
          <w:tcPr>
            <w:tcW w:w="960" w:type="dxa"/>
            <w:shd w:val="clear" w:color="auto" w:fill="auto"/>
            <w:noWrap/>
            <w:vAlign w:val="bottom"/>
          </w:tcPr>
          <w:p w14:paraId="26C30630"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22D125A6" w14:textId="77777777" w:rsidR="00A75088" w:rsidRPr="00FE29DF" w:rsidRDefault="00A75088" w:rsidP="00EE1FDD">
            <w:pPr>
              <w:rPr>
                <w:rFonts w:cstheme="minorHAnsi"/>
                <w:color w:val="000000"/>
              </w:rPr>
            </w:pPr>
            <w:r w:rsidRPr="00FE29DF">
              <w:rPr>
                <w:rFonts w:cstheme="minorHAnsi"/>
                <w:color w:val="000000"/>
              </w:rPr>
              <w:t>3.7</w:t>
            </w:r>
          </w:p>
        </w:tc>
        <w:tc>
          <w:tcPr>
            <w:tcW w:w="1003" w:type="dxa"/>
            <w:shd w:val="clear" w:color="auto" w:fill="auto"/>
            <w:noWrap/>
            <w:vAlign w:val="bottom"/>
          </w:tcPr>
          <w:p w14:paraId="4C9E0C59" w14:textId="77777777" w:rsidR="00A75088" w:rsidRPr="00FE29DF" w:rsidRDefault="00A75088" w:rsidP="00EE1FDD">
            <w:pPr>
              <w:rPr>
                <w:rFonts w:cstheme="minorHAnsi"/>
                <w:color w:val="000000"/>
              </w:rPr>
            </w:pPr>
            <w:r w:rsidRPr="00FE29DF">
              <w:rPr>
                <w:rFonts w:cstheme="minorHAnsi"/>
                <w:color w:val="000000"/>
              </w:rPr>
              <w:t>6.5</w:t>
            </w:r>
          </w:p>
        </w:tc>
        <w:tc>
          <w:tcPr>
            <w:tcW w:w="1116" w:type="dxa"/>
            <w:shd w:val="clear" w:color="auto" w:fill="auto"/>
            <w:noWrap/>
            <w:vAlign w:val="bottom"/>
          </w:tcPr>
          <w:p w14:paraId="664C9144" w14:textId="77777777" w:rsidR="00A75088" w:rsidRPr="00FE29DF" w:rsidRDefault="00A75088" w:rsidP="00EE1FDD">
            <w:pPr>
              <w:rPr>
                <w:rFonts w:cstheme="minorHAnsi"/>
                <w:color w:val="000000"/>
              </w:rPr>
            </w:pPr>
            <w:r w:rsidRPr="00FE29DF">
              <w:rPr>
                <w:rFonts w:cstheme="minorHAnsi"/>
                <w:color w:val="000000"/>
              </w:rPr>
              <w:t>10.635</w:t>
            </w:r>
          </w:p>
        </w:tc>
        <w:tc>
          <w:tcPr>
            <w:tcW w:w="1116" w:type="dxa"/>
            <w:shd w:val="clear" w:color="auto" w:fill="auto"/>
            <w:noWrap/>
            <w:vAlign w:val="bottom"/>
          </w:tcPr>
          <w:p w14:paraId="226DBCDD" w14:textId="77777777" w:rsidR="00A75088" w:rsidRPr="00FE29DF" w:rsidRDefault="00A75088" w:rsidP="00EE1FDD">
            <w:pPr>
              <w:rPr>
                <w:rFonts w:cstheme="minorHAnsi"/>
                <w:color w:val="000000"/>
              </w:rPr>
            </w:pPr>
            <w:r w:rsidRPr="00FE29DF">
              <w:rPr>
                <w:rFonts w:cstheme="minorHAnsi"/>
                <w:color w:val="000000"/>
              </w:rPr>
              <w:t>452.792</w:t>
            </w:r>
          </w:p>
        </w:tc>
      </w:tr>
      <w:tr w:rsidR="00A75088" w:rsidRPr="00FE29DF" w14:paraId="60A24A8F" w14:textId="77777777" w:rsidTr="00EE1FDD">
        <w:trPr>
          <w:trHeight w:val="300"/>
        </w:trPr>
        <w:tc>
          <w:tcPr>
            <w:tcW w:w="1705" w:type="dxa"/>
            <w:vAlign w:val="bottom"/>
          </w:tcPr>
          <w:p w14:paraId="1BB7A640" w14:textId="77777777" w:rsidR="00A75088" w:rsidRPr="00FE29DF" w:rsidRDefault="00A75088" w:rsidP="00EE1FDD">
            <w:pPr>
              <w:rPr>
                <w:rFonts w:cstheme="minorHAnsi"/>
                <w:color w:val="000000"/>
              </w:rPr>
            </w:pPr>
            <w:r w:rsidRPr="00FE29DF">
              <w:rPr>
                <w:rFonts w:cstheme="minorHAnsi"/>
                <w:color w:val="000000"/>
              </w:rPr>
              <w:t>2014</w:t>
            </w:r>
          </w:p>
        </w:tc>
        <w:tc>
          <w:tcPr>
            <w:tcW w:w="667" w:type="dxa"/>
          </w:tcPr>
          <w:p w14:paraId="6F71A7B5" w14:textId="77777777" w:rsidR="00A75088" w:rsidRPr="00FE29DF" w:rsidRDefault="00A75088" w:rsidP="00EE1FDD">
            <w:pPr>
              <w:rPr>
                <w:rFonts w:cstheme="minorHAnsi"/>
                <w:color w:val="000000"/>
              </w:rPr>
            </w:pPr>
            <w:r w:rsidRPr="00FE29DF">
              <w:rPr>
                <w:rFonts w:cstheme="minorHAnsi"/>
                <w:color w:val="000000"/>
              </w:rPr>
              <w:t>162,365</w:t>
            </w:r>
          </w:p>
        </w:tc>
        <w:tc>
          <w:tcPr>
            <w:tcW w:w="960" w:type="dxa"/>
            <w:shd w:val="clear" w:color="auto" w:fill="auto"/>
            <w:noWrap/>
            <w:vAlign w:val="bottom"/>
          </w:tcPr>
          <w:p w14:paraId="763BCF60" w14:textId="77777777" w:rsidR="00A75088" w:rsidRPr="00FE29DF" w:rsidRDefault="00A75088" w:rsidP="00EE1FDD">
            <w:pPr>
              <w:rPr>
                <w:rFonts w:cstheme="minorHAnsi"/>
                <w:color w:val="000000"/>
              </w:rPr>
            </w:pPr>
            <w:r w:rsidRPr="00FE29DF">
              <w:rPr>
                <w:rFonts w:cstheme="minorHAnsi"/>
                <w:color w:val="000000"/>
              </w:rPr>
              <w:t>7.85</w:t>
            </w:r>
          </w:p>
        </w:tc>
        <w:tc>
          <w:tcPr>
            <w:tcW w:w="960" w:type="dxa"/>
            <w:shd w:val="clear" w:color="auto" w:fill="auto"/>
            <w:noWrap/>
            <w:vAlign w:val="bottom"/>
          </w:tcPr>
          <w:p w14:paraId="6F8F8331"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6FA8EF9A" w14:textId="77777777" w:rsidR="00A75088" w:rsidRPr="00FE29DF" w:rsidRDefault="00A75088" w:rsidP="00EE1FDD">
            <w:pPr>
              <w:rPr>
                <w:rFonts w:cstheme="minorHAnsi"/>
                <w:color w:val="000000"/>
              </w:rPr>
            </w:pPr>
            <w:r w:rsidRPr="00FE29DF">
              <w:rPr>
                <w:rFonts w:cstheme="minorHAnsi"/>
                <w:color w:val="000000"/>
              </w:rPr>
              <w:t>3.458</w:t>
            </w:r>
          </w:p>
        </w:tc>
        <w:tc>
          <w:tcPr>
            <w:tcW w:w="1003" w:type="dxa"/>
            <w:shd w:val="clear" w:color="auto" w:fill="auto"/>
            <w:noWrap/>
            <w:vAlign w:val="bottom"/>
          </w:tcPr>
          <w:p w14:paraId="3EFCCA13" w14:textId="77777777" w:rsidR="00A75088" w:rsidRPr="00FE29DF" w:rsidRDefault="00A75088" w:rsidP="00EE1FDD">
            <w:pPr>
              <w:rPr>
                <w:rFonts w:cstheme="minorHAnsi"/>
                <w:color w:val="000000"/>
              </w:rPr>
            </w:pPr>
            <w:r w:rsidRPr="00FE29DF">
              <w:rPr>
                <w:rFonts w:cstheme="minorHAnsi"/>
                <w:color w:val="000000"/>
              </w:rPr>
              <w:t>6</w:t>
            </w:r>
          </w:p>
        </w:tc>
        <w:tc>
          <w:tcPr>
            <w:tcW w:w="1116" w:type="dxa"/>
            <w:shd w:val="clear" w:color="auto" w:fill="auto"/>
            <w:noWrap/>
            <w:vAlign w:val="bottom"/>
          </w:tcPr>
          <w:p w14:paraId="02E120BC" w14:textId="77777777" w:rsidR="00A75088" w:rsidRPr="00FE29DF" w:rsidRDefault="00A75088" w:rsidP="00EE1FDD">
            <w:pPr>
              <w:rPr>
                <w:rFonts w:cstheme="minorHAnsi"/>
                <w:color w:val="000000"/>
              </w:rPr>
            </w:pPr>
            <w:r w:rsidRPr="00FE29DF">
              <w:rPr>
                <w:rFonts w:cstheme="minorHAnsi"/>
                <w:color w:val="000000"/>
              </w:rPr>
              <w:t>9.813</w:t>
            </w:r>
          </w:p>
        </w:tc>
        <w:tc>
          <w:tcPr>
            <w:tcW w:w="1116" w:type="dxa"/>
            <w:shd w:val="clear" w:color="auto" w:fill="auto"/>
            <w:noWrap/>
            <w:vAlign w:val="bottom"/>
          </w:tcPr>
          <w:p w14:paraId="11B17A02" w14:textId="77777777" w:rsidR="00A75088" w:rsidRPr="00FE29DF" w:rsidRDefault="00A75088" w:rsidP="00EE1FDD">
            <w:pPr>
              <w:rPr>
                <w:rFonts w:cstheme="minorHAnsi"/>
                <w:color w:val="000000"/>
              </w:rPr>
            </w:pPr>
            <w:r w:rsidRPr="00FE29DF">
              <w:rPr>
                <w:rFonts w:cstheme="minorHAnsi"/>
                <w:color w:val="000000"/>
              </w:rPr>
              <w:t>504.542</w:t>
            </w:r>
          </w:p>
        </w:tc>
      </w:tr>
      <w:tr w:rsidR="00A75088" w:rsidRPr="00FE29DF" w14:paraId="37A5B66B" w14:textId="77777777" w:rsidTr="00EE1FDD">
        <w:trPr>
          <w:trHeight w:val="300"/>
        </w:trPr>
        <w:tc>
          <w:tcPr>
            <w:tcW w:w="1705" w:type="dxa"/>
            <w:vAlign w:val="bottom"/>
          </w:tcPr>
          <w:p w14:paraId="4D134AC2" w14:textId="77777777" w:rsidR="00A75088" w:rsidRPr="00FE29DF" w:rsidRDefault="00A75088" w:rsidP="00EE1FDD">
            <w:pPr>
              <w:rPr>
                <w:rFonts w:cstheme="minorHAnsi"/>
                <w:color w:val="000000"/>
              </w:rPr>
            </w:pPr>
            <w:r w:rsidRPr="00FE29DF">
              <w:rPr>
                <w:rFonts w:cstheme="minorHAnsi"/>
                <w:color w:val="000000"/>
              </w:rPr>
              <w:t>2015</w:t>
            </w:r>
          </w:p>
        </w:tc>
        <w:tc>
          <w:tcPr>
            <w:tcW w:w="667" w:type="dxa"/>
          </w:tcPr>
          <w:p w14:paraId="7827C326" w14:textId="77777777" w:rsidR="00A75088" w:rsidRPr="00FE29DF" w:rsidRDefault="00A75088" w:rsidP="00EE1FDD">
            <w:pPr>
              <w:rPr>
                <w:rFonts w:cstheme="minorHAnsi"/>
                <w:color w:val="000000"/>
              </w:rPr>
            </w:pPr>
            <w:r w:rsidRPr="00FE29DF">
              <w:rPr>
                <w:rFonts w:cstheme="minorHAnsi"/>
                <w:color w:val="000000"/>
              </w:rPr>
              <w:t>137,573</w:t>
            </w:r>
          </w:p>
        </w:tc>
        <w:tc>
          <w:tcPr>
            <w:tcW w:w="960" w:type="dxa"/>
            <w:shd w:val="clear" w:color="auto" w:fill="auto"/>
            <w:noWrap/>
            <w:vAlign w:val="bottom"/>
          </w:tcPr>
          <w:p w14:paraId="28767E5E" w14:textId="77777777" w:rsidR="00A75088" w:rsidRPr="00FE29DF" w:rsidRDefault="00A75088" w:rsidP="00EE1FDD">
            <w:pPr>
              <w:rPr>
                <w:rFonts w:cstheme="minorHAnsi"/>
                <w:color w:val="000000"/>
              </w:rPr>
            </w:pPr>
            <w:r w:rsidRPr="00FE29DF">
              <w:rPr>
                <w:rFonts w:cstheme="minorHAnsi"/>
                <w:color w:val="000000"/>
              </w:rPr>
              <w:t>7.648</w:t>
            </w:r>
          </w:p>
        </w:tc>
        <w:tc>
          <w:tcPr>
            <w:tcW w:w="960" w:type="dxa"/>
            <w:shd w:val="clear" w:color="auto" w:fill="auto"/>
            <w:noWrap/>
            <w:vAlign w:val="bottom"/>
          </w:tcPr>
          <w:p w14:paraId="64DAB5D6"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357EBCD7" w14:textId="77777777" w:rsidR="00A75088" w:rsidRPr="00FE29DF" w:rsidRDefault="00A75088" w:rsidP="00EE1FDD">
            <w:pPr>
              <w:rPr>
                <w:rFonts w:cstheme="minorHAnsi"/>
                <w:color w:val="000000"/>
              </w:rPr>
            </w:pPr>
            <w:r w:rsidRPr="00FE29DF">
              <w:rPr>
                <w:rFonts w:cstheme="minorHAnsi"/>
                <w:color w:val="000000"/>
              </w:rPr>
              <w:t>3.2</w:t>
            </w:r>
          </w:p>
        </w:tc>
        <w:tc>
          <w:tcPr>
            <w:tcW w:w="1003" w:type="dxa"/>
            <w:shd w:val="clear" w:color="auto" w:fill="auto"/>
            <w:noWrap/>
            <w:vAlign w:val="bottom"/>
          </w:tcPr>
          <w:p w14:paraId="5A1F65BC" w14:textId="77777777" w:rsidR="00A75088" w:rsidRPr="00FE29DF" w:rsidRDefault="00A75088" w:rsidP="00EE1FDD">
            <w:pPr>
              <w:rPr>
                <w:rFonts w:cstheme="minorHAnsi"/>
                <w:color w:val="000000"/>
              </w:rPr>
            </w:pPr>
            <w:r w:rsidRPr="00FE29DF">
              <w:rPr>
                <w:rFonts w:cstheme="minorHAnsi"/>
                <w:color w:val="000000"/>
              </w:rPr>
              <w:t>5.5</w:t>
            </w:r>
          </w:p>
        </w:tc>
        <w:tc>
          <w:tcPr>
            <w:tcW w:w="1116" w:type="dxa"/>
            <w:shd w:val="clear" w:color="auto" w:fill="auto"/>
            <w:noWrap/>
            <w:vAlign w:val="bottom"/>
          </w:tcPr>
          <w:p w14:paraId="018ED124" w14:textId="77777777" w:rsidR="00A75088" w:rsidRPr="00FE29DF" w:rsidRDefault="00A75088" w:rsidP="00EE1FDD">
            <w:pPr>
              <w:rPr>
                <w:rFonts w:cstheme="minorHAnsi"/>
                <w:color w:val="000000"/>
              </w:rPr>
            </w:pPr>
            <w:r w:rsidRPr="00FE29DF">
              <w:rPr>
                <w:rFonts w:cstheme="minorHAnsi"/>
                <w:color w:val="000000"/>
              </w:rPr>
              <w:t>9.2</w:t>
            </w:r>
          </w:p>
        </w:tc>
        <w:tc>
          <w:tcPr>
            <w:tcW w:w="1116" w:type="dxa"/>
            <w:shd w:val="clear" w:color="auto" w:fill="auto"/>
            <w:noWrap/>
            <w:vAlign w:val="bottom"/>
          </w:tcPr>
          <w:p w14:paraId="5EF9FE82" w14:textId="77777777" w:rsidR="00A75088" w:rsidRPr="00FE29DF" w:rsidRDefault="00A75088" w:rsidP="00EE1FDD">
            <w:pPr>
              <w:rPr>
                <w:rFonts w:cstheme="minorHAnsi"/>
                <w:color w:val="000000"/>
              </w:rPr>
            </w:pPr>
            <w:r w:rsidRPr="00FE29DF">
              <w:rPr>
                <w:rFonts w:cstheme="minorHAnsi"/>
                <w:color w:val="000000"/>
              </w:rPr>
              <w:t>830.792</w:t>
            </w:r>
          </w:p>
        </w:tc>
      </w:tr>
      <w:tr w:rsidR="00A75088" w:rsidRPr="00FE29DF" w14:paraId="1884C4BA" w14:textId="77777777" w:rsidTr="00EE1FDD">
        <w:trPr>
          <w:trHeight w:val="300"/>
        </w:trPr>
        <w:tc>
          <w:tcPr>
            <w:tcW w:w="1705" w:type="dxa"/>
            <w:vAlign w:val="bottom"/>
          </w:tcPr>
          <w:p w14:paraId="6B53E91B" w14:textId="77777777" w:rsidR="00A75088" w:rsidRPr="00FE29DF" w:rsidRDefault="00A75088" w:rsidP="00EE1FDD">
            <w:pPr>
              <w:rPr>
                <w:rFonts w:cstheme="minorHAnsi"/>
                <w:color w:val="000000"/>
              </w:rPr>
            </w:pPr>
            <w:r w:rsidRPr="00FE29DF">
              <w:rPr>
                <w:rFonts w:cstheme="minorHAnsi"/>
                <w:color w:val="000000"/>
              </w:rPr>
              <w:t>2016</w:t>
            </w:r>
          </w:p>
        </w:tc>
        <w:tc>
          <w:tcPr>
            <w:tcW w:w="667" w:type="dxa"/>
          </w:tcPr>
          <w:p w14:paraId="0D22A088" w14:textId="77777777" w:rsidR="00A75088" w:rsidRPr="00FE29DF" w:rsidRDefault="00A75088" w:rsidP="00EE1FDD">
            <w:pPr>
              <w:rPr>
                <w:rFonts w:cstheme="minorHAnsi"/>
                <w:color w:val="000000"/>
              </w:rPr>
            </w:pPr>
            <w:r w:rsidRPr="00FE29DF">
              <w:rPr>
                <w:rFonts w:cstheme="minorHAnsi"/>
                <w:color w:val="000000"/>
              </w:rPr>
              <w:t>140,581</w:t>
            </w:r>
          </w:p>
        </w:tc>
        <w:tc>
          <w:tcPr>
            <w:tcW w:w="960" w:type="dxa"/>
            <w:shd w:val="clear" w:color="auto" w:fill="auto"/>
            <w:noWrap/>
            <w:vAlign w:val="bottom"/>
          </w:tcPr>
          <w:p w14:paraId="04752E4B" w14:textId="77777777" w:rsidR="00A75088" w:rsidRPr="00FE29DF" w:rsidRDefault="00A75088" w:rsidP="00EE1FDD">
            <w:pPr>
              <w:rPr>
                <w:rFonts w:cstheme="minorHAnsi"/>
                <w:color w:val="000000"/>
              </w:rPr>
            </w:pPr>
            <w:r w:rsidRPr="00FE29DF">
              <w:rPr>
                <w:rFonts w:cstheme="minorHAnsi"/>
                <w:color w:val="000000"/>
              </w:rPr>
              <w:t>6.929</w:t>
            </w:r>
          </w:p>
        </w:tc>
        <w:tc>
          <w:tcPr>
            <w:tcW w:w="960" w:type="dxa"/>
            <w:shd w:val="clear" w:color="auto" w:fill="auto"/>
            <w:noWrap/>
            <w:vAlign w:val="bottom"/>
          </w:tcPr>
          <w:p w14:paraId="1E7D9F28"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544F85F1" w14:textId="77777777" w:rsidR="00A75088" w:rsidRPr="00FE29DF" w:rsidRDefault="00A75088" w:rsidP="00EE1FDD">
            <w:pPr>
              <w:rPr>
                <w:rFonts w:cstheme="minorHAnsi"/>
                <w:color w:val="000000"/>
              </w:rPr>
            </w:pPr>
            <w:r w:rsidRPr="00FE29DF">
              <w:rPr>
                <w:rFonts w:cstheme="minorHAnsi"/>
                <w:color w:val="000000"/>
              </w:rPr>
              <w:t>3</w:t>
            </w:r>
          </w:p>
        </w:tc>
        <w:tc>
          <w:tcPr>
            <w:tcW w:w="1003" w:type="dxa"/>
            <w:shd w:val="clear" w:color="auto" w:fill="auto"/>
            <w:noWrap/>
            <w:vAlign w:val="bottom"/>
          </w:tcPr>
          <w:p w14:paraId="09D2422D" w14:textId="77777777" w:rsidR="00A75088" w:rsidRPr="00FE29DF" w:rsidRDefault="00A75088" w:rsidP="00EE1FDD">
            <w:pPr>
              <w:rPr>
                <w:rFonts w:cstheme="minorHAnsi"/>
                <w:color w:val="000000"/>
              </w:rPr>
            </w:pPr>
            <w:r w:rsidRPr="00FE29DF">
              <w:rPr>
                <w:rFonts w:cstheme="minorHAnsi"/>
                <w:color w:val="000000"/>
              </w:rPr>
              <w:t>5.2</w:t>
            </w:r>
          </w:p>
        </w:tc>
        <w:tc>
          <w:tcPr>
            <w:tcW w:w="1116" w:type="dxa"/>
            <w:shd w:val="clear" w:color="auto" w:fill="auto"/>
            <w:noWrap/>
            <w:vAlign w:val="bottom"/>
          </w:tcPr>
          <w:p w14:paraId="624160BB" w14:textId="77777777" w:rsidR="00A75088" w:rsidRPr="00FE29DF" w:rsidRDefault="00A75088" w:rsidP="00EE1FDD">
            <w:pPr>
              <w:rPr>
                <w:rFonts w:cstheme="minorHAnsi"/>
                <w:color w:val="000000"/>
              </w:rPr>
            </w:pPr>
            <w:r w:rsidRPr="00FE29DF">
              <w:rPr>
                <w:rFonts w:cstheme="minorHAnsi"/>
                <w:color w:val="000000"/>
              </w:rPr>
              <w:t>8.7</w:t>
            </w:r>
          </w:p>
        </w:tc>
        <w:tc>
          <w:tcPr>
            <w:tcW w:w="1116" w:type="dxa"/>
            <w:shd w:val="clear" w:color="auto" w:fill="auto"/>
            <w:noWrap/>
            <w:vAlign w:val="bottom"/>
          </w:tcPr>
          <w:p w14:paraId="0128E278" w14:textId="77777777" w:rsidR="00A75088" w:rsidRPr="00FE29DF" w:rsidRDefault="00A75088" w:rsidP="00EE1FDD">
            <w:pPr>
              <w:rPr>
                <w:rFonts w:cstheme="minorHAnsi"/>
                <w:color w:val="000000"/>
              </w:rPr>
            </w:pPr>
            <w:r w:rsidRPr="00FE29DF">
              <w:rPr>
                <w:rFonts w:cstheme="minorHAnsi"/>
                <w:color w:val="000000"/>
              </w:rPr>
              <w:t>804.5</w:t>
            </w:r>
          </w:p>
        </w:tc>
      </w:tr>
      <w:tr w:rsidR="00A75088" w:rsidRPr="00FE29DF" w14:paraId="4762261F" w14:textId="77777777" w:rsidTr="00EE1FDD">
        <w:trPr>
          <w:trHeight w:val="300"/>
        </w:trPr>
        <w:tc>
          <w:tcPr>
            <w:tcW w:w="1705" w:type="dxa"/>
            <w:vAlign w:val="bottom"/>
          </w:tcPr>
          <w:p w14:paraId="387BD0B7" w14:textId="77777777" w:rsidR="00A75088" w:rsidRPr="00FE29DF" w:rsidRDefault="00A75088" w:rsidP="00EE1FDD">
            <w:pPr>
              <w:rPr>
                <w:rFonts w:cstheme="minorHAnsi"/>
                <w:color w:val="000000"/>
              </w:rPr>
            </w:pPr>
            <w:r w:rsidRPr="00FE29DF">
              <w:rPr>
                <w:rFonts w:cstheme="minorHAnsi"/>
                <w:color w:val="000000"/>
              </w:rPr>
              <w:t>2017</w:t>
            </w:r>
          </w:p>
        </w:tc>
        <w:tc>
          <w:tcPr>
            <w:tcW w:w="667" w:type="dxa"/>
          </w:tcPr>
          <w:p w14:paraId="0102C3DB" w14:textId="77777777" w:rsidR="00A75088" w:rsidRPr="00FE29DF" w:rsidRDefault="00A75088" w:rsidP="00EE1FDD">
            <w:pPr>
              <w:rPr>
                <w:rFonts w:cstheme="minorHAnsi"/>
                <w:color w:val="000000"/>
              </w:rPr>
            </w:pPr>
            <w:r w:rsidRPr="00FE29DF">
              <w:rPr>
                <w:rFonts w:cstheme="minorHAnsi"/>
                <w:color w:val="000000"/>
              </w:rPr>
              <w:t>150,213</w:t>
            </w:r>
          </w:p>
        </w:tc>
        <w:tc>
          <w:tcPr>
            <w:tcW w:w="960" w:type="dxa"/>
            <w:shd w:val="clear" w:color="auto" w:fill="auto"/>
            <w:noWrap/>
            <w:vAlign w:val="bottom"/>
          </w:tcPr>
          <w:p w14:paraId="62204960" w14:textId="77777777" w:rsidR="00A75088" w:rsidRPr="00FE29DF" w:rsidRDefault="00A75088" w:rsidP="00EE1FDD">
            <w:pPr>
              <w:rPr>
                <w:rFonts w:cstheme="minorHAnsi"/>
                <w:color w:val="000000"/>
              </w:rPr>
            </w:pPr>
            <w:r w:rsidRPr="00FE29DF">
              <w:rPr>
                <w:rFonts w:cstheme="minorHAnsi"/>
                <w:color w:val="000000"/>
              </w:rPr>
              <w:t>8.938</w:t>
            </w:r>
          </w:p>
        </w:tc>
        <w:tc>
          <w:tcPr>
            <w:tcW w:w="960" w:type="dxa"/>
            <w:shd w:val="clear" w:color="auto" w:fill="auto"/>
            <w:noWrap/>
            <w:vAlign w:val="bottom"/>
          </w:tcPr>
          <w:p w14:paraId="0BABD726" w14:textId="77777777" w:rsidR="00A75088" w:rsidRPr="00FE29DF" w:rsidRDefault="00A75088" w:rsidP="00EE1FDD">
            <w:pPr>
              <w:rPr>
                <w:rFonts w:cstheme="minorHAnsi"/>
                <w:color w:val="000000"/>
              </w:rPr>
            </w:pPr>
            <w:r w:rsidRPr="00FE29DF">
              <w:rPr>
                <w:rFonts w:cstheme="minorHAnsi"/>
                <w:color w:val="000000"/>
              </w:rPr>
              <w:t>0</w:t>
            </w:r>
          </w:p>
        </w:tc>
        <w:tc>
          <w:tcPr>
            <w:tcW w:w="960" w:type="dxa"/>
            <w:shd w:val="clear" w:color="auto" w:fill="auto"/>
            <w:noWrap/>
            <w:vAlign w:val="bottom"/>
          </w:tcPr>
          <w:p w14:paraId="5A6981A1" w14:textId="77777777" w:rsidR="00A75088" w:rsidRPr="00FE29DF" w:rsidRDefault="00A75088" w:rsidP="00EE1FDD">
            <w:pPr>
              <w:rPr>
                <w:rFonts w:cstheme="minorHAnsi"/>
                <w:color w:val="000000"/>
              </w:rPr>
            </w:pPr>
            <w:r w:rsidRPr="00FE29DF">
              <w:rPr>
                <w:rFonts w:cstheme="minorHAnsi"/>
                <w:color w:val="000000"/>
              </w:rPr>
              <w:t>3.2</w:t>
            </w:r>
          </w:p>
        </w:tc>
        <w:tc>
          <w:tcPr>
            <w:tcW w:w="1003" w:type="dxa"/>
            <w:shd w:val="clear" w:color="auto" w:fill="auto"/>
            <w:noWrap/>
            <w:vAlign w:val="bottom"/>
          </w:tcPr>
          <w:p w14:paraId="1C9ED981" w14:textId="77777777" w:rsidR="00A75088" w:rsidRPr="00FE29DF" w:rsidRDefault="00A75088" w:rsidP="00EE1FDD">
            <w:pPr>
              <w:rPr>
                <w:rFonts w:cstheme="minorHAnsi"/>
                <w:color w:val="000000"/>
              </w:rPr>
            </w:pPr>
            <w:r w:rsidRPr="00FE29DF">
              <w:rPr>
                <w:rFonts w:cstheme="minorHAnsi"/>
                <w:color w:val="000000"/>
              </w:rPr>
              <w:t>5.7</w:t>
            </w:r>
          </w:p>
        </w:tc>
        <w:tc>
          <w:tcPr>
            <w:tcW w:w="1116" w:type="dxa"/>
            <w:shd w:val="clear" w:color="auto" w:fill="auto"/>
            <w:noWrap/>
            <w:vAlign w:val="bottom"/>
          </w:tcPr>
          <w:p w14:paraId="150ADF71" w14:textId="77777777" w:rsidR="00A75088" w:rsidRPr="00FE29DF" w:rsidRDefault="00A75088" w:rsidP="00EE1FDD">
            <w:pPr>
              <w:rPr>
                <w:rFonts w:cstheme="minorHAnsi"/>
                <w:color w:val="000000"/>
              </w:rPr>
            </w:pPr>
            <w:r w:rsidRPr="00FE29DF">
              <w:rPr>
                <w:rFonts w:cstheme="minorHAnsi"/>
                <w:color w:val="000000"/>
              </w:rPr>
              <w:t>10</w:t>
            </w:r>
          </w:p>
        </w:tc>
        <w:tc>
          <w:tcPr>
            <w:tcW w:w="1116" w:type="dxa"/>
            <w:shd w:val="clear" w:color="auto" w:fill="auto"/>
            <w:noWrap/>
            <w:vAlign w:val="bottom"/>
          </w:tcPr>
          <w:p w14:paraId="5D2AA0A8" w14:textId="77777777" w:rsidR="00A75088" w:rsidRPr="00FE29DF" w:rsidRDefault="00A75088" w:rsidP="00EE1FDD">
            <w:pPr>
              <w:rPr>
                <w:rFonts w:cstheme="minorHAnsi"/>
                <w:color w:val="000000"/>
              </w:rPr>
            </w:pPr>
            <w:r w:rsidRPr="00FE29DF">
              <w:rPr>
                <w:rFonts w:cstheme="minorHAnsi"/>
                <w:color w:val="000000"/>
              </w:rPr>
              <w:t>811.792</w:t>
            </w:r>
          </w:p>
        </w:tc>
      </w:tr>
      <w:tr w:rsidR="00A75088" w:rsidRPr="00FE29DF" w14:paraId="63647A8C" w14:textId="77777777" w:rsidTr="00EE1FDD">
        <w:trPr>
          <w:trHeight w:val="300"/>
        </w:trPr>
        <w:tc>
          <w:tcPr>
            <w:tcW w:w="1705" w:type="dxa"/>
            <w:tcBorders>
              <w:bottom w:val="single" w:sz="4" w:space="0" w:color="auto"/>
            </w:tcBorders>
            <w:vAlign w:val="bottom"/>
          </w:tcPr>
          <w:p w14:paraId="1B5D4BFB" w14:textId="77777777" w:rsidR="00A75088" w:rsidRPr="00FE29DF" w:rsidRDefault="00A75088" w:rsidP="00EE1FDD">
            <w:pPr>
              <w:rPr>
                <w:rFonts w:cstheme="minorHAnsi"/>
                <w:color w:val="000000"/>
              </w:rPr>
            </w:pPr>
            <w:r w:rsidRPr="00FE29DF">
              <w:rPr>
                <w:rFonts w:cstheme="minorHAnsi"/>
                <w:color w:val="000000"/>
              </w:rPr>
              <w:t>2018</w:t>
            </w:r>
          </w:p>
        </w:tc>
        <w:tc>
          <w:tcPr>
            <w:tcW w:w="667" w:type="dxa"/>
            <w:tcBorders>
              <w:bottom w:val="single" w:sz="4" w:space="0" w:color="auto"/>
            </w:tcBorders>
          </w:tcPr>
          <w:p w14:paraId="6538920E" w14:textId="77777777" w:rsidR="00A75088" w:rsidRPr="00FE29DF" w:rsidRDefault="00A75088" w:rsidP="00EE1FDD">
            <w:pPr>
              <w:rPr>
                <w:rFonts w:cstheme="minorHAnsi"/>
                <w:color w:val="000000"/>
              </w:rPr>
            </w:pPr>
            <w:r w:rsidRPr="00FE29DF">
              <w:rPr>
                <w:rFonts w:cstheme="minorHAnsi"/>
                <w:color w:val="000000"/>
              </w:rPr>
              <w:t>137,098</w:t>
            </w:r>
          </w:p>
        </w:tc>
        <w:tc>
          <w:tcPr>
            <w:tcW w:w="960" w:type="dxa"/>
            <w:tcBorders>
              <w:bottom w:val="single" w:sz="4" w:space="0" w:color="auto"/>
            </w:tcBorders>
            <w:shd w:val="clear" w:color="auto" w:fill="auto"/>
            <w:noWrap/>
            <w:vAlign w:val="bottom"/>
          </w:tcPr>
          <w:p w14:paraId="464813EE" w14:textId="77777777" w:rsidR="00A75088" w:rsidRPr="00FE29DF" w:rsidRDefault="00A75088" w:rsidP="00EE1FDD">
            <w:pPr>
              <w:rPr>
                <w:rFonts w:cstheme="minorHAnsi"/>
                <w:color w:val="000000"/>
              </w:rPr>
            </w:pPr>
            <w:r w:rsidRPr="00FE29DF">
              <w:rPr>
                <w:rFonts w:cstheme="minorHAnsi"/>
                <w:color w:val="000000"/>
              </w:rPr>
              <w:t>9.193</w:t>
            </w:r>
          </w:p>
        </w:tc>
        <w:tc>
          <w:tcPr>
            <w:tcW w:w="960" w:type="dxa"/>
            <w:tcBorders>
              <w:bottom w:val="single" w:sz="4" w:space="0" w:color="auto"/>
            </w:tcBorders>
            <w:shd w:val="clear" w:color="auto" w:fill="auto"/>
            <w:noWrap/>
            <w:vAlign w:val="bottom"/>
          </w:tcPr>
          <w:p w14:paraId="56315A11"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bottom w:val="single" w:sz="4" w:space="0" w:color="auto"/>
            </w:tcBorders>
            <w:shd w:val="clear" w:color="auto" w:fill="auto"/>
            <w:noWrap/>
            <w:vAlign w:val="bottom"/>
          </w:tcPr>
          <w:p w14:paraId="3E591864" w14:textId="77777777" w:rsidR="00A75088" w:rsidRPr="00FE29DF" w:rsidRDefault="00A75088" w:rsidP="00EE1FDD">
            <w:pPr>
              <w:rPr>
                <w:rFonts w:cstheme="minorHAnsi"/>
                <w:color w:val="000000"/>
              </w:rPr>
            </w:pPr>
            <w:r w:rsidRPr="00FE29DF">
              <w:rPr>
                <w:rFonts w:cstheme="minorHAnsi"/>
                <w:color w:val="000000"/>
              </w:rPr>
              <w:t>3.6</w:t>
            </w:r>
          </w:p>
        </w:tc>
        <w:tc>
          <w:tcPr>
            <w:tcW w:w="1003" w:type="dxa"/>
            <w:tcBorders>
              <w:bottom w:val="single" w:sz="4" w:space="0" w:color="auto"/>
            </w:tcBorders>
            <w:shd w:val="clear" w:color="auto" w:fill="auto"/>
            <w:noWrap/>
            <w:vAlign w:val="bottom"/>
          </w:tcPr>
          <w:p w14:paraId="7B09827A" w14:textId="77777777" w:rsidR="00A75088" w:rsidRPr="00FE29DF" w:rsidRDefault="00A75088" w:rsidP="00EE1FDD">
            <w:pPr>
              <w:rPr>
                <w:rFonts w:cstheme="minorHAnsi"/>
                <w:color w:val="000000"/>
              </w:rPr>
            </w:pPr>
            <w:r w:rsidRPr="00FE29DF">
              <w:rPr>
                <w:rFonts w:cstheme="minorHAnsi"/>
                <w:color w:val="000000"/>
              </w:rPr>
              <w:t>6</w:t>
            </w:r>
          </w:p>
        </w:tc>
        <w:tc>
          <w:tcPr>
            <w:tcW w:w="1116" w:type="dxa"/>
            <w:tcBorders>
              <w:bottom w:val="single" w:sz="4" w:space="0" w:color="auto"/>
            </w:tcBorders>
            <w:shd w:val="clear" w:color="auto" w:fill="auto"/>
            <w:noWrap/>
            <w:vAlign w:val="bottom"/>
          </w:tcPr>
          <w:p w14:paraId="36DF6D78" w14:textId="77777777" w:rsidR="00A75088" w:rsidRPr="00FE29DF" w:rsidRDefault="00A75088" w:rsidP="00EE1FDD">
            <w:pPr>
              <w:rPr>
                <w:rFonts w:cstheme="minorHAnsi"/>
                <w:color w:val="000000"/>
              </w:rPr>
            </w:pPr>
            <w:r w:rsidRPr="00FE29DF">
              <w:rPr>
                <w:rFonts w:cstheme="minorHAnsi"/>
                <w:color w:val="000000"/>
              </w:rPr>
              <w:t>10</w:t>
            </w:r>
          </w:p>
        </w:tc>
        <w:tc>
          <w:tcPr>
            <w:tcW w:w="1116" w:type="dxa"/>
            <w:tcBorders>
              <w:bottom w:val="single" w:sz="4" w:space="0" w:color="auto"/>
            </w:tcBorders>
            <w:shd w:val="clear" w:color="auto" w:fill="auto"/>
            <w:noWrap/>
            <w:vAlign w:val="bottom"/>
          </w:tcPr>
          <w:p w14:paraId="347764D8" w14:textId="77777777" w:rsidR="00A75088" w:rsidRPr="00FE29DF" w:rsidRDefault="00A75088" w:rsidP="00EE1FDD">
            <w:pPr>
              <w:rPr>
                <w:rFonts w:cstheme="minorHAnsi"/>
                <w:color w:val="000000"/>
              </w:rPr>
            </w:pPr>
            <w:r w:rsidRPr="00FE29DF">
              <w:rPr>
                <w:rFonts w:cstheme="minorHAnsi"/>
                <w:color w:val="000000"/>
              </w:rPr>
              <w:t>826.292</w:t>
            </w:r>
          </w:p>
        </w:tc>
      </w:tr>
      <w:tr w:rsidR="00A75088" w:rsidRPr="00FE29DF" w14:paraId="10B15274" w14:textId="77777777" w:rsidTr="00EE1FDD">
        <w:trPr>
          <w:trHeight w:val="300"/>
        </w:trPr>
        <w:tc>
          <w:tcPr>
            <w:tcW w:w="1705" w:type="dxa"/>
            <w:tcBorders>
              <w:right w:val="nil"/>
            </w:tcBorders>
            <w:vAlign w:val="bottom"/>
          </w:tcPr>
          <w:p w14:paraId="20BE4306" w14:textId="77777777" w:rsidR="00A75088" w:rsidRPr="00FE29DF" w:rsidRDefault="00A75088" w:rsidP="00EE1FDD">
            <w:pPr>
              <w:rPr>
                <w:rFonts w:cstheme="minorHAnsi"/>
                <w:b/>
                <w:bCs/>
                <w:color w:val="000000"/>
              </w:rPr>
            </w:pPr>
            <w:commentRangeStart w:id="105"/>
            <w:r w:rsidRPr="00FE29DF">
              <w:rPr>
                <w:rFonts w:cstheme="minorHAnsi"/>
                <w:b/>
                <w:bCs/>
                <w:color w:val="000000"/>
              </w:rPr>
              <w:t>State</w:t>
            </w:r>
            <w:commentRangeEnd w:id="105"/>
            <w:r w:rsidR="00A32659">
              <w:rPr>
                <w:rStyle w:val="CommentReference"/>
              </w:rPr>
              <w:commentReference w:id="105"/>
            </w:r>
          </w:p>
        </w:tc>
        <w:tc>
          <w:tcPr>
            <w:tcW w:w="667" w:type="dxa"/>
            <w:tcBorders>
              <w:left w:val="nil"/>
              <w:right w:val="nil"/>
            </w:tcBorders>
          </w:tcPr>
          <w:p w14:paraId="3E1E01D0"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20387117"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305741BE" w14:textId="77777777" w:rsidR="00A75088" w:rsidRPr="00FE29DF" w:rsidRDefault="00A75088" w:rsidP="00EE1FDD">
            <w:pPr>
              <w:rPr>
                <w:rFonts w:cstheme="minorHAnsi"/>
                <w:color w:val="000000"/>
              </w:rPr>
            </w:pPr>
          </w:p>
        </w:tc>
        <w:tc>
          <w:tcPr>
            <w:tcW w:w="960" w:type="dxa"/>
            <w:tcBorders>
              <w:left w:val="nil"/>
              <w:right w:val="nil"/>
            </w:tcBorders>
            <w:shd w:val="clear" w:color="auto" w:fill="auto"/>
            <w:noWrap/>
            <w:vAlign w:val="bottom"/>
          </w:tcPr>
          <w:p w14:paraId="1E81ED51" w14:textId="77777777" w:rsidR="00A75088" w:rsidRPr="00FE29DF" w:rsidRDefault="00A75088" w:rsidP="00EE1FDD">
            <w:pPr>
              <w:rPr>
                <w:rFonts w:cstheme="minorHAnsi"/>
                <w:color w:val="000000"/>
              </w:rPr>
            </w:pPr>
          </w:p>
        </w:tc>
        <w:tc>
          <w:tcPr>
            <w:tcW w:w="1003" w:type="dxa"/>
            <w:tcBorders>
              <w:left w:val="nil"/>
              <w:right w:val="nil"/>
            </w:tcBorders>
            <w:shd w:val="clear" w:color="auto" w:fill="auto"/>
            <w:noWrap/>
            <w:vAlign w:val="bottom"/>
          </w:tcPr>
          <w:p w14:paraId="797A075A" w14:textId="77777777" w:rsidR="00A75088" w:rsidRPr="00FE29DF" w:rsidRDefault="00A75088" w:rsidP="00EE1FDD">
            <w:pPr>
              <w:rPr>
                <w:rFonts w:cstheme="minorHAnsi"/>
                <w:color w:val="000000"/>
              </w:rPr>
            </w:pPr>
          </w:p>
        </w:tc>
        <w:tc>
          <w:tcPr>
            <w:tcW w:w="1116" w:type="dxa"/>
            <w:tcBorders>
              <w:left w:val="nil"/>
              <w:right w:val="nil"/>
            </w:tcBorders>
            <w:shd w:val="clear" w:color="auto" w:fill="auto"/>
            <w:noWrap/>
            <w:vAlign w:val="bottom"/>
          </w:tcPr>
          <w:p w14:paraId="5978FA1C" w14:textId="77777777" w:rsidR="00A75088" w:rsidRPr="00FE29DF" w:rsidRDefault="00A75088" w:rsidP="00EE1FDD">
            <w:pPr>
              <w:rPr>
                <w:rFonts w:cstheme="minorHAnsi"/>
                <w:color w:val="000000"/>
              </w:rPr>
            </w:pPr>
          </w:p>
        </w:tc>
        <w:tc>
          <w:tcPr>
            <w:tcW w:w="1116" w:type="dxa"/>
            <w:tcBorders>
              <w:left w:val="nil"/>
            </w:tcBorders>
            <w:shd w:val="clear" w:color="auto" w:fill="auto"/>
            <w:noWrap/>
            <w:vAlign w:val="bottom"/>
          </w:tcPr>
          <w:p w14:paraId="111FEC1A" w14:textId="77777777" w:rsidR="00A75088" w:rsidRPr="00FE29DF" w:rsidRDefault="00A75088" w:rsidP="00EE1FDD">
            <w:pPr>
              <w:rPr>
                <w:rFonts w:cstheme="minorHAnsi"/>
                <w:color w:val="000000"/>
              </w:rPr>
            </w:pPr>
          </w:p>
        </w:tc>
      </w:tr>
      <w:tr w:rsidR="00A75088" w:rsidRPr="00FE29DF" w14:paraId="663BE06C"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7DB4D7AC" w14:textId="77777777" w:rsidR="00A75088" w:rsidRPr="00FE29DF" w:rsidRDefault="00A75088" w:rsidP="00EE1FDD">
            <w:pPr>
              <w:rPr>
                <w:rFonts w:cstheme="minorHAnsi"/>
                <w:color w:val="000000"/>
              </w:rPr>
            </w:pPr>
            <w:r w:rsidRPr="00FE29DF">
              <w:rPr>
                <w:rFonts w:cstheme="minorHAnsi"/>
                <w:color w:val="000000"/>
              </w:rPr>
              <w:lastRenderedPageBreak/>
              <w:t>Arizona</w:t>
            </w:r>
          </w:p>
        </w:tc>
        <w:tc>
          <w:tcPr>
            <w:tcW w:w="667" w:type="dxa"/>
            <w:tcBorders>
              <w:top w:val="single" w:sz="4" w:space="0" w:color="auto"/>
              <w:left w:val="single" w:sz="4" w:space="0" w:color="auto"/>
              <w:bottom w:val="single" w:sz="4" w:space="0" w:color="auto"/>
              <w:right w:val="single" w:sz="4" w:space="0" w:color="auto"/>
            </w:tcBorders>
          </w:tcPr>
          <w:p w14:paraId="1DC2CFC8" w14:textId="77777777" w:rsidR="00A75088" w:rsidRPr="00FE29DF" w:rsidRDefault="00A75088" w:rsidP="00EE1FDD">
            <w:pPr>
              <w:rPr>
                <w:rFonts w:cstheme="minorHAnsi"/>
                <w:color w:val="000000"/>
              </w:rPr>
            </w:pPr>
            <w:r w:rsidRPr="00FE29DF">
              <w:rPr>
                <w:rFonts w:cstheme="minorHAnsi"/>
                <w:color w:val="000000"/>
              </w:rPr>
              <w:t>79,964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A9ED84" w14:textId="77777777" w:rsidR="00A75088" w:rsidRPr="00FE29DF" w:rsidRDefault="00A75088" w:rsidP="00EE1FDD">
            <w:pPr>
              <w:rPr>
                <w:rFonts w:cstheme="minorHAnsi"/>
                <w:color w:val="000000"/>
              </w:rPr>
            </w:pPr>
            <w:r w:rsidRPr="00FE29DF">
              <w:rPr>
                <w:rFonts w:cstheme="minorHAnsi"/>
                <w:color w:val="000000"/>
              </w:rPr>
              <w:t>6.365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09D431"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1E4393" w14:textId="77777777" w:rsidR="00A75088" w:rsidRPr="00FE29DF" w:rsidRDefault="00A75088" w:rsidP="00EE1FDD">
            <w:pPr>
              <w:rPr>
                <w:rFonts w:cstheme="minorHAnsi"/>
                <w:color w:val="000000"/>
              </w:rPr>
            </w:pPr>
            <w:r w:rsidRPr="00FE29DF">
              <w:rPr>
                <w:rFonts w:cstheme="minorHAnsi"/>
                <w:color w:val="000000"/>
              </w:rPr>
              <w:t>3.3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134E45" w14:textId="77777777" w:rsidR="00A75088" w:rsidRPr="00FE29DF" w:rsidRDefault="00A75088" w:rsidP="00EE1FDD">
            <w:pPr>
              <w:rPr>
                <w:rFonts w:cstheme="minorHAnsi"/>
                <w:color w:val="000000"/>
              </w:rPr>
            </w:pPr>
            <w:r w:rsidRPr="00FE29DF">
              <w:rPr>
                <w:rFonts w:cstheme="minorHAnsi"/>
                <w:color w:val="000000"/>
              </w:rPr>
              <w:t>5.3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AE8E2D" w14:textId="77777777" w:rsidR="00A75088" w:rsidRPr="00FE29DF" w:rsidRDefault="00A75088" w:rsidP="00EE1FDD">
            <w:pPr>
              <w:rPr>
                <w:rFonts w:cstheme="minorHAnsi"/>
                <w:color w:val="000000"/>
              </w:rPr>
            </w:pPr>
            <w:r w:rsidRPr="00FE29DF">
              <w:rPr>
                <w:rFonts w:cstheme="minorHAnsi"/>
                <w:color w:val="000000"/>
              </w:rPr>
              <w:t>7.9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911768" w14:textId="77777777" w:rsidR="00A75088" w:rsidRPr="00FE29DF" w:rsidRDefault="00A75088" w:rsidP="00EE1FDD">
            <w:pPr>
              <w:rPr>
                <w:rFonts w:cstheme="minorHAnsi"/>
                <w:color w:val="000000"/>
              </w:rPr>
            </w:pPr>
            <w:r w:rsidRPr="00FE29DF">
              <w:rPr>
                <w:rFonts w:cstheme="minorHAnsi"/>
                <w:color w:val="000000"/>
              </w:rPr>
              <w:t>199.3</w:t>
            </w:r>
          </w:p>
        </w:tc>
      </w:tr>
      <w:tr w:rsidR="00A75088" w:rsidRPr="00FE29DF" w14:paraId="2046E641"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21D81F4" w14:textId="77777777" w:rsidR="00A75088" w:rsidRPr="00FE29DF" w:rsidRDefault="00A75088" w:rsidP="00EE1FDD">
            <w:pPr>
              <w:rPr>
                <w:rFonts w:cstheme="minorHAnsi"/>
                <w:color w:val="000000"/>
              </w:rPr>
            </w:pPr>
            <w:r w:rsidRPr="00FE29DF">
              <w:rPr>
                <w:rFonts w:cstheme="minorHAnsi"/>
                <w:color w:val="000000"/>
              </w:rPr>
              <w:t>California</w:t>
            </w:r>
          </w:p>
        </w:tc>
        <w:tc>
          <w:tcPr>
            <w:tcW w:w="667" w:type="dxa"/>
            <w:tcBorders>
              <w:top w:val="single" w:sz="4" w:space="0" w:color="auto"/>
              <w:left w:val="single" w:sz="4" w:space="0" w:color="auto"/>
              <w:bottom w:val="single" w:sz="4" w:space="0" w:color="auto"/>
              <w:right w:val="single" w:sz="4" w:space="0" w:color="auto"/>
            </w:tcBorders>
          </w:tcPr>
          <w:p w14:paraId="610F24A3" w14:textId="77777777" w:rsidR="00A75088" w:rsidRPr="00FE29DF" w:rsidRDefault="00A75088" w:rsidP="00EE1FDD">
            <w:pPr>
              <w:rPr>
                <w:rFonts w:cstheme="minorHAnsi"/>
                <w:color w:val="000000"/>
              </w:rPr>
            </w:pPr>
            <w:r w:rsidRPr="00FE29DF">
              <w:rPr>
                <w:rFonts w:cstheme="minorHAnsi"/>
                <w:color w:val="000000"/>
              </w:rPr>
              <w:t>680,549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FD677F" w14:textId="77777777" w:rsidR="00A75088" w:rsidRPr="00FE29DF" w:rsidRDefault="00A75088" w:rsidP="00EE1FDD">
            <w:pPr>
              <w:rPr>
                <w:rFonts w:cstheme="minorHAnsi"/>
                <w:color w:val="000000"/>
              </w:rPr>
            </w:pPr>
            <w:r w:rsidRPr="00FE29DF">
              <w:rPr>
                <w:rFonts w:cstheme="minorHAnsi"/>
                <w:color w:val="000000"/>
              </w:rPr>
              <w:t>10.269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078244A"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150AB7" w14:textId="77777777" w:rsidR="00A75088" w:rsidRPr="00FE29DF" w:rsidRDefault="00A75088" w:rsidP="00EE1FDD">
            <w:pPr>
              <w:rPr>
                <w:rFonts w:cstheme="minorHAnsi"/>
                <w:color w:val="000000"/>
              </w:rPr>
            </w:pPr>
            <w:r w:rsidRPr="00FE29DF">
              <w:rPr>
                <w:rFonts w:cstheme="minorHAnsi"/>
                <w:color w:val="000000"/>
              </w:rPr>
              <w:t>4.95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48F489" w14:textId="77777777" w:rsidR="00A75088" w:rsidRPr="00FE29DF" w:rsidRDefault="00A75088" w:rsidP="00EE1FDD">
            <w:pPr>
              <w:rPr>
                <w:rFonts w:cstheme="minorHAnsi"/>
                <w:color w:val="000000"/>
              </w:rPr>
            </w:pPr>
            <w:r w:rsidRPr="00FE29DF">
              <w:rPr>
                <w:rFonts w:cstheme="minorHAnsi"/>
                <w:color w:val="000000"/>
              </w:rPr>
              <w:t>8.2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FD9EE62" w14:textId="77777777" w:rsidR="00A75088" w:rsidRPr="00FE29DF" w:rsidRDefault="00A75088" w:rsidP="00EE1FDD">
            <w:pPr>
              <w:rPr>
                <w:rFonts w:cstheme="minorHAnsi"/>
                <w:color w:val="000000"/>
              </w:rPr>
            </w:pPr>
            <w:r w:rsidRPr="00FE29DF">
              <w:rPr>
                <w:rFonts w:cstheme="minorHAnsi"/>
                <w:color w:val="000000"/>
              </w:rPr>
              <w:t>12.625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9AEB70" w14:textId="77777777" w:rsidR="00A75088" w:rsidRPr="00FE29DF" w:rsidRDefault="00A75088" w:rsidP="00EE1FDD">
            <w:pPr>
              <w:rPr>
                <w:rFonts w:cstheme="minorHAnsi"/>
                <w:color w:val="000000"/>
              </w:rPr>
            </w:pPr>
            <w:r w:rsidRPr="00FE29DF">
              <w:rPr>
                <w:rFonts w:cstheme="minorHAnsi"/>
                <w:color w:val="000000"/>
              </w:rPr>
              <w:t>791.625</w:t>
            </w:r>
          </w:p>
        </w:tc>
      </w:tr>
      <w:tr w:rsidR="00A75088" w:rsidRPr="00FE29DF" w14:paraId="62387E8B"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5AFC18CA" w14:textId="77777777" w:rsidR="00A75088" w:rsidRPr="00FE29DF" w:rsidRDefault="00A75088" w:rsidP="00EE1FDD">
            <w:pPr>
              <w:rPr>
                <w:rFonts w:cstheme="minorHAnsi"/>
                <w:color w:val="000000"/>
              </w:rPr>
            </w:pPr>
            <w:r w:rsidRPr="00FE29DF">
              <w:rPr>
                <w:rFonts w:cstheme="minorHAnsi"/>
                <w:color w:val="000000"/>
              </w:rPr>
              <w:t>Colorado</w:t>
            </w:r>
          </w:p>
        </w:tc>
        <w:tc>
          <w:tcPr>
            <w:tcW w:w="667" w:type="dxa"/>
            <w:tcBorders>
              <w:top w:val="single" w:sz="4" w:space="0" w:color="auto"/>
              <w:left w:val="single" w:sz="4" w:space="0" w:color="auto"/>
              <w:bottom w:val="single" w:sz="4" w:space="0" w:color="auto"/>
              <w:right w:val="single" w:sz="4" w:space="0" w:color="auto"/>
            </w:tcBorders>
          </w:tcPr>
          <w:p w14:paraId="144FDAAC" w14:textId="77777777" w:rsidR="00A75088" w:rsidRPr="00FE29DF" w:rsidRDefault="00A75088" w:rsidP="00EE1FDD">
            <w:pPr>
              <w:rPr>
                <w:rFonts w:cstheme="minorHAnsi"/>
                <w:color w:val="000000"/>
              </w:rPr>
            </w:pPr>
            <w:r w:rsidRPr="00FE29DF">
              <w:rPr>
                <w:rFonts w:cstheme="minorHAnsi"/>
                <w:color w:val="000000"/>
              </w:rPr>
              <w:t>61,453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684B16E" w14:textId="77777777" w:rsidR="00A75088" w:rsidRPr="00FE29DF" w:rsidRDefault="00A75088" w:rsidP="00EE1FDD">
            <w:pPr>
              <w:rPr>
                <w:rFonts w:cstheme="minorHAnsi"/>
                <w:color w:val="000000"/>
              </w:rPr>
            </w:pPr>
            <w:r w:rsidRPr="00FE29DF">
              <w:rPr>
                <w:rFonts w:cstheme="minorHAnsi"/>
                <w:color w:val="000000"/>
              </w:rPr>
              <w:t>5.66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97A499"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92610A" w14:textId="77777777" w:rsidR="00A75088" w:rsidRPr="00FE29DF" w:rsidRDefault="00A75088" w:rsidP="00EE1FDD">
            <w:pPr>
              <w:rPr>
                <w:rFonts w:cstheme="minorHAnsi"/>
                <w:color w:val="000000"/>
              </w:rPr>
            </w:pPr>
            <w:r w:rsidRPr="00FE29DF">
              <w:rPr>
                <w:rFonts w:cstheme="minorHAnsi"/>
                <w:color w:val="000000"/>
              </w:rPr>
              <w:t>2.3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A1A634" w14:textId="77777777" w:rsidR="00A75088" w:rsidRPr="00FE29DF" w:rsidRDefault="00A75088" w:rsidP="00EE1FDD">
            <w:pPr>
              <w:rPr>
                <w:rFonts w:cstheme="minorHAnsi"/>
                <w:color w:val="000000"/>
              </w:rPr>
            </w:pPr>
            <w:r w:rsidRPr="00FE29DF">
              <w:rPr>
                <w:rFonts w:cstheme="minorHAnsi"/>
                <w:color w:val="000000"/>
              </w:rPr>
              <w:t>4.5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21679" w14:textId="77777777" w:rsidR="00A75088" w:rsidRPr="00FE29DF" w:rsidRDefault="00A75088" w:rsidP="00EE1FDD">
            <w:pPr>
              <w:rPr>
                <w:rFonts w:cstheme="minorHAnsi"/>
                <w:color w:val="000000"/>
              </w:rPr>
            </w:pPr>
            <w:r w:rsidRPr="00FE29DF">
              <w:rPr>
                <w:rFonts w:cstheme="minorHAnsi"/>
                <w:color w:val="000000"/>
              </w:rPr>
              <w:t>7.3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D4E3EA" w14:textId="77777777" w:rsidR="00A75088" w:rsidRPr="00FE29DF" w:rsidRDefault="00A75088" w:rsidP="00EE1FDD">
            <w:pPr>
              <w:rPr>
                <w:rFonts w:cstheme="minorHAnsi"/>
                <w:color w:val="000000"/>
              </w:rPr>
            </w:pPr>
            <w:r w:rsidRPr="00FE29DF">
              <w:rPr>
                <w:rFonts w:cstheme="minorHAnsi"/>
                <w:color w:val="000000"/>
              </w:rPr>
              <w:t>781.455</w:t>
            </w:r>
          </w:p>
        </w:tc>
      </w:tr>
      <w:tr w:rsidR="00A75088" w:rsidRPr="00FE29DF" w14:paraId="2BABBD96"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C5B81F9" w14:textId="77777777" w:rsidR="00A75088" w:rsidRPr="00FE29DF" w:rsidRDefault="00A75088" w:rsidP="00EE1FDD">
            <w:pPr>
              <w:rPr>
                <w:rFonts w:cstheme="minorHAnsi"/>
                <w:color w:val="000000"/>
              </w:rPr>
            </w:pPr>
            <w:r w:rsidRPr="00FE29DF">
              <w:rPr>
                <w:rFonts w:cstheme="minorHAnsi"/>
                <w:color w:val="000000"/>
              </w:rPr>
              <w:t>Idaho</w:t>
            </w:r>
          </w:p>
        </w:tc>
        <w:tc>
          <w:tcPr>
            <w:tcW w:w="667" w:type="dxa"/>
            <w:tcBorders>
              <w:top w:val="single" w:sz="4" w:space="0" w:color="auto"/>
              <w:left w:val="single" w:sz="4" w:space="0" w:color="auto"/>
              <w:bottom w:val="single" w:sz="4" w:space="0" w:color="auto"/>
              <w:right w:val="single" w:sz="4" w:space="0" w:color="auto"/>
            </w:tcBorders>
          </w:tcPr>
          <w:p w14:paraId="4D960160" w14:textId="77777777" w:rsidR="00A75088" w:rsidRPr="00FE29DF" w:rsidRDefault="00A75088" w:rsidP="00EE1FDD">
            <w:pPr>
              <w:rPr>
                <w:rFonts w:cstheme="minorHAnsi"/>
                <w:color w:val="000000"/>
              </w:rPr>
            </w:pPr>
            <w:r w:rsidRPr="00FE29DF">
              <w:rPr>
                <w:rFonts w:cstheme="minorHAnsi"/>
                <w:color w:val="000000"/>
              </w:rPr>
              <w:t>59,456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BFAA80" w14:textId="77777777" w:rsidR="00A75088" w:rsidRPr="00FE29DF" w:rsidRDefault="00A75088" w:rsidP="00EE1FDD">
            <w:pPr>
              <w:rPr>
                <w:rFonts w:cstheme="minorHAnsi"/>
                <w:color w:val="000000"/>
              </w:rPr>
            </w:pPr>
            <w:r w:rsidRPr="00FE29DF">
              <w:rPr>
                <w:rFonts w:cstheme="minorHAnsi"/>
                <w:color w:val="000000"/>
              </w:rPr>
              <w:t>7.949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FCB62E"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E60011" w14:textId="77777777" w:rsidR="00A75088" w:rsidRPr="00FE29DF" w:rsidRDefault="00A75088" w:rsidP="00EE1FDD">
            <w:pPr>
              <w:rPr>
                <w:rFonts w:cstheme="minorHAnsi"/>
                <w:color w:val="000000"/>
              </w:rPr>
            </w:pPr>
            <w:r w:rsidRPr="00FE29DF">
              <w:rPr>
                <w:rFonts w:cstheme="minorHAnsi"/>
                <w:color w:val="000000"/>
              </w:rPr>
              <w:t>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9D6197" w14:textId="77777777" w:rsidR="00A75088" w:rsidRPr="00FE29DF" w:rsidRDefault="00A75088" w:rsidP="00EE1FDD">
            <w:pPr>
              <w:rPr>
                <w:rFonts w:cstheme="minorHAnsi"/>
                <w:color w:val="000000"/>
              </w:rPr>
            </w:pPr>
            <w:r w:rsidRPr="00FE29DF">
              <w:rPr>
                <w:rFonts w:cstheme="minorHAnsi"/>
                <w:color w:val="000000"/>
              </w:rPr>
              <w:t>5.3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B5E0C1" w14:textId="77777777" w:rsidR="00A75088" w:rsidRPr="00FE29DF" w:rsidRDefault="00A75088" w:rsidP="00EE1FDD">
            <w:pPr>
              <w:rPr>
                <w:rFonts w:cstheme="minorHAnsi"/>
                <w:color w:val="000000"/>
              </w:rPr>
            </w:pPr>
            <w:r w:rsidRPr="00FE29DF">
              <w:rPr>
                <w:rFonts w:cstheme="minorHAnsi"/>
                <w:color w:val="000000"/>
              </w:rPr>
              <w:t>8.9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7C328B" w14:textId="77777777" w:rsidR="00A75088" w:rsidRPr="00FE29DF" w:rsidRDefault="00A75088" w:rsidP="00EE1FDD">
            <w:pPr>
              <w:rPr>
                <w:rFonts w:cstheme="minorHAnsi"/>
                <w:color w:val="000000"/>
              </w:rPr>
            </w:pPr>
            <w:r w:rsidRPr="00FE29DF">
              <w:rPr>
                <w:rFonts w:cstheme="minorHAnsi"/>
                <w:color w:val="000000"/>
              </w:rPr>
              <w:t>519.391</w:t>
            </w:r>
          </w:p>
        </w:tc>
      </w:tr>
      <w:tr w:rsidR="00A75088" w:rsidRPr="00FE29DF" w14:paraId="3D743126"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7694FB15" w14:textId="77777777" w:rsidR="00A75088" w:rsidRPr="00FE29DF" w:rsidRDefault="00A75088" w:rsidP="00EE1FDD">
            <w:pPr>
              <w:rPr>
                <w:rFonts w:cstheme="minorHAnsi"/>
                <w:color w:val="000000"/>
              </w:rPr>
            </w:pPr>
            <w:r w:rsidRPr="00FE29DF">
              <w:rPr>
                <w:rFonts w:cstheme="minorHAnsi"/>
                <w:color w:val="000000"/>
              </w:rPr>
              <w:t>Montana</w:t>
            </w:r>
          </w:p>
        </w:tc>
        <w:tc>
          <w:tcPr>
            <w:tcW w:w="667" w:type="dxa"/>
            <w:tcBorders>
              <w:top w:val="single" w:sz="4" w:space="0" w:color="auto"/>
              <w:left w:val="single" w:sz="4" w:space="0" w:color="auto"/>
              <w:bottom w:val="single" w:sz="4" w:space="0" w:color="auto"/>
              <w:right w:val="single" w:sz="4" w:space="0" w:color="auto"/>
            </w:tcBorders>
          </w:tcPr>
          <w:p w14:paraId="4C713B6E" w14:textId="77777777" w:rsidR="00A75088" w:rsidRPr="00FE29DF" w:rsidRDefault="00A75088" w:rsidP="00EE1FDD">
            <w:pPr>
              <w:rPr>
                <w:rFonts w:cstheme="minorHAnsi"/>
                <w:color w:val="000000"/>
              </w:rPr>
            </w:pPr>
            <w:r w:rsidRPr="00FE29DF">
              <w:rPr>
                <w:rFonts w:cstheme="minorHAnsi"/>
                <w:color w:val="000000"/>
              </w:rPr>
              <w:t>90,837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01CCE5" w14:textId="77777777" w:rsidR="00A75088" w:rsidRPr="00FE29DF" w:rsidRDefault="00A75088" w:rsidP="00EE1FDD">
            <w:pPr>
              <w:rPr>
                <w:rFonts w:cstheme="minorHAnsi"/>
                <w:color w:val="000000"/>
              </w:rPr>
            </w:pPr>
            <w:r w:rsidRPr="00FE29DF">
              <w:rPr>
                <w:rFonts w:cstheme="minorHAnsi"/>
                <w:color w:val="000000"/>
              </w:rPr>
              <w:t>7.431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1E302D"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2B1705" w14:textId="77777777" w:rsidR="00A75088" w:rsidRPr="00FE29DF" w:rsidRDefault="00A75088" w:rsidP="00EE1FDD">
            <w:pPr>
              <w:rPr>
                <w:rFonts w:cstheme="minorHAnsi"/>
                <w:color w:val="000000"/>
              </w:rPr>
            </w:pPr>
            <w:r w:rsidRPr="00FE29DF">
              <w:rPr>
                <w:rFonts w:cstheme="minorHAnsi"/>
                <w:color w:val="000000"/>
              </w:rPr>
              <w:t>2.5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1F1194" w14:textId="77777777" w:rsidR="00A75088" w:rsidRPr="00FE29DF" w:rsidRDefault="00A75088" w:rsidP="00EE1FDD">
            <w:pPr>
              <w:rPr>
                <w:rFonts w:cstheme="minorHAnsi"/>
                <w:color w:val="000000"/>
              </w:rPr>
            </w:pPr>
            <w:r w:rsidRPr="00FE29DF">
              <w:rPr>
                <w:rFonts w:cstheme="minorHAnsi"/>
                <w:color w:val="000000"/>
              </w:rPr>
              <w:t>4.8</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F230C9" w14:textId="77777777" w:rsidR="00A75088" w:rsidRPr="00FE29DF" w:rsidRDefault="00A75088" w:rsidP="00EE1FDD">
            <w:pPr>
              <w:rPr>
                <w:rFonts w:cstheme="minorHAnsi"/>
                <w:color w:val="000000"/>
              </w:rPr>
            </w:pPr>
            <w:r w:rsidRPr="00FE29DF">
              <w:rPr>
                <w:rFonts w:cstheme="minorHAnsi"/>
                <w:color w:val="000000"/>
              </w:rPr>
              <w:t>8.3</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465693" w14:textId="77777777" w:rsidR="00A75088" w:rsidRPr="00FE29DF" w:rsidRDefault="00A75088" w:rsidP="00EE1FDD">
            <w:pPr>
              <w:rPr>
                <w:rFonts w:cstheme="minorHAnsi"/>
                <w:color w:val="000000"/>
              </w:rPr>
            </w:pPr>
            <w:r w:rsidRPr="00FE29DF">
              <w:rPr>
                <w:rFonts w:cstheme="minorHAnsi"/>
                <w:color w:val="000000"/>
              </w:rPr>
              <w:t>641.9</w:t>
            </w:r>
          </w:p>
        </w:tc>
      </w:tr>
      <w:tr w:rsidR="00A75088" w:rsidRPr="00FE29DF" w14:paraId="6176172B"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D8E6070" w14:textId="77777777" w:rsidR="00A75088" w:rsidRPr="00FE29DF" w:rsidRDefault="00A75088" w:rsidP="00EE1FDD">
            <w:pPr>
              <w:rPr>
                <w:rFonts w:cstheme="minorHAnsi"/>
                <w:color w:val="000000"/>
              </w:rPr>
            </w:pPr>
            <w:r w:rsidRPr="00FE29DF">
              <w:rPr>
                <w:rFonts w:cstheme="minorHAnsi"/>
                <w:color w:val="000000"/>
              </w:rPr>
              <w:t>Nevada</w:t>
            </w:r>
          </w:p>
        </w:tc>
        <w:tc>
          <w:tcPr>
            <w:tcW w:w="667" w:type="dxa"/>
            <w:tcBorders>
              <w:top w:val="single" w:sz="4" w:space="0" w:color="auto"/>
              <w:left w:val="single" w:sz="4" w:space="0" w:color="auto"/>
              <w:bottom w:val="single" w:sz="4" w:space="0" w:color="auto"/>
              <w:right w:val="single" w:sz="4" w:space="0" w:color="auto"/>
            </w:tcBorders>
          </w:tcPr>
          <w:p w14:paraId="4A16762A" w14:textId="77777777" w:rsidR="00A75088" w:rsidRPr="00FE29DF" w:rsidRDefault="00A75088" w:rsidP="00EE1FDD">
            <w:pPr>
              <w:rPr>
                <w:rFonts w:cstheme="minorHAnsi"/>
                <w:color w:val="000000"/>
              </w:rPr>
            </w:pPr>
            <w:r w:rsidRPr="00FE29DF">
              <w:rPr>
                <w:rFonts w:cstheme="minorHAnsi"/>
                <w:color w:val="000000"/>
              </w:rPr>
              <w:t>39,311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BFFC0D" w14:textId="77777777" w:rsidR="00A75088" w:rsidRPr="00FE29DF" w:rsidRDefault="00A75088" w:rsidP="00EE1FDD">
            <w:pPr>
              <w:rPr>
                <w:rFonts w:cstheme="minorHAnsi"/>
                <w:color w:val="000000"/>
              </w:rPr>
            </w:pPr>
            <w:r w:rsidRPr="00FE29DF">
              <w:rPr>
                <w:rFonts w:cstheme="minorHAnsi"/>
                <w:color w:val="000000"/>
              </w:rPr>
              <w:t>6.829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3573EA"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AC8EC8" w14:textId="77777777" w:rsidR="00A75088" w:rsidRPr="00FE29DF" w:rsidRDefault="00A75088" w:rsidP="00EE1FDD">
            <w:pPr>
              <w:rPr>
                <w:rFonts w:cstheme="minorHAnsi"/>
                <w:color w:val="000000"/>
              </w:rPr>
            </w:pPr>
            <w:r w:rsidRPr="00FE29DF">
              <w:rPr>
                <w:rFonts w:cstheme="minorHAnsi"/>
                <w:color w:val="000000"/>
              </w:rPr>
              <w:t>3.5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EE6008" w14:textId="77777777" w:rsidR="00A75088" w:rsidRPr="00FE29DF" w:rsidRDefault="00A75088" w:rsidP="00EE1FDD">
            <w:pPr>
              <w:rPr>
                <w:rFonts w:cstheme="minorHAnsi"/>
                <w:color w:val="000000"/>
              </w:rPr>
            </w:pPr>
            <w:r w:rsidRPr="00FE29DF">
              <w:rPr>
                <w:rFonts w:cstheme="minorHAnsi"/>
                <w:color w:val="000000"/>
              </w:rPr>
              <w:t>5.7</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E6D06C" w14:textId="77777777" w:rsidR="00A75088" w:rsidRPr="00FE29DF" w:rsidRDefault="00A75088" w:rsidP="00EE1FDD">
            <w:pPr>
              <w:rPr>
                <w:rFonts w:cstheme="minorHAnsi"/>
                <w:color w:val="000000"/>
              </w:rPr>
            </w:pPr>
            <w:r w:rsidRPr="00FE29DF">
              <w:rPr>
                <w:rFonts w:cstheme="minorHAnsi"/>
                <w:color w:val="000000"/>
              </w:rPr>
              <w:t>8.4</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D69DF2" w14:textId="77777777" w:rsidR="00A75088" w:rsidRPr="00FE29DF" w:rsidRDefault="00A75088" w:rsidP="00EE1FDD">
            <w:pPr>
              <w:rPr>
                <w:rFonts w:cstheme="minorHAnsi"/>
                <w:color w:val="000000"/>
              </w:rPr>
            </w:pPr>
            <w:r w:rsidRPr="00FE29DF">
              <w:rPr>
                <w:rFonts w:cstheme="minorHAnsi"/>
                <w:color w:val="000000"/>
              </w:rPr>
              <w:t>230</w:t>
            </w:r>
          </w:p>
        </w:tc>
      </w:tr>
      <w:tr w:rsidR="00A75088" w:rsidRPr="00FE29DF" w14:paraId="7D46B606"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0A63A6B0" w14:textId="77777777" w:rsidR="00A75088" w:rsidRPr="00FE29DF" w:rsidRDefault="00A75088" w:rsidP="00EE1FDD">
            <w:pPr>
              <w:rPr>
                <w:rFonts w:cstheme="minorHAnsi"/>
                <w:color w:val="000000"/>
              </w:rPr>
            </w:pPr>
            <w:r w:rsidRPr="00FE29DF">
              <w:rPr>
                <w:rFonts w:cstheme="minorHAnsi"/>
                <w:color w:val="000000"/>
              </w:rPr>
              <w:t>New Mexico</w:t>
            </w:r>
          </w:p>
        </w:tc>
        <w:tc>
          <w:tcPr>
            <w:tcW w:w="667" w:type="dxa"/>
            <w:tcBorders>
              <w:top w:val="single" w:sz="4" w:space="0" w:color="auto"/>
              <w:left w:val="single" w:sz="4" w:space="0" w:color="auto"/>
              <w:bottom w:val="single" w:sz="4" w:space="0" w:color="auto"/>
              <w:right w:val="single" w:sz="4" w:space="0" w:color="auto"/>
            </w:tcBorders>
          </w:tcPr>
          <w:p w14:paraId="2BFE6E27" w14:textId="77777777" w:rsidR="00A75088" w:rsidRPr="00FE29DF" w:rsidRDefault="00A75088" w:rsidP="00EE1FDD">
            <w:pPr>
              <w:rPr>
                <w:rFonts w:cstheme="minorHAnsi"/>
                <w:color w:val="000000"/>
              </w:rPr>
            </w:pPr>
            <w:r w:rsidRPr="00FE29DF">
              <w:rPr>
                <w:rFonts w:cstheme="minorHAnsi"/>
                <w:color w:val="000000"/>
              </w:rPr>
              <w:t>63,717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D49B31" w14:textId="77777777" w:rsidR="00A75088" w:rsidRPr="00FE29DF" w:rsidRDefault="00A75088" w:rsidP="00EE1FDD">
            <w:pPr>
              <w:rPr>
                <w:rFonts w:cstheme="minorHAnsi"/>
                <w:color w:val="000000"/>
              </w:rPr>
            </w:pPr>
            <w:r w:rsidRPr="00FE29DF">
              <w:rPr>
                <w:rFonts w:cstheme="minorHAnsi"/>
                <w:color w:val="000000"/>
              </w:rPr>
              <w:t>5.231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529C84"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4B3524" w14:textId="77777777" w:rsidR="00A75088" w:rsidRPr="00FE29DF" w:rsidRDefault="00A75088" w:rsidP="00EE1FDD">
            <w:pPr>
              <w:rPr>
                <w:rFonts w:cstheme="minorHAnsi"/>
                <w:color w:val="000000"/>
              </w:rPr>
            </w:pPr>
            <w:r w:rsidRPr="00FE29DF">
              <w:rPr>
                <w:rFonts w:cstheme="minorHAnsi"/>
                <w:color w:val="000000"/>
              </w:rPr>
              <w:t>2.5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4280F8" w14:textId="77777777" w:rsidR="00A75088" w:rsidRPr="00FE29DF" w:rsidRDefault="00A75088" w:rsidP="00EE1FDD">
            <w:pPr>
              <w:rPr>
                <w:rFonts w:cstheme="minorHAnsi"/>
                <w:color w:val="000000"/>
              </w:rPr>
            </w:pPr>
            <w:r w:rsidRPr="00FE29DF">
              <w:rPr>
                <w:rFonts w:cstheme="minorHAnsi"/>
                <w:color w:val="000000"/>
              </w:rPr>
              <w:t>4.15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5A6A3C" w14:textId="77777777" w:rsidR="00A75088" w:rsidRPr="00FE29DF" w:rsidRDefault="00A75088" w:rsidP="00EE1FDD">
            <w:pPr>
              <w:rPr>
                <w:rFonts w:cstheme="minorHAnsi"/>
                <w:color w:val="000000"/>
              </w:rPr>
            </w:pPr>
            <w:r w:rsidRPr="00FE29DF">
              <w:rPr>
                <w:rFonts w:cstheme="minorHAnsi"/>
                <w:color w:val="000000"/>
              </w:rPr>
              <w:t>6.6</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AA45DA" w14:textId="77777777" w:rsidR="00A75088" w:rsidRPr="00FE29DF" w:rsidRDefault="00A75088" w:rsidP="00EE1FDD">
            <w:pPr>
              <w:rPr>
                <w:rFonts w:cstheme="minorHAnsi"/>
                <w:color w:val="000000"/>
              </w:rPr>
            </w:pPr>
            <w:r w:rsidRPr="00FE29DF">
              <w:rPr>
                <w:rFonts w:cstheme="minorHAnsi"/>
                <w:color w:val="000000"/>
              </w:rPr>
              <w:t>263</w:t>
            </w:r>
          </w:p>
        </w:tc>
      </w:tr>
      <w:tr w:rsidR="00A75088" w:rsidRPr="00FE29DF" w14:paraId="08357698"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1CC211DF" w14:textId="77777777" w:rsidR="00A75088" w:rsidRPr="00FE29DF" w:rsidRDefault="00A75088" w:rsidP="00EE1FDD">
            <w:pPr>
              <w:rPr>
                <w:rFonts w:cstheme="minorHAnsi"/>
                <w:color w:val="000000"/>
              </w:rPr>
            </w:pPr>
            <w:r w:rsidRPr="00FE29DF">
              <w:rPr>
                <w:rFonts w:cstheme="minorHAnsi"/>
                <w:color w:val="000000"/>
              </w:rPr>
              <w:t>Oregon</w:t>
            </w:r>
          </w:p>
        </w:tc>
        <w:tc>
          <w:tcPr>
            <w:tcW w:w="667" w:type="dxa"/>
            <w:tcBorders>
              <w:top w:val="single" w:sz="4" w:space="0" w:color="auto"/>
              <w:left w:val="single" w:sz="4" w:space="0" w:color="auto"/>
              <w:bottom w:val="single" w:sz="4" w:space="0" w:color="auto"/>
              <w:right w:val="single" w:sz="4" w:space="0" w:color="auto"/>
            </w:tcBorders>
          </w:tcPr>
          <w:p w14:paraId="5C345E11" w14:textId="77777777" w:rsidR="00A75088" w:rsidRPr="00FE29DF" w:rsidRDefault="00A75088" w:rsidP="00EE1FDD">
            <w:pPr>
              <w:rPr>
                <w:rFonts w:cstheme="minorHAnsi"/>
                <w:color w:val="000000"/>
              </w:rPr>
            </w:pPr>
            <w:r w:rsidRPr="00FE29DF">
              <w:rPr>
                <w:rFonts w:cstheme="minorHAnsi"/>
                <w:color w:val="000000"/>
              </w:rPr>
              <w:t>150,682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009AC02" w14:textId="77777777" w:rsidR="00A75088" w:rsidRPr="00FE29DF" w:rsidRDefault="00A75088" w:rsidP="00EE1FDD">
            <w:pPr>
              <w:rPr>
                <w:rFonts w:cstheme="minorHAnsi"/>
                <w:color w:val="000000"/>
              </w:rPr>
            </w:pPr>
            <w:r w:rsidRPr="00FE29DF">
              <w:rPr>
                <w:rFonts w:cstheme="minorHAnsi"/>
                <w:color w:val="000000"/>
              </w:rPr>
              <w:t>7.5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18AFE6"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210F54" w14:textId="77777777" w:rsidR="00A75088" w:rsidRPr="00FE29DF" w:rsidRDefault="00A75088" w:rsidP="00EE1FDD">
            <w:pPr>
              <w:rPr>
                <w:rFonts w:cstheme="minorHAnsi"/>
                <w:color w:val="000000"/>
              </w:rPr>
            </w:pPr>
            <w:r w:rsidRPr="00FE29DF">
              <w:rPr>
                <w:rFonts w:cstheme="minorHAnsi"/>
                <w:color w:val="000000"/>
              </w:rPr>
              <w:t>3.1</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355DE42" w14:textId="77777777" w:rsidR="00A75088" w:rsidRPr="00FE29DF" w:rsidRDefault="00A75088" w:rsidP="00EE1FDD">
            <w:pPr>
              <w:rPr>
                <w:rFonts w:cstheme="minorHAnsi"/>
                <w:color w:val="000000"/>
              </w:rPr>
            </w:pPr>
            <w:r w:rsidRPr="00FE29DF">
              <w:rPr>
                <w:rFonts w:cstheme="minorHAnsi"/>
                <w:color w:val="000000"/>
              </w:rPr>
              <w:t>4.8</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3C7486" w14:textId="77777777" w:rsidR="00A75088" w:rsidRPr="00FE29DF" w:rsidRDefault="00A75088" w:rsidP="00EE1FDD">
            <w:pPr>
              <w:rPr>
                <w:rFonts w:cstheme="minorHAnsi"/>
                <w:color w:val="000000"/>
              </w:rPr>
            </w:pPr>
            <w:r w:rsidRPr="00FE29DF">
              <w:rPr>
                <w:rFonts w:cstheme="minorHAnsi"/>
                <w:color w:val="000000"/>
              </w:rPr>
              <w:t>8.15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4F1DC2" w14:textId="77777777" w:rsidR="00A75088" w:rsidRPr="00FE29DF" w:rsidRDefault="00A75088" w:rsidP="00EE1FDD">
            <w:pPr>
              <w:rPr>
                <w:rFonts w:cstheme="minorHAnsi"/>
                <w:color w:val="000000"/>
              </w:rPr>
            </w:pPr>
            <w:r w:rsidRPr="00FE29DF">
              <w:rPr>
                <w:rFonts w:cstheme="minorHAnsi"/>
                <w:color w:val="000000"/>
              </w:rPr>
              <w:t>811.792</w:t>
            </w:r>
          </w:p>
        </w:tc>
      </w:tr>
      <w:tr w:rsidR="00A75088" w:rsidRPr="00FE29DF" w14:paraId="5FB4494F"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061353E7" w14:textId="77777777" w:rsidR="00A75088" w:rsidRPr="00FE29DF" w:rsidRDefault="00A75088" w:rsidP="00EE1FDD">
            <w:pPr>
              <w:rPr>
                <w:rFonts w:cstheme="minorHAnsi"/>
                <w:color w:val="000000"/>
              </w:rPr>
            </w:pPr>
            <w:r w:rsidRPr="00FE29DF">
              <w:rPr>
                <w:rFonts w:cstheme="minorHAnsi"/>
                <w:color w:val="000000"/>
              </w:rPr>
              <w:t>Utah</w:t>
            </w:r>
          </w:p>
        </w:tc>
        <w:tc>
          <w:tcPr>
            <w:tcW w:w="667" w:type="dxa"/>
            <w:tcBorders>
              <w:top w:val="single" w:sz="4" w:space="0" w:color="auto"/>
              <w:left w:val="single" w:sz="4" w:space="0" w:color="auto"/>
              <w:bottom w:val="single" w:sz="4" w:space="0" w:color="auto"/>
              <w:right w:val="single" w:sz="4" w:space="0" w:color="auto"/>
            </w:tcBorders>
          </w:tcPr>
          <w:p w14:paraId="2E867E9D" w14:textId="77777777" w:rsidR="00A75088" w:rsidRPr="00FE29DF" w:rsidRDefault="00A75088" w:rsidP="00EE1FDD">
            <w:pPr>
              <w:rPr>
                <w:rFonts w:cstheme="minorHAnsi"/>
                <w:color w:val="000000"/>
              </w:rPr>
            </w:pPr>
            <w:r w:rsidRPr="00FE29DF">
              <w:rPr>
                <w:rFonts w:cstheme="minorHAnsi"/>
                <w:color w:val="000000"/>
              </w:rPr>
              <w:t>83,290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B421A0" w14:textId="77777777" w:rsidR="00A75088" w:rsidRPr="00FE29DF" w:rsidRDefault="00A75088" w:rsidP="00EE1FDD">
            <w:pPr>
              <w:rPr>
                <w:rFonts w:cstheme="minorHAnsi"/>
                <w:color w:val="000000"/>
              </w:rPr>
            </w:pPr>
            <w:r w:rsidRPr="00FE29DF">
              <w:rPr>
                <w:rFonts w:cstheme="minorHAnsi"/>
                <w:color w:val="000000"/>
              </w:rPr>
              <w:t>7.202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7AFA1A"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D97E67" w14:textId="77777777" w:rsidR="00A75088" w:rsidRPr="00FE29DF" w:rsidRDefault="00A75088" w:rsidP="00EE1FDD">
            <w:pPr>
              <w:rPr>
                <w:rFonts w:cstheme="minorHAnsi"/>
                <w:color w:val="000000"/>
              </w:rPr>
            </w:pPr>
            <w:r w:rsidRPr="00FE29DF">
              <w:rPr>
                <w:rFonts w:cstheme="minorHAnsi"/>
                <w:color w:val="000000"/>
              </w:rPr>
              <w:t>3.3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D30FC9" w14:textId="77777777" w:rsidR="00A75088" w:rsidRPr="00FE29DF" w:rsidRDefault="00A75088" w:rsidP="00EE1FDD">
            <w:pPr>
              <w:rPr>
                <w:rFonts w:cstheme="minorHAnsi"/>
                <w:color w:val="000000"/>
              </w:rPr>
            </w:pPr>
            <w:r w:rsidRPr="00FE29DF">
              <w:rPr>
                <w:rFonts w:cstheme="minorHAnsi"/>
                <w:color w:val="000000"/>
              </w:rPr>
              <w:t>5.2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1147BF" w14:textId="77777777" w:rsidR="00A75088" w:rsidRPr="00FE29DF" w:rsidRDefault="00A75088" w:rsidP="00EE1FDD">
            <w:pPr>
              <w:rPr>
                <w:rFonts w:cstheme="minorHAnsi"/>
                <w:color w:val="000000"/>
              </w:rPr>
            </w:pPr>
            <w:r w:rsidRPr="00FE29DF">
              <w:rPr>
                <w:rFonts w:cstheme="minorHAnsi"/>
                <w:color w:val="000000"/>
              </w:rPr>
              <w:t>8.2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FA26ED" w14:textId="77777777" w:rsidR="00A75088" w:rsidRPr="00FE29DF" w:rsidRDefault="00A75088" w:rsidP="00EE1FDD">
            <w:pPr>
              <w:rPr>
                <w:rFonts w:cstheme="minorHAnsi"/>
                <w:color w:val="000000"/>
              </w:rPr>
            </w:pPr>
            <w:r w:rsidRPr="00FE29DF">
              <w:rPr>
                <w:rFonts w:cstheme="minorHAnsi"/>
                <w:color w:val="000000"/>
              </w:rPr>
              <w:t>225.25</w:t>
            </w:r>
          </w:p>
        </w:tc>
      </w:tr>
      <w:tr w:rsidR="00A75088" w:rsidRPr="00FE29DF" w14:paraId="763FEE3E"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26D352A" w14:textId="77777777" w:rsidR="00A75088" w:rsidRPr="00FE29DF" w:rsidRDefault="00A75088" w:rsidP="00EE1FDD">
            <w:pPr>
              <w:rPr>
                <w:rFonts w:cstheme="minorHAnsi"/>
                <w:color w:val="000000"/>
              </w:rPr>
            </w:pPr>
            <w:r w:rsidRPr="00FE29DF">
              <w:rPr>
                <w:rFonts w:cstheme="minorHAnsi"/>
                <w:color w:val="000000"/>
              </w:rPr>
              <w:t>Washington</w:t>
            </w:r>
          </w:p>
        </w:tc>
        <w:tc>
          <w:tcPr>
            <w:tcW w:w="667" w:type="dxa"/>
            <w:tcBorders>
              <w:top w:val="single" w:sz="4" w:space="0" w:color="auto"/>
              <w:left w:val="single" w:sz="4" w:space="0" w:color="auto"/>
              <w:bottom w:val="single" w:sz="4" w:space="0" w:color="auto"/>
              <w:right w:val="single" w:sz="4" w:space="0" w:color="auto"/>
            </w:tcBorders>
          </w:tcPr>
          <w:p w14:paraId="529D6173" w14:textId="77777777" w:rsidR="00A75088" w:rsidRPr="00FE29DF" w:rsidRDefault="00A75088" w:rsidP="00EE1FDD">
            <w:pPr>
              <w:rPr>
                <w:rFonts w:cstheme="minorHAnsi"/>
                <w:color w:val="000000"/>
              </w:rPr>
            </w:pPr>
            <w:r w:rsidRPr="00FE29DF">
              <w:rPr>
                <w:rFonts w:cstheme="minorHAnsi"/>
                <w:color w:val="000000"/>
              </w:rPr>
              <w:t>230,120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B066C5" w14:textId="77777777" w:rsidR="00A75088" w:rsidRPr="00FE29DF" w:rsidRDefault="00A75088" w:rsidP="00EE1FDD">
            <w:pPr>
              <w:rPr>
                <w:rFonts w:cstheme="minorHAnsi"/>
                <w:color w:val="000000"/>
              </w:rPr>
            </w:pPr>
            <w:r w:rsidRPr="00FE29DF">
              <w:rPr>
                <w:rFonts w:cstheme="minorHAnsi"/>
                <w:color w:val="000000"/>
              </w:rPr>
              <w:t>6.546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C638648"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235597" w14:textId="77777777" w:rsidR="00A75088" w:rsidRPr="00FE29DF" w:rsidRDefault="00A75088" w:rsidP="00EE1FDD">
            <w:pPr>
              <w:rPr>
                <w:rFonts w:cstheme="minorHAnsi"/>
                <w:color w:val="000000"/>
              </w:rPr>
            </w:pPr>
            <w:r w:rsidRPr="00FE29DF">
              <w:rPr>
                <w:rFonts w:cstheme="minorHAnsi"/>
                <w:color w:val="000000"/>
              </w:rPr>
              <w:t>2.95</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3976F19" w14:textId="77777777" w:rsidR="00A75088" w:rsidRPr="00FE29DF" w:rsidRDefault="00A75088" w:rsidP="00EE1FDD">
            <w:pPr>
              <w:rPr>
                <w:rFonts w:cstheme="minorHAnsi"/>
                <w:color w:val="000000"/>
              </w:rPr>
            </w:pPr>
            <w:r w:rsidRPr="00FE29DF">
              <w:rPr>
                <w:rFonts w:cstheme="minorHAnsi"/>
                <w:color w:val="000000"/>
              </w:rPr>
              <w:t>4.7</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8E0BFE" w14:textId="77777777" w:rsidR="00A75088" w:rsidRPr="00FE29DF" w:rsidRDefault="00A75088" w:rsidP="00EE1FDD">
            <w:pPr>
              <w:rPr>
                <w:rFonts w:cstheme="minorHAnsi"/>
                <w:color w:val="000000"/>
              </w:rPr>
            </w:pPr>
            <w:r w:rsidRPr="00FE29DF">
              <w:rPr>
                <w:rFonts w:cstheme="minorHAnsi"/>
                <w:color w:val="000000"/>
              </w:rPr>
              <w:t>7.6</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6ED721" w14:textId="77777777" w:rsidR="00A75088" w:rsidRPr="00FE29DF" w:rsidRDefault="00A75088" w:rsidP="00EE1FDD">
            <w:pPr>
              <w:rPr>
                <w:rFonts w:cstheme="minorHAnsi"/>
                <w:color w:val="000000"/>
              </w:rPr>
            </w:pPr>
            <w:r w:rsidRPr="00FE29DF">
              <w:rPr>
                <w:rFonts w:cstheme="minorHAnsi"/>
                <w:color w:val="000000"/>
              </w:rPr>
              <w:t>830.792</w:t>
            </w:r>
          </w:p>
        </w:tc>
      </w:tr>
      <w:tr w:rsidR="00A75088" w:rsidRPr="00FE29DF" w14:paraId="31D21412"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0DA3B7E3" w14:textId="77777777" w:rsidR="00A75088" w:rsidRPr="00FE29DF" w:rsidRDefault="00A75088" w:rsidP="00EE1FDD">
            <w:pPr>
              <w:rPr>
                <w:rFonts w:cstheme="minorHAnsi"/>
                <w:color w:val="000000"/>
              </w:rPr>
            </w:pPr>
            <w:r w:rsidRPr="00FE29DF">
              <w:rPr>
                <w:rFonts w:cstheme="minorHAnsi"/>
                <w:color w:val="000000"/>
              </w:rPr>
              <w:t>Wyoming</w:t>
            </w:r>
          </w:p>
        </w:tc>
        <w:tc>
          <w:tcPr>
            <w:tcW w:w="667" w:type="dxa"/>
            <w:tcBorders>
              <w:top w:val="single" w:sz="4" w:space="0" w:color="auto"/>
              <w:left w:val="single" w:sz="4" w:space="0" w:color="auto"/>
              <w:bottom w:val="single" w:sz="4" w:space="0" w:color="auto"/>
              <w:right w:val="single" w:sz="4" w:space="0" w:color="auto"/>
            </w:tcBorders>
          </w:tcPr>
          <w:p w14:paraId="5CD24093" w14:textId="77777777" w:rsidR="00A75088" w:rsidRPr="00FE29DF" w:rsidRDefault="00A75088" w:rsidP="00EE1FDD">
            <w:pPr>
              <w:rPr>
                <w:rFonts w:cstheme="minorHAnsi"/>
                <w:color w:val="000000"/>
              </w:rPr>
            </w:pPr>
            <w:r w:rsidRPr="00FE29DF">
              <w:rPr>
                <w:rFonts w:cstheme="minorHAnsi"/>
                <w:color w:val="000000"/>
              </w:rPr>
              <w:t>51,128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0441B0" w14:textId="77777777" w:rsidR="00A75088" w:rsidRPr="00FE29DF" w:rsidRDefault="00A75088" w:rsidP="00EE1FDD">
            <w:pPr>
              <w:rPr>
                <w:rFonts w:cstheme="minorHAnsi"/>
                <w:color w:val="000000"/>
              </w:rPr>
            </w:pPr>
            <w:r w:rsidRPr="00FE29DF">
              <w:rPr>
                <w:rFonts w:cstheme="minorHAnsi"/>
                <w:color w:val="000000"/>
              </w:rPr>
              <w:t>4.311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358C134"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88735" w14:textId="77777777" w:rsidR="00A75088" w:rsidRPr="00FE29DF" w:rsidRDefault="00A75088" w:rsidP="00EE1FDD">
            <w:pPr>
              <w:rPr>
                <w:rFonts w:cstheme="minorHAnsi"/>
                <w:color w:val="000000"/>
              </w:rPr>
            </w:pPr>
            <w:r w:rsidRPr="00FE29DF">
              <w:rPr>
                <w:rFonts w:cstheme="minorHAnsi"/>
                <w:color w:val="000000"/>
              </w:rPr>
              <w:t>1.8</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67F99C" w14:textId="77777777" w:rsidR="00A75088" w:rsidRPr="00FE29DF" w:rsidRDefault="00A75088" w:rsidP="00EE1FDD">
            <w:pPr>
              <w:rPr>
                <w:rFonts w:cstheme="minorHAnsi"/>
                <w:color w:val="000000"/>
              </w:rPr>
            </w:pPr>
            <w:r w:rsidRPr="00FE29DF">
              <w:rPr>
                <w:rFonts w:cstheme="minorHAnsi"/>
                <w:color w:val="000000"/>
              </w:rPr>
              <w:t>3.2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DFAB2A" w14:textId="77777777" w:rsidR="00A75088" w:rsidRPr="00FE29DF" w:rsidRDefault="00A75088" w:rsidP="00EE1FDD">
            <w:pPr>
              <w:rPr>
                <w:rFonts w:cstheme="minorHAnsi"/>
                <w:color w:val="000000"/>
              </w:rPr>
            </w:pPr>
            <w:r w:rsidRPr="00FE29DF">
              <w:rPr>
                <w:rFonts w:cstheme="minorHAnsi"/>
                <w:color w:val="000000"/>
              </w:rPr>
              <w:t>5.2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B64DC4" w14:textId="77777777" w:rsidR="00A75088" w:rsidRPr="00FE29DF" w:rsidRDefault="00A75088" w:rsidP="00EE1FDD">
            <w:pPr>
              <w:rPr>
                <w:rFonts w:cstheme="minorHAnsi"/>
                <w:color w:val="000000"/>
              </w:rPr>
            </w:pPr>
            <w:r w:rsidRPr="00FE29DF">
              <w:rPr>
                <w:rFonts w:cstheme="minorHAnsi"/>
                <w:color w:val="000000"/>
              </w:rPr>
              <w:t>513.417</w:t>
            </w:r>
          </w:p>
        </w:tc>
      </w:tr>
      <w:tr w:rsidR="00A75088" w:rsidRPr="00FE29DF" w14:paraId="69C0CDE1" w14:textId="77777777" w:rsidTr="00EE1FDD">
        <w:trPr>
          <w:trHeight w:val="300"/>
        </w:trPr>
        <w:tc>
          <w:tcPr>
            <w:tcW w:w="1705" w:type="dxa"/>
            <w:tcBorders>
              <w:top w:val="single" w:sz="4" w:space="0" w:color="auto"/>
              <w:left w:val="single" w:sz="4" w:space="0" w:color="auto"/>
              <w:bottom w:val="single" w:sz="4" w:space="0" w:color="auto"/>
              <w:right w:val="nil"/>
            </w:tcBorders>
            <w:vAlign w:val="bottom"/>
          </w:tcPr>
          <w:p w14:paraId="6358D565" w14:textId="77777777" w:rsidR="00A75088" w:rsidRPr="00FE29DF" w:rsidRDefault="00A75088" w:rsidP="00EE1FDD">
            <w:pPr>
              <w:rPr>
                <w:rFonts w:cstheme="minorHAnsi"/>
                <w:b/>
                <w:bCs/>
                <w:color w:val="000000"/>
              </w:rPr>
            </w:pPr>
            <w:commentRangeStart w:id="107"/>
            <w:r w:rsidRPr="00FE29DF">
              <w:rPr>
                <w:rFonts w:cstheme="minorHAnsi"/>
                <w:b/>
                <w:bCs/>
                <w:color w:val="000000"/>
              </w:rPr>
              <w:t>Season</w:t>
            </w:r>
            <w:commentRangeEnd w:id="107"/>
            <w:r w:rsidR="00A32659">
              <w:rPr>
                <w:rStyle w:val="CommentReference"/>
              </w:rPr>
              <w:commentReference w:id="107"/>
            </w:r>
          </w:p>
        </w:tc>
        <w:tc>
          <w:tcPr>
            <w:tcW w:w="667" w:type="dxa"/>
            <w:tcBorders>
              <w:top w:val="single" w:sz="4" w:space="0" w:color="auto"/>
              <w:left w:val="nil"/>
              <w:bottom w:val="single" w:sz="4" w:space="0" w:color="auto"/>
              <w:right w:val="nil"/>
            </w:tcBorders>
          </w:tcPr>
          <w:p w14:paraId="61FF823E" w14:textId="77777777" w:rsidR="00A75088" w:rsidRPr="00FE29DF" w:rsidRDefault="00A75088" w:rsidP="00EE1FDD">
            <w:pPr>
              <w:rPr>
                <w:rFonts w:cstheme="minorHAnsi"/>
                <w:color w:val="000000"/>
              </w:rPr>
            </w:pPr>
          </w:p>
        </w:tc>
        <w:tc>
          <w:tcPr>
            <w:tcW w:w="960" w:type="dxa"/>
            <w:tcBorders>
              <w:top w:val="single" w:sz="4" w:space="0" w:color="auto"/>
              <w:left w:val="nil"/>
              <w:bottom w:val="single" w:sz="4" w:space="0" w:color="auto"/>
              <w:right w:val="nil"/>
            </w:tcBorders>
            <w:shd w:val="clear" w:color="auto" w:fill="auto"/>
            <w:noWrap/>
            <w:vAlign w:val="bottom"/>
          </w:tcPr>
          <w:p w14:paraId="22347CB6" w14:textId="77777777" w:rsidR="00A75088" w:rsidRPr="00FE29DF" w:rsidRDefault="00A75088" w:rsidP="00EE1FDD">
            <w:pPr>
              <w:rPr>
                <w:rFonts w:cstheme="minorHAnsi"/>
                <w:color w:val="000000"/>
              </w:rPr>
            </w:pPr>
          </w:p>
        </w:tc>
        <w:tc>
          <w:tcPr>
            <w:tcW w:w="960" w:type="dxa"/>
            <w:tcBorders>
              <w:top w:val="single" w:sz="4" w:space="0" w:color="auto"/>
              <w:left w:val="nil"/>
              <w:bottom w:val="single" w:sz="4" w:space="0" w:color="auto"/>
              <w:right w:val="nil"/>
            </w:tcBorders>
            <w:shd w:val="clear" w:color="auto" w:fill="auto"/>
            <w:noWrap/>
            <w:vAlign w:val="bottom"/>
          </w:tcPr>
          <w:p w14:paraId="52A11314" w14:textId="77777777" w:rsidR="00A75088" w:rsidRPr="00FE29DF" w:rsidRDefault="00A75088" w:rsidP="00EE1FDD">
            <w:pPr>
              <w:rPr>
                <w:rFonts w:cstheme="minorHAnsi"/>
                <w:color w:val="000000"/>
              </w:rPr>
            </w:pPr>
          </w:p>
        </w:tc>
        <w:tc>
          <w:tcPr>
            <w:tcW w:w="960" w:type="dxa"/>
            <w:tcBorders>
              <w:top w:val="single" w:sz="4" w:space="0" w:color="auto"/>
              <w:left w:val="nil"/>
              <w:bottom w:val="single" w:sz="4" w:space="0" w:color="auto"/>
              <w:right w:val="nil"/>
            </w:tcBorders>
            <w:shd w:val="clear" w:color="auto" w:fill="auto"/>
            <w:noWrap/>
            <w:vAlign w:val="bottom"/>
          </w:tcPr>
          <w:p w14:paraId="0865D29E" w14:textId="77777777" w:rsidR="00A75088" w:rsidRPr="00FE29DF" w:rsidRDefault="00A75088" w:rsidP="00EE1FDD">
            <w:pPr>
              <w:rPr>
                <w:rFonts w:cstheme="minorHAnsi"/>
                <w:color w:val="000000"/>
              </w:rPr>
            </w:pPr>
          </w:p>
        </w:tc>
        <w:tc>
          <w:tcPr>
            <w:tcW w:w="1003" w:type="dxa"/>
            <w:tcBorders>
              <w:top w:val="single" w:sz="4" w:space="0" w:color="auto"/>
              <w:left w:val="nil"/>
              <w:bottom w:val="single" w:sz="4" w:space="0" w:color="auto"/>
              <w:right w:val="nil"/>
            </w:tcBorders>
            <w:shd w:val="clear" w:color="auto" w:fill="auto"/>
            <w:noWrap/>
            <w:vAlign w:val="bottom"/>
          </w:tcPr>
          <w:p w14:paraId="454D9D89" w14:textId="77777777" w:rsidR="00A75088" w:rsidRPr="00FE29DF" w:rsidRDefault="00A75088" w:rsidP="00EE1FDD">
            <w:pPr>
              <w:rPr>
                <w:rFonts w:cstheme="minorHAnsi"/>
                <w:color w:val="000000"/>
              </w:rPr>
            </w:pPr>
          </w:p>
        </w:tc>
        <w:tc>
          <w:tcPr>
            <w:tcW w:w="1116" w:type="dxa"/>
            <w:tcBorders>
              <w:top w:val="single" w:sz="4" w:space="0" w:color="auto"/>
              <w:left w:val="nil"/>
              <w:bottom w:val="single" w:sz="4" w:space="0" w:color="auto"/>
              <w:right w:val="nil"/>
            </w:tcBorders>
            <w:shd w:val="clear" w:color="auto" w:fill="auto"/>
            <w:noWrap/>
            <w:vAlign w:val="bottom"/>
          </w:tcPr>
          <w:p w14:paraId="4DA17C11" w14:textId="77777777" w:rsidR="00A75088" w:rsidRPr="00FE29DF" w:rsidRDefault="00A75088" w:rsidP="00EE1FDD">
            <w:pPr>
              <w:rPr>
                <w:rFonts w:cstheme="minorHAnsi"/>
                <w:color w:val="000000"/>
              </w:rPr>
            </w:pPr>
          </w:p>
        </w:tc>
        <w:tc>
          <w:tcPr>
            <w:tcW w:w="1116" w:type="dxa"/>
            <w:tcBorders>
              <w:top w:val="single" w:sz="4" w:space="0" w:color="auto"/>
              <w:left w:val="nil"/>
              <w:bottom w:val="single" w:sz="4" w:space="0" w:color="auto"/>
              <w:right w:val="single" w:sz="4" w:space="0" w:color="auto"/>
            </w:tcBorders>
            <w:shd w:val="clear" w:color="auto" w:fill="auto"/>
            <w:noWrap/>
            <w:vAlign w:val="bottom"/>
          </w:tcPr>
          <w:p w14:paraId="47217636" w14:textId="77777777" w:rsidR="00A75088" w:rsidRPr="00FE29DF" w:rsidRDefault="00A75088" w:rsidP="00EE1FDD">
            <w:pPr>
              <w:rPr>
                <w:rFonts w:cstheme="minorHAnsi"/>
                <w:color w:val="000000"/>
              </w:rPr>
            </w:pPr>
          </w:p>
        </w:tc>
      </w:tr>
      <w:tr w:rsidR="00A75088" w:rsidRPr="00FE29DF" w14:paraId="6A3052D2"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24A72FE5" w14:textId="77777777" w:rsidR="00A75088" w:rsidRPr="00FE29DF" w:rsidRDefault="00A75088" w:rsidP="00EE1FDD">
            <w:pPr>
              <w:rPr>
                <w:rFonts w:cstheme="minorHAnsi"/>
                <w:color w:val="000000"/>
              </w:rPr>
            </w:pPr>
            <w:r w:rsidRPr="00FE29DF">
              <w:rPr>
                <w:rFonts w:cstheme="minorHAnsi"/>
                <w:color w:val="000000"/>
              </w:rPr>
              <w:t>Fall</w:t>
            </w:r>
          </w:p>
        </w:tc>
        <w:tc>
          <w:tcPr>
            <w:tcW w:w="667" w:type="dxa"/>
            <w:tcBorders>
              <w:top w:val="single" w:sz="4" w:space="0" w:color="auto"/>
              <w:left w:val="single" w:sz="4" w:space="0" w:color="auto"/>
              <w:bottom w:val="single" w:sz="4" w:space="0" w:color="auto"/>
              <w:right w:val="single" w:sz="4" w:space="0" w:color="auto"/>
            </w:tcBorders>
          </w:tcPr>
          <w:p w14:paraId="3CE52109" w14:textId="77777777" w:rsidR="00A75088" w:rsidRPr="00FE29DF" w:rsidRDefault="00A75088" w:rsidP="00EE1FDD">
            <w:pPr>
              <w:rPr>
                <w:rFonts w:cstheme="minorHAnsi"/>
                <w:color w:val="000000"/>
              </w:rPr>
            </w:pPr>
            <w:r w:rsidRPr="00FE29DF">
              <w:rPr>
                <w:rFonts w:cstheme="minorHAnsi"/>
                <w:color w:val="000000"/>
              </w:rPr>
              <w:t>399,121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311CA1" w14:textId="77777777" w:rsidR="00A75088" w:rsidRPr="00FE29DF" w:rsidRDefault="00A75088" w:rsidP="00EE1FDD">
            <w:pPr>
              <w:rPr>
                <w:rFonts w:cstheme="minorHAnsi"/>
                <w:color w:val="000000"/>
              </w:rPr>
            </w:pPr>
            <w:r w:rsidRPr="00FE29DF">
              <w:rPr>
                <w:rFonts w:cstheme="minorHAnsi"/>
                <w:color w:val="000000"/>
              </w:rPr>
              <w:t>8.643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241579"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58734A" w14:textId="77777777" w:rsidR="00A75088" w:rsidRPr="00FE29DF" w:rsidRDefault="00A75088" w:rsidP="00EE1FDD">
            <w:pPr>
              <w:rPr>
                <w:rFonts w:cstheme="minorHAnsi"/>
                <w:color w:val="000000"/>
              </w:rPr>
            </w:pPr>
            <w:r w:rsidRPr="00FE29DF">
              <w:rPr>
                <w:rFonts w:cstheme="minorHAnsi"/>
                <w:color w:val="000000"/>
              </w:rPr>
              <w:t>3.7</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4B976E" w14:textId="77777777" w:rsidR="00A75088" w:rsidRPr="00FE29DF" w:rsidRDefault="00A75088" w:rsidP="00EE1FDD">
            <w:pPr>
              <w:rPr>
                <w:rFonts w:cstheme="minorHAnsi"/>
                <w:color w:val="000000"/>
              </w:rPr>
            </w:pPr>
            <w:r w:rsidRPr="00FE29DF">
              <w:rPr>
                <w:rFonts w:cstheme="minorHAnsi"/>
                <w:color w:val="000000"/>
              </w:rPr>
              <w:t>6.375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FD1D9E" w14:textId="77777777" w:rsidR="00A75088" w:rsidRPr="00FE29DF" w:rsidRDefault="00A75088" w:rsidP="00EE1FDD">
            <w:pPr>
              <w:rPr>
                <w:rFonts w:cstheme="minorHAnsi"/>
                <w:color w:val="000000"/>
              </w:rPr>
            </w:pPr>
            <w:r w:rsidRPr="00FE29DF">
              <w:rPr>
                <w:rFonts w:cstheme="minorHAnsi"/>
                <w:color w:val="000000"/>
              </w:rPr>
              <w:t>10.5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661B40" w14:textId="77777777" w:rsidR="00A75088" w:rsidRPr="00FE29DF" w:rsidRDefault="00A75088" w:rsidP="00EE1FDD">
            <w:pPr>
              <w:rPr>
                <w:rFonts w:cstheme="minorHAnsi"/>
                <w:color w:val="000000"/>
              </w:rPr>
            </w:pPr>
            <w:r w:rsidRPr="00FE29DF">
              <w:rPr>
                <w:rFonts w:cstheme="minorHAnsi"/>
                <w:color w:val="000000"/>
              </w:rPr>
              <w:t>830.792</w:t>
            </w:r>
          </w:p>
        </w:tc>
      </w:tr>
      <w:tr w:rsidR="00A75088" w:rsidRPr="00FE29DF" w14:paraId="239DF6D6"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5AE623B2" w14:textId="77777777" w:rsidR="00A75088" w:rsidRPr="00FE29DF" w:rsidRDefault="00A75088" w:rsidP="00EE1FDD">
            <w:pPr>
              <w:rPr>
                <w:rFonts w:cstheme="minorHAnsi"/>
                <w:color w:val="000000"/>
              </w:rPr>
            </w:pPr>
            <w:r w:rsidRPr="00FE29DF">
              <w:rPr>
                <w:rFonts w:cstheme="minorHAnsi"/>
                <w:color w:val="000000"/>
              </w:rPr>
              <w:t>Spring</w:t>
            </w:r>
          </w:p>
        </w:tc>
        <w:tc>
          <w:tcPr>
            <w:tcW w:w="667" w:type="dxa"/>
            <w:tcBorders>
              <w:top w:val="single" w:sz="4" w:space="0" w:color="auto"/>
              <w:left w:val="single" w:sz="4" w:space="0" w:color="auto"/>
              <w:bottom w:val="single" w:sz="4" w:space="0" w:color="auto"/>
              <w:right w:val="single" w:sz="4" w:space="0" w:color="auto"/>
            </w:tcBorders>
          </w:tcPr>
          <w:p w14:paraId="49F44299" w14:textId="77777777" w:rsidR="00A75088" w:rsidRPr="00FE29DF" w:rsidRDefault="00A75088" w:rsidP="00EE1FDD">
            <w:pPr>
              <w:rPr>
                <w:rFonts w:cstheme="minorHAnsi"/>
                <w:color w:val="000000"/>
              </w:rPr>
            </w:pPr>
            <w:r w:rsidRPr="00FE29DF">
              <w:rPr>
                <w:rFonts w:cstheme="minorHAnsi"/>
                <w:color w:val="000000"/>
              </w:rPr>
              <w:t>399,129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ABC6BE" w14:textId="77777777" w:rsidR="00A75088" w:rsidRPr="00FE29DF" w:rsidRDefault="00A75088" w:rsidP="00EE1FDD">
            <w:pPr>
              <w:rPr>
                <w:rFonts w:cstheme="minorHAnsi"/>
                <w:color w:val="000000"/>
              </w:rPr>
            </w:pPr>
            <w:r w:rsidRPr="00FE29DF">
              <w:rPr>
                <w:rFonts w:cstheme="minorHAnsi"/>
                <w:color w:val="000000"/>
              </w:rPr>
              <w:t>6.144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F434B9"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784E9" w14:textId="77777777" w:rsidR="00A75088" w:rsidRPr="00FE29DF" w:rsidRDefault="00A75088" w:rsidP="00EE1FDD">
            <w:pPr>
              <w:rPr>
                <w:rFonts w:cstheme="minorHAnsi"/>
                <w:color w:val="000000"/>
              </w:rPr>
            </w:pPr>
            <w:r w:rsidRPr="00FE29DF">
              <w:rPr>
                <w:rFonts w:cstheme="minorHAnsi"/>
                <w:color w:val="000000"/>
              </w:rPr>
              <w:t>3.1</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D2A11C" w14:textId="77777777" w:rsidR="00A75088" w:rsidRPr="00FE29DF" w:rsidRDefault="00A75088" w:rsidP="00EE1FDD">
            <w:pPr>
              <w:rPr>
                <w:rFonts w:cstheme="minorHAnsi"/>
                <w:color w:val="000000"/>
              </w:rPr>
            </w:pPr>
            <w:r w:rsidRPr="00FE29DF">
              <w:rPr>
                <w:rFonts w:cstheme="minorHAnsi"/>
                <w:color w:val="000000"/>
              </w:rPr>
              <w:t>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B6711" w14:textId="77777777" w:rsidR="00A75088" w:rsidRPr="00FE29DF" w:rsidRDefault="00A75088" w:rsidP="00EE1FDD">
            <w:pPr>
              <w:rPr>
                <w:rFonts w:cstheme="minorHAnsi"/>
                <w:color w:val="000000"/>
              </w:rPr>
            </w:pPr>
            <w:r w:rsidRPr="00FE29DF">
              <w:rPr>
                <w:rFonts w:cstheme="minorHAnsi"/>
                <w:color w:val="000000"/>
              </w:rPr>
              <w:t>7.9</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2DE459" w14:textId="77777777" w:rsidR="00A75088" w:rsidRPr="00FE29DF" w:rsidRDefault="00A75088" w:rsidP="00EE1FDD">
            <w:pPr>
              <w:rPr>
                <w:rFonts w:cstheme="minorHAnsi"/>
                <w:color w:val="000000"/>
              </w:rPr>
            </w:pPr>
            <w:r w:rsidRPr="00FE29DF">
              <w:rPr>
                <w:rFonts w:cstheme="minorHAnsi"/>
                <w:color w:val="000000"/>
              </w:rPr>
              <w:t>189.9</w:t>
            </w:r>
          </w:p>
        </w:tc>
      </w:tr>
      <w:tr w:rsidR="00A75088" w:rsidRPr="00FE29DF" w14:paraId="0BE511B2"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7E1334AC" w14:textId="77777777" w:rsidR="00A75088" w:rsidRPr="00FE29DF" w:rsidRDefault="00A75088" w:rsidP="00EE1FDD">
            <w:pPr>
              <w:rPr>
                <w:rFonts w:cstheme="minorHAnsi"/>
                <w:color w:val="000000"/>
              </w:rPr>
            </w:pPr>
            <w:r w:rsidRPr="00FE29DF">
              <w:rPr>
                <w:rFonts w:cstheme="minorHAnsi"/>
                <w:color w:val="000000"/>
              </w:rPr>
              <w:t>Summer</w:t>
            </w:r>
          </w:p>
        </w:tc>
        <w:tc>
          <w:tcPr>
            <w:tcW w:w="667" w:type="dxa"/>
            <w:tcBorders>
              <w:top w:val="single" w:sz="4" w:space="0" w:color="auto"/>
              <w:left w:val="single" w:sz="4" w:space="0" w:color="auto"/>
              <w:bottom w:val="single" w:sz="4" w:space="0" w:color="auto"/>
              <w:right w:val="single" w:sz="4" w:space="0" w:color="auto"/>
            </w:tcBorders>
          </w:tcPr>
          <w:p w14:paraId="41D8AEE2" w14:textId="77777777" w:rsidR="00A75088" w:rsidRPr="00FE29DF" w:rsidRDefault="00A75088" w:rsidP="00EE1FDD">
            <w:pPr>
              <w:rPr>
                <w:rFonts w:cstheme="minorHAnsi"/>
                <w:color w:val="000000"/>
              </w:rPr>
            </w:pPr>
            <w:r w:rsidRPr="00FE29DF">
              <w:rPr>
                <w:rFonts w:cstheme="minorHAnsi"/>
                <w:color w:val="000000"/>
              </w:rPr>
              <w:t>405,596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B9EC71" w14:textId="77777777" w:rsidR="00A75088" w:rsidRPr="00FE29DF" w:rsidRDefault="00A75088" w:rsidP="00EE1FDD">
            <w:pPr>
              <w:rPr>
                <w:rFonts w:cstheme="minorHAnsi"/>
                <w:color w:val="000000"/>
              </w:rPr>
            </w:pPr>
            <w:r w:rsidRPr="00FE29DF">
              <w:rPr>
                <w:rFonts w:cstheme="minorHAnsi"/>
                <w:color w:val="000000"/>
              </w:rPr>
              <w:t>8.76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B08ACF"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CA0648" w14:textId="77777777" w:rsidR="00A75088" w:rsidRPr="00FE29DF" w:rsidRDefault="00A75088" w:rsidP="00EE1FDD">
            <w:pPr>
              <w:rPr>
                <w:rFonts w:cstheme="minorHAnsi"/>
                <w:color w:val="000000"/>
              </w:rPr>
            </w:pPr>
            <w:r w:rsidRPr="00FE29DF">
              <w:rPr>
                <w:rFonts w:cstheme="minorHAnsi"/>
                <w:color w:val="000000"/>
              </w:rPr>
              <w:t>4</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35FE541" w14:textId="77777777" w:rsidR="00A75088" w:rsidRPr="00FE29DF" w:rsidRDefault="00A75088" w:rsidP="00EE1FDD">
            <w:pPr>
              <w:rPr>
                <w:rFonts w:cstheme="minorHAnsi"/>
                <w:color w:val="000000"/>
              </w:rPr>
            </w:pPr>
            <w:r w:rsidRPr="00FE29DF">
              <w:rPr>
                <w:rFonts w:cstheme="minorHAnsi"/>
                <w:color w:val="000000"/>
              </w:rPr>
              <w:t>6.4</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EAB413" w14:textId="77777777" w:rsidR="00A75088" w:rsidRPr="00FE29DF" w:rsidRDefault="00A75088" w:rsidP="00EE1FDD">
            <w:pPr>
              <w:rPr>
                <w:rFonts w:cstheme="minorHAnsi"/>
                <w:color w:val="000000"/>
              </w:rPr>
            </w:pPr>
            <w:r w:rsidRPr="00FE29DF">
              <w:rPr>
                <w:rFonts w:cstheme="minorHAnsi"/>
                <w:color w:val="000000"/>
              </w:rPr>
              <w:t>10.25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0AFEFD" w14:textId="77777777" w:rsidR="00A75088" w:rsidRPr="00FE29DF" w:rsidRDefault="00A75088" w:rsidP="00EE1FDD">
            <w:pPr>
              <w:rPr>
                <w:rFonts w:cstheme="minorHAnsi"/>
                <w:color w:val="000000"/>
              </w:rPr>
            </w:pPr>
            <w:r w:rsidRPr="00FE29DF">
              <w:rPr>
                <w:rFonts w:cstheme="minorHAnsi"/>
                <w:color w:val="000000"/>
              </w:rPr>
              <w:t>712.917</w:t>
            </w:r>
          </w:p>
        </w:tc>
      </w:tr>
      <w:tr w:rsidR="00A75088" w:rsidRPr="00FE29DF" w14:paraId="26EC5BCC" w14:textId="77777777" w:rsidTr="00EE1FDD">
        <w:trPr>
          <w:trHeight w:val="300"/>
        </w:trPr>
        <w:tc>
          <w:tcPr>
            <w:tcW w:w="1705" w:type="dxa"/>
            <w:tcBorders>
              <w:top w:val="single" w:sz="4" w:space="0" w:color="auto"/>
              <w:left w:val="single" w:sz="4" w:space="0" w:color="auto"/>
              <w:bottom w:val="single" w:sz="4" w:space="0" w:color="auto"/>
              <w:right w:val="single" w:sz="4" w:space="0" w:color="auto"/>
            </w:tcBorders>
            <w:vAlign w:val="bottom"/>
          </w:tcPr>
          <w:p w14:paraId="6DE49A2D" w14:textId="77777777" w:rsidR="00A75088" w:rsidRPr="00FE29DF" w:rsidRDefault="00A75088" w:rsidP="00EE1FDD">
            <w:pPr>
              <w:rPr>
                <w:rFonts w:cstheme="minorHAnsi"/>
                <w:color w:val="000000"/>
              </w:rPr>
            </w:pPr>
            <w:r w:rsidRPr="00FE29DF">
              <w:rPr>
                <w:rFonts w:cstheme="minorHAnsi"/>
                <w:color w:val="000000"/>
              </w:rPr>
              <w:t>Winter</w:t>
            </w:r>
          </w:p>
        </w:tc>
        <w:tc>
          <w:tcPr>
            <w:tcW w:w="667" w:type="dxa"/>
            <w:tcBorders>
              <w:top w:val="single" w:sz="4" w:space="0" w:color="auto"/>
              <w:left w:val="single" w:sz="4" w:space="0" w:color="auto"/>
              <w:bottom w:val="single" w:sz="4" w:space="0" w:color="auto"/>
              <w:right w:val="single" w:sz="4" w:space="0" w:color="auto"/>
            </w:tcBorders>
          </w:tcPr>
          <w:p w14:paraId="75FB993F" w14:textId="77777777" w:rsidR="00A75088" w:rsidRPr="00FE29DF" w:rsidRDefault="00A75088" w:rsidP="00EE1FDD">
            <w:pPr>
              <w:rPr>
                <w:rFonts w:cstheme="minorHAnsi"/>
                <w:color w:val="000000"/>
              </w:rPr>
            </w:pPr>
            <w:r w:rsidRPr="00FE29DF">
              <w:rPr>
                <w:rFonts w:cstheme="minorHAnsi"/>
                <w:color w:val="000000"/>
              </w:rPr>
              <w:t>387,687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32EB1D" w14:textId="77777777" w:rsidR="00A75088" w:rsidRPr="00FE29DF" w:rsidRDefault="00A75088" w:rsidP="00EE1FDD">
            <w:pPr>
              <w:rPr>
                <w:rFonts w:cstheme="minorHAnsi"/>
                <w:color w:val="000000"/>
              </w:rPr>
            </w:pPr>
            <w:r w:rsidRPr="00FE29DF">
              <w:rPr>
                <w:rFonts w:cstheme="minorHAnsi"/>
                <w:color w:val="000000"/>
              </w:rPr>
              <w:t>9.299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72A0A9" w14:textId="77777777" w:rsidR="00A75088" w:rsidRPr="00FE29DF" w:rsidRDefault="00A75088" w:rsidP="00EE1FDD">
            <w:pPr>
              <w:rPr>
                <w:rFonts w:cstheme="minorHAnsi"/>
                <w:color w:val="000000"/>
              </w:rPr>
            </w:pPr>
            <w:r w:rsidRPr="00FE29DF">
              <w:rPr>
                <w:rFonts w:cstheme="minorHAnsi"/>
                <w:color w:val="000000"/>
              </w:rPr>
              <w:t>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8A472A" w14:textId="77777777" w:rsidR="00A75088" w:rsidRPr="00FE29DF" w:rsidRDefault="00A75088" w:rsidP="00EE1FDD">
            <w:pPr>
              <w:rPr>
                <w:rFonts w:cstheme="minorHAnsi"/>
                <w:color w:val="000000"/>
              </w:rPr>
            </w:pPr>
            <w:r w:rsidRPr="00FE29DF">
              <w:rPr>
                <w:rFonts w:cstheme="minorHAnsi"/>
                <w:color w:val="000000"/>
              </w:rPr>
              <w:t>3.043</w:t>
            </w:r>
          </w:p>
        </w:tc>
        <w:tc>
          <w:tcPr>
            <w:tcW w:w="10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D8F2F2" w14:textId="77777777" w:rsidR="00A75088" w:rsidRPr="00FE29DF" w:rsidRDefault="00A75088" w:rsidP="00EE1FDD">
            <w:pPr>
              <w:rPr>
                <w:rFonts w:cstheme="minorHAnsi"/>
                <w:color w:val="000000"/>
              </w:rPr>
            </w:pPr>
            <w:r w:rsidRPr="00FE29DF">
              <w:rPr>
                <w:rFonts w:cstheme="minorHAnsi"/>
                <w:color w:val="000000"/>
              </w:rPr>
              <w:t>6.5</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ECFBD7" w14:textId="77777777" w:rsidR="00A75088" w:rsidRPr="00FE29DF" w:rsidRDefault="00A75088" w:rsidP="00EE1FDD">
            <w:pPr>
              <w:rPr>
                <w:rFonts w:cstheme="minorHAnsi"/>
                <w:color w:val="000000"/>
              </w:rPr>
            </w:pPr>
            <w:r w:rsidRPr="00FE29DF">
              <w:rPr>
                <w:rFonts w:cstheme="minorHAnsi"/>
                <w:color w:val="000000"/>
              </w:rPr>
              <w:t>12.2</w:t>
            </w:r>
          </w:p>
        </w:tc>
        <w:tc>
          <w:tcPr>
            <w:tcW w:w="111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863D59" w14:textId="77777777" w:rsidR="00A75088" w:rsidRPr="00FE29DF" w:rsidRDefault="00A75088" w:rsidP="00EE1FDD">
            <w:pPr>
              <w:rPr>
                <w:rFonts w:cstheme="minorHAnsi"/>
                <w:color w:val="000000"/>
              </w:rPr>
            </w:pPr>
            <w:r w:rsidRPr="00FE29DF">
              <w:rPr>
                <w:rFonts w:cstheme="minorHAnsi"/>
                <w:color w:val="000000"/>
              </w:rPr>
              <w:t>557</w:t>
            </w:r>
          </w:p>
        </w:tc>
      </w:tr>
    </w:tbl>
    <w:p w14:paraId="548A5A21" w14:textId="77777777" w:rsidR="00A75088" w:rsidRPr="00FE29DF" w:rsidRDefault="00A75088" w:rsidP="00A75088">
      <w:pPr>
        <w:rPr>
          <w:rFonts w:cstheme="minorHAnsi"/>
        </w:rPr>
      </w:pPr>
    </w:p>
    <w:p w14:paraId="5AB08698" w14:textId="3900709A" w:rsidR="00A75088" w:rsidRPr="00FE29DF" w:rsidRDefault="00A75088" w:rsidP="00A75088">
      <w:pPr>
        <w:rPr>
          <w:rFonts w:cstheme="minorHAnsi"/>
        </w:rPr>
      </w:pPr>
      <w:r w:rsidRPr="00FE29DF">
        <w:rPr>
          <w:rFonts w:cstheme="minorHAnsi"/>
        </w:rPr>
        <w:t xml:space="preserve">Table </w:t>
      </w:r>
      <w:r w:rsidR="006E2347">
        <w:rPr>
          <w:rFonts w:cstheme="minorHAnsi"/>
        </w:rPr>
        <w:t>3</w:t>
      </w:r>
      <w:r w:rsidRPr="00FE29DF">
        <w:rPr>
          <w:rFonts w:cstheme="minorHAnsi"/>
        </w:rPr>
        <w:t xml:space="preserve"> shows the performance metrics (RMSE and R</w:t>
      </w:r>
      <w:r w:rsidRPr="00FE29DF">
        <w:rPr>
          <w:rFonts w:cstheme="minorHAnsi"/>
          <w:vertAlign w:val="superscript"/>
        </w:rPr>
        <w:t>2</w:t>
      </w:r>
      <w:r w:rsidRPr="00FE29DF">
        <w:rPr>
          <w:rFonts w:cstheme="minorHAnsi"/>
        </w:rPr>
        <w:t>) of our ensemble machine learning models with spatial folds and random folds</w:t>
      </w:r>
      <w:r w:rsidR="006E2347">
        <w:rPr>
          <w:rFonts w:cstheme="minorHAnsi"/>
        </w:rPr>
        <w:t xml:space="preserve"> for the cross validation (CV)</w:t>
      </w:r>
      <w:r w:rsidRPr="00FE29DF">
        <w:rPr>
          <w:rFonts w:cstheme="minorHAnsi"/>
        </w:rPr>
        <w:t xml:space="preserve">. The models </w:t>
      </w:r>
      <w:r w:rsidR="006E2347">
        <w:rPr>
          <w:rFonts w:cstheme="minorHAnsi"/>
        </w:rPr>
        <w:t>that included</w:t>
      </w:r>
      <w:r w:rsidRPr="00FE29DF">
        <w:rPr>
          <w:rFonts w:cstheme="minorHAnsi"/>
        </w:rPr>
        <w:t xml:space="preserve"> CMAQ </w:t>
      </w:r>
      <w:commentRangeStart w:id="108"/>
      <w:r w:rsidRPr="00FE29DF">
        <w:rPr>
          <w:rFonts w:cstheme="minorHAnsi"/>
        </w:rPr>
        <w:t xml:space="preserve">output included as a predictor variable were run for the years 2008-2016 (the years for which we have CMAQ data), and the models without CMAQ were run for 2008-2018 to include 2017 and 2018 because there were so many large wildfires in the western US during these years. </w:t>
      </w:r>
      <w:commentRangeEnd w:id="108"/>
      <w:r w:rsidR="00D906F8">
        <w:rPr>
          <w:rFonts w:cstheme="minorHAnsi"/>
        </w:rPr>
        <w:t xml:space="preserve">The results for the training data are based on predictions for those observations when they are in the left-out fold within the 10-fold cross validation. </w:t>
      </w:r>
      <w:r w:rsidR="006E2347">
        <w:rPr>
          <w:rStyle w:val="CommentReference"/>
        </w:rPr>
        <w:commentReference w:id="108"/>
      </w:r>
      <w:commentRangeStart w:id="109"/>
      <w:r w:rsidR="00D557AE">
        <w:rPr>
          <w:rFonts w:cstheme="minorHAnsi"/>
        </w:rPr>
        <w:t xml:space="preserve">The results for the training sets are metrics based on predictions at locations that </w:t>
      </w:r>
      <w:proofErr w:type="gramStart"/>
      <w:r w:rsidR="00D557AE">
        <w:rPr>
          <w:rFonts w:cstheme="minorHAnsi"/>
        </w:rPr>
        <w:t>were</w:t>
      </w:r>
      <w:commentRangeStart w:id="110"/>
      <w:r w:rsidR="00D557AE">
        <w:rPr>
          <w:rFonts w:cstheme="minorHAnsi"/>
        </w:rPr>
        <w:t xml:space="preserve"> ,</w:t>
      </w:r>
      <w:commentRangeEnd w:id="110"/>
      <w:proofErr w:type="gramEnd"/>
      <w:r w:rsidR="00A251AA">
        <w:rPr>
          <w:rStyle w:val="CommentReference"/>
        </w:rPr>
        <w:commentReference w:id="110"/>
      </w:r>
      <w:r w:rsidR="00D557AE">
        <w:rPr>
          <w:rFonts w:cstheme="minorHAnsi"/>
        </w:rPr>
        <w:t xml:space="preserve"> whereas the testing RMSE and R2 are for the completely left-out 10% of the data, a good test of how our model will do predicting at locations on which it did not train. </w:t>
      </w:r>
      <w:commentRangeEnd w:id="109"/>
      <w:r w:rsidR="00D557AE">
        <w:rPr>
          <w:rStyle w:val="CommentReference"/>
        </w:rPr>
        <w:commentReference w:id="109"/>
      </w:r>
    </w:p>
    <w:p w14:paraId="4128508E" w14:textId="77777777" w:rsidR="00A75088" w:rsidRPr="00FE29DF" w:rsidRDefault="00A75088" w:rsidP="00A75088">
      <w:pPr>
        <w:rPr>
          <w:rFonts w:cstheme="minorHAnsi"/>
        </w:rPr>
      </w:pPr>
    </w:p>
    <w:tbl>
      <w:tblPr>
        <w:tblStyle w:val="TableGrid"/>
        <w:tblW w:w="0" w:type="auto"/>
        <w:tblLook w:val="04A0" w:firstRow="1" w:lastRow="0" w:firstColumn="1" w:lastColumn="0" w:noHBand="0" w:noVBand="1"/>
      </w:tblPr>
      <w:tblGrid>
        <w:gridCol w:w="1663"/>
        <w:gridCol w:w="1672"/>
        <w:gridCol w:w="1672"/>
        <w:gridCol w:w="1664"/>
        <w:gridCol w:w="1653"/>
      </w:tblGrid>
      <w:tr w:rsidR="006E2347" w:rsidRPr="00FE29DF" w14:paraId="6D68F3CC" w14:textId="77777777" w:rsidTr="00EE1FDD">
        <w:tc>
          <w:tcPr>
            <w:tcW w:w="1870" w:type="dxa"/>
          </w:tcPr>
          <w:p w14:paraId="42A74189" w14:textId="77777777" w:rsidR="00A75088" w:rsidRPr="00FE29DF" w:rsidRDefault="00A75088" w:rsidP="00EE1FDD">
            <w:pPr>
              <w:rPr>
                <w:rFonts w:eastAsia="Times New Roman" w:cstheme="minorHAnsi"/>
                <w:b/>
                <w:bCs/>
              </w:rPr>
            </w:pPr>
            <w:r w:rsidRPr="00FE29DF">
              <w:rPr>
                <w:rFonts w:eastAsia="Times New Roman" w:cstheme="minorHAnsi"/>
                <w:b/>
                <w:bCs/>
              </w:rPr>
              <w:t>Model</w:t>
            </w:r>
          </w:p>
        </w:tc>
        <w:tc>
          <w:tcPr>
            <w:tcW w:w="1870" w:type="dxa"/>
          </w:tcPr>
          <w:p w14:paraId="2589F877" w14:textId="77777777" w:rsidR="00A75088" w:rsidRPr="00FE29DF" w:rsidRDefault="00A75088" w:rsidP="00EE1FDD">
            <w:pPr>
              <w:rPr>
                <w:rFonts w:eastAsia="Times New Roman" w:cstheme="minorHAnsi"/>
                <w:b/>
                <w:bCs/>
              </w:rPr>
            </w:pPr>
            <w:r w:rsidRPr="00FE29DF">
              <w:rPr>
                <w:rFonts w:eastAsia="Times New Roman" w:cstheme="minorHAnsi"/>
                <w:b/>
                <w:bCs/>
              </w:rPr>
              <w:t>Training (10-fold CV) RMSE (</w:t>
            </w:r>
            <w:r w:rsidRPr="00FE29DF">
              <w:rPr>
                <w:rFonts w:eastAsia="Times New Roman" w:cstheme="minorHAnsi"/>
                <w:b/>
                <w:bCs/>
                <w:color w:val="000000"/>
              </w:rPr>
              <w:t>µg/m</w:t>
            </w:r>
            <w:r w:rsidRPr="00FE29DF">
              <w:rPr>
                <w:rFonts w:eastAsia="Times New Roman" w:cstheme="minorHAnsi"/>
                <w:b/>
                <w:bCs/>
                <w:color w:val="000000"/>
                <w:vertAlign w:val="superscript"/>
              </w:rPr>
              <w:t>3</w:t>
            </w:r>
            <w:r w:rsidRPr="00FE29DF">
              <w:rPr>
                <w:rFonts w:eastAsia="Times New Roman" w:cstheme="minorHAnsi"/>
                <w:b/>
                <w:bCs/>
                <w:color w:val="000000"/>
              </w:rPr>
              <w:t>)</w:t>
            </w:r>
          </w:p>
        </w:tc>
        <w:tc>
          <w:tcPr>
            <w:tcW w:w="1870" w:type="dxa"/>
          </w:tcPr>
          <w:p w14:paraId="390DC2F3" w14:textId="77777777" w:rsidR="00A75088" w:rsidRPr="00FE29DF" w:rsidRDefault="00A75088" w:rsidP="00EE1FDD">
            <w:pPr>
              <w:rPr>
                <w:rFonts w:eastAsia="Times New Roman" w:cstheme="minorHAnsi"/>
                <w:b/>
                <w:bCs/>
                <w:vertAlign w:val="superscript"/>
              </w:rPr>
            </w:pPr>
            <w:r w:rsidRPr="00FE29DF">
              <w:rPr>
                <w:rFonts w:eastAsia="Times New Roman" w:cstheme="minorHAnsi"/>
                <w:b/>
                <w:bCs/>
              </w:rPr>
              <w:t>Training (10-fold CV) R</w:t>
            </w:r>
            <w:r w:rsidRPr="00FE29DF">
              <w:rPr>
                <w:rFonts w:eastAsia="Times New Roman" w:cstheme="minorHAnsi"/>
                <w:b/>
                <w:bCs/>
                <w:vertAlign w:val="superscript"/>
              </w:rPr>
              <w:t>2</w:t>
            </w:r>
          </w:p>
        </w:tc>
        <w:tc>
          <w:tcPr>
            <w:tcW w:w="1870" w:type="dxa"/>
          </w:tcPr>
          <w:p w14:paraId="5FFCB652" w14:textId="77777777" w:rsidR="00A75088" w:rsidRPr="00FE29DF" w:rsidRDefault="00A75088" w:rsidP="00EE1FDD">
            <w:pPr>
              <w:rPr>
                <w:rFonts w:eastAsia="Times New Roman" w:cstheme="minorHAnsi"/>
                <w:b/>
                <w:bCs/>
              </w:rPr>
            </w:pPr>
            <w:r w:rsidRPr="00FE29DF">
              <w:rPr>
                <w:rFonts w:eastAsia="Times New Roman" w:cstheme="minorHAnsi"/>
                <w:b/>
                <w:bCs/>
              </w:rPr>
              <w:t>Testing RMSE (</w:t>
            </w:r>
            <w:r w:rsidRPr="00FE29DF">
              <w:rPr>
                <w:rFonts w:eastAsia="Times New Roman" w:cstheme="minorHAnsi"/>
                <w:b/>
                <w:bCs/>
                <w:color w:val="000000"/>
              </w:rPr>
              <w:t>µg/m</w:t>
            </w:r>
            <w:r w:rsidRPr="00FE29DF">
              <w:rPr>
                <w:rFonts w:eastAsia="Times New Roman" w:cstheme="minorHAnsi"/>
                <w:b/>
                <w:bCs/>
                <w:color w:val="000000"/>
                <w:vertAlign w:val="superscript"/>
              </w:rPr>
              <w:t>3</w:t>
            </w:r>
            <w:r w:rsidRPr="00FE29DF">
              <w:rPr>
                <w:rFonts w:eastAsia="Times New Roman" w:cstheme="minorHAnsi"/>
                <w:b/>
                <w:bCs/>
                <w:color w:val="000000"/>
              </w:rPr>
              <w:t>)</w:t>
            </w:r>
          </w:p>
        </w:tc>
        <w:tc>
          <w:tcPr>
            <w:tcW w:w="1870" w:type="dxa"/>
          </w:tcPr>
          <w:p w14:paraId="7CEB6404" w14:textId="77777777" w:rsidR="00A75088" w:rsidRPr="00FE29DF" w:rsidRDefault="00A75088" w:rsidP="00EE1FDD">
            <w:pPr>
              <w:rPr>
                <w:rFonts w:eastAsia="Times New Roman" w:cstheme="minorHAnsi"/>
                <w:b/>
                <w:bCs/>
              </w:rPr>
            </w:pPr>
            <w:r w:rsidRPr="00FE29DF">
              <w:rPr>
                <w:rFonts w:eastAsia="Times New Roman" w:cstheme="minorHAnsi"/>
                <w:b/>
                <w:bCs/>
              </w:rPr>
              <w:t>Testing R</w:t>
            </w:r>
            <w:r w:rsidRPr="00FE29DF">
              <w:rPr>
                <w:rFonts w:eastAsia="Times New Roman" w:cstheme="minorHAnsi"/>
                <w:b/>
                <w:bCs/>
                <w:vertAlign w:val="superscript"/>
              </w:rPr>
              <w:t>2</w:t>
            </w:r>
          </w:p>
        </w:tc>
      </w:tr>
      <w:tr w:rsidR="006E2347" w:rsidRPr="00FE29DF" w14:paraId="336BB4CC" w14:textId="77777777" w:rsidTr="00EE1FDD">
        <w:tc>
          <w:tcPr>
            <w:tcW w:w="1870" w:type="dxa"/>
          </w:tcPr>
          <w:p w14:paraId="6E5DCD2C" w14:textId="6C50014E" w:rsidR="00A75088" w:rsidRPr="00FE29DF" w:rsidRDefault="006E2347" w:rsidP="00EE1FDD">
            <w:pPr>
              <w:rPr>
                <w:rFonts w:eastAsia="Times New Roman" w:cstheme="minorHAnsi"/>
              </w:rPr>
            </w:pPr>
            <w:r>
              <w:rPr>
                <w:rFonts w:eastAsia="Times New Roman" w:cstheme="minorHAnsi"/>
              </w:rPr>
              <w:t xml:space="preserve">2008-2016 model with </w:t>
            </w:r>
            <w:r w:rsidR="00A75088" w:rsidRPr="00FE29DF">
              <w:rPr>
                <w:rFonts w:eastAsia="Times New Roman" w:cstheme="minorHAnsi"/>
              </w:rPr>
              <w:t>CMAQ, spatial folds</w:t>
            </w:r>
          </w:p>
        </w:tc>
        <w:tc>
          <w:tcPr>
            <w:tcW w:w="1870" w:type="dxa"/>
          </w:tcPr>
          <w:p w14:paraId="1F94F8C3" w14:textId="77777777" w:rsidR="00A75088" w:rsidRPr="00FE29DF" w:rsidRDefault="00A75088" w:rsidP="00EE1FDD">
            <w:pPr>
              <w:rPr>
                <w:rFonts w:eastAsia="Times New Roman" w:cstheme="minorHAnsi"/>
              </w:rPr>
            </w:pPr>
            <w:r w:rsidRPr="00FE29DF">
              <w:rPr>
                <w:rFonts w:cstheme="minorHAnsi"/>
                <w:shd w:val="clear" w:color="auto" w:fill="FFFFFF"/>
              </w:rPr>
              <w:t>5.061</w:t>
            </w:r>
          </w:p>
        </w:tc>
        <w:tc>
          <w:tcPr>
            <w:tcW w:w="1870" w:type="dxa"/>
          </w:tcPr>
          <w:p w14:paraId="31181A59" w14:textId="77777777" w:rsidR="00A75088" w:rsidRPr="00FE29DF" w:rsidRDefault="00A75088" w:rsidP="00EE1FDD">
            <w:pPr>
              <w:rPr>
                <w:rFonts w:eastAsia="Times New Roman" w:cstheme="minorHAnsi"/>
              </w:rPr>
            </w:pPr>
            <w:r w:rsidRPr="00FE29DF">
              <w:rPr>
                <w:rFonts w:cstheme="minorHAnsi"/>
                <w:shd w:val="clear" w:color="auto" w:fill="FFFFFF"/>
              </w:rPr>
              <w:t>0.659</w:t>
            </w:r>
          </w:p>
        </w:tc>
        <w:tc>
          <w:tcPr>
            <w:tcW w:w="1870" w:type="dxa"/>
          </w:tcPr>
          <w:p w14:paraId="04B78314" w14:textId="77777777" w:rsidR="00A75088" w:rsidRPr="00FE29DF" w:rsidRDefault="00A75088" w:rsidP="00EE1FDD">
            <w:pPr>
              <w:rPr>
                <w:rFonts w:eastAsia="Times New Roman" w:cstheme="minorHAnsi"/>
              </w:rPr>
            </w:pPr>
            <w:r w:rsidRPr="00FE29DF">
              <w:rPr>
                <w:rFonts w:cstheme="minorHAnsi"/>
                <w:shd w:val="clear" w:color="auto" w:fill="FFFFFF"/>
              </w:rPr>
              <w:t>5.420</w:t>
            </w:r>
          </w:p>
        </w:tc>
        <w:tc>
          <w:tcPr>
            <w:tcW w:w="1870" w:type="dxa"/>
          </w:tcPr>
          <w:p w14:paraId="0F2C5954" w14:textId="77777777" w:rsidR="00A75088" w:rsidRPr="00FE29DF" w:rsidRDefault="00A75088" w:rsidP="00EE1FDD">
            <w:pPr>
              <w:rPr>
                <w:rFonts w:eastAsia="Times New Roman" w:cstheme="minorHAnsi"/>
              </w:rPr>
            </w:pPr>
            <w:r w:rsidRPr="00FE29DF">
              <w:rPr>
                <w:rFonts w:cstheme="minorHAnsi"/>
                <w:shd w:val="clear" w:color="auto" w:fill="FFFFFF"/>
              </w:rPr>
              <w:t>0.589</w:t>
            </w:r>
          </w:p>
        </w:tc>
      </w:tr>
      <w:tr w:rsidR="006E2347" w:rsidRPr="00FE29DF" w14:paraId="0D105C00" w14:textId="77777777" w:rsidTr="00EE1FDD">
        <w:tc>
          <w:tcPr>
            <w:tcW w:w="1870" w:type="dxa"/>
          </w:tcPr>
          <w:p w14:paraId="4603C250" w14:textId="39CA5807" w:rsidR="00A75088" w:rsidRPr="00FE29DF" w:rsidRDefault="006E2347" w:rsidP="00EE1FDD">
            <w:pPr>
              <w:rPr>
                <w:rFonts w:eastAsia="Times New Roman" w:cstheme="minorHAnsi"/>
              </w:rPr>
            </w:pPr>
            <w:r>
              <w:rPr>
                <w:rFonts w:eastAsia="Times New Roman" w:cstheme="minorHAnsi"/>
              </w:rPr>
              <w:t xml:space="preserve">2008-2018 model without </w:t>
            </w:r>
            <w:r w:rsidR="00A75088" w:rsidRPr="00FE29DF">
              <w:rPr>
                <w:rFonts w:eastAsia="Times New Roman" w:cstheme="minorHAnsi"/>
              </w:rPr>
              <w:t>CMAQ, spatial folds</w:t>
            </w:r>
          </w:p>
        </w:tc>
        <w:tc>
          <w:tcPr>
            <w:tcW w:w="1870" w:type="dxa"/>
          </w:tcPr>
          <w:p w14:paraId="1942467D" w14:textId="77777777" w:rsidR="00A75088" w:rsidRPr="00FE29DF" w:rsidRDefault="00A75088" w:rsidP="00EE1FDD">
            <w:pPr>
              <w:rPr>
                <w:rFonts w:eastAsia="Times New Roman" w:cstheme="minorHAnsi"/>
              </w:rPr>
            </w:pPr>
            <w:r w:rsidRPr="00FE29DF">
              <w:rPr>
                <w:rFonts w:cstheme="minorHAnsi"/>
                <w:shd w:val="clear" w:color="auto" w:fill="FFFFFF"/>
              </w:rPr>
              <w:t>6.576</w:t>
            </w:r>
          </w:p>
        </w:tc>
        <w:tc>
          <w:tcPr>
            <w:tcW w:w="1870" w:type="dxa"/>
          </w:tcPr>
          <w:p w14:paraId="1E96F192" w14:textId="77777777" w:rsidR="00A75088" w:rsidRPr="00FE29DF" w:rsidRDefault="00A75088" w:rsidP="00EE1FDD">
            <w:pPr>
              <w:rPr>
                <w:rFonts w:eastAsia="Times New Roman" w:cstheme="minorHAnsi"/>
              </w:rPr>
            </w:pPr>
            <w:r w:rsidRPr="00FE29DF">
              <w:rPr>
                <w:rFonts w:cstheme="minorHAnsi"/>
                <w:shd w:val="clear" w:color="auto" w:fill="FFFFFF"/>
              </w:rPr>
              <w:t>0.598</w:t>
            </w:r>
          </w:p>
        </w:tc>
        <w:tc>
          <w:tcPr>
            <w:tcW w:w="1870" w:type="dxa"/>
          </w:tcPr>
          <w:p w14:paraId="1FBE1E72" w14:textId="77777777" w:rsidR="00A75088" w:rsidRPr="00FE29DF" w:rsidRDefault="00A75088" w:rsidP="00EE1FDD">
            <w:pPr>
              <w:rPr>
                <w:rFonts w:eastAsia="Times New Roman" w:cstheme="minorHAnsi"/>
              </w:rPr>
            </w:pPr>
            <w:r w:rsidRPr="00FE29DF">
              <w:rPr>
                <w:rFonts w:cstheme="minorHAnsi"/>
                <w:shd w:val="clear" w:color="auto" w:fill="FFFFFF"/>
              </w:rPr>
              <w:t>6.599</w:t>
            </w:r>
          </w:p>
        </w:tc>
        <w:tc>
          <w:tcPr>
            <w:tcW w:w="1870" w:type="dxa"/>
          </w:tcPr>
          <w:p w14:paraId="5BA2BBED" w14:textId="77777777" w:rsidR="00A75088" w:rsidRPr="00FE29DF" w:rsidRDefault="00A75088" w:rsidP="00EE1FDD">
            <w:pPr>
              <w:rPr>
                <w:rFonts w:eastAsia="Times New Roman" w:cstheme="minorHAnsi"/>
              </w:rPr>
            </w:pPr>
            <w:r w:rsidRPr="00FE29DF">
              <w:rPr>
                <w:rFonts w:cstheme="minorHAnsi"/>
                <w:shd w:val="clear" w:color="auto" w:fill="FFFFFF"/>
              </w:rPr>
              <w:t>0.593</w:t>
            </w:r>
          </w:p>
        </w:tc>
      </w:tr>
      <w:tr w:rsidR="006E2347" w:rsidRPr="00FE29DF" w14:paraId="0CE86ABB" w14:textId="77777777" w:rsidTr="00EE1FDD">
        <w:tc>
          <w:tcPr>
            <w:tcW w:w="1870" w:type="dxa"/>
          </w:tcPr>
          <w:p w14:paraId="47A62ADD" w14:textId="6FD08A03" w:rsidR="00A75088" w:rsidRPr="00FE29DF" w:rsidRDefault="006E2347" w:rsidP="00EE1FDD">
            <w:pPr>
              <w:rPr>
                <w:rFonts w:eastAsia="Times New Roman" w:cstheme="minorHAnsi"/>
              </w:rPr>
            </w:pPr>
            <w:r>
              <w:rPr>
                <w:rFonts w:eastAsia="Times New Roman" w:cstheme="minorHAnsi"/>
              </w:rPr>
              <w:t xml:space="preserve">2008-2016 model with </w:t>
            </w:r>
            <w:r w:rsidRPr="00FE29DF">
              <w:rPr>
                <w:rFonts w:eastAsia="Times New Roman" w:cstheme="minorHAnsi"/>
              </w:rPr>
              <w:t>CMAQ</w:t>
            </w:r>
            <w:r w:rsidR="00A75088" w:rsidRPr="00FE29DF">
              <w:rPr>
                <w:rFonts w:eastAsia="Times New Roman" w:cstheme="minorHAnsi"/>
              </w:rPr>
              <w:t>, random folds</w:t>
            </w:r>
          </w:p>
        </w:tc>
        <w:tc>
          <w:tcPr>
            <w:tcW w:w="1870" w:type="dxa"/>
          </w:tcPr>
          <w:p w14:paraId="4CC74956" w14:textId="77777777" w:rsidR="00A75088" w:rsidRPr="00FE29DF" w:rsidRDefault="00A75088" w:rsidP="00EE1FDD">
            <w:pPr>
              <w:rPr>
                <w:rFonts w:eastAsia="Times New Roman" w:cstheme="minorHAnsi"/>
              </w:rPr>
            </w:pPr>
            <w:r w:rsidRPr="00FE29DF">
              <w:rPr>
                <w:rFonts w:cstheme="minorHAnsi"/>
                <w:shd w:val="clear" w:color="auto" w:fill="FFFFFF"/>
              </w:rPr>
              <w:t>4.482</w:t>
            </w:r>
          </w:p>
        </w:tc>
        <w:tc>
          <w:tcPr>
            <w:tcW w:w="1870" w:type="dxa"/>
          </w:tcPr>
          <w:p w14:paraId="1455350C" w14:textId="77777777" w:rsidR="00A75088" w:rsidRPr="00FE29DF" w:rsidRDefault="00A75088" w:rsidP="00EE1FDD">
            <w:pPr>
              <w:rPr>
                <w:rFonts w:eastAsia="Times New Roman" w:cstheme="minorHAnsi"/>
              </w:rPr>
            </w:pPr>
            <w:r w:rsidRPr="00FE29DF">
              <w:rPr>
                <w:rFonts w:cstheme="minorHAnsi"/>
                <w:shd w:val="clear" w:color="auto" w:fill="FFFFFF"/>
              </w:rPr>
              <w:t>0.732</w:t>
            </w:r>
          </w:p>
        </w:tc>
        <w:tc>
          <w:tcPr>
            <w:tcW w:w="1870" w:type="dxa"/>
          </w:tcPr>
          <w:p w14:paraId="23E0C7CE" w14:textId="77777777" w:rsidR="00A75088" w:rsidRPr="00FE29DF" w:rsidRDefault="00A75088" w:rsidP="00EE1FDD">
            <w:pPr>
              <w:rPr>
                <w:rFonts w:eastAsia="Times New Roman" w:cstheme="minorHAnsi"/>
              </w:rPr>
            </w:pPr>
            <w:r w:rsidRPr="00FE29DF">
              <w:rPr>
                <w:rFonts w:cstheme="minorHAnsi"/>
                <w:shd w:val="clear" w:color="auto" w:fill="FFFFFF"/>
              </w:rPr>
              <w:t>4.642</w:t>
            </w:r>
          </w:p>
        </w:tc>
        <w:tc>
          <w:tcPr>
            <w:tcW w:w="1870" w:type="dxa"/>
          </w:tcPr>
          <w:p w14:paraId="015DF764" w14:textId="77777777" w:rsidR="00A75088" w:rsidRPr="00FE29DF" w:rsidRDefault="00A75088" w:rsidP="00EE1FDD">
            <w:pPr>
              <w:rPr>
                <w:rFonts w:eastAsia="Times New Roman" w:cstheme="minorHAnsi"/>
              </w:rPr>
            </w:pPr>
            <w:r w:rsidRPr="00FE29DF">
              <w:rPr>
                <w:rFonts w:cstheme="minorHAnsi"/>
                <w:shd w:val="clear" w:color="auto" w:fill="FFFFFF"/>
              </w:rPr>
              <w:t>0.715</w:t>
            </w:r>
          </w:p>
        </w:tc>
      </w:tr>
      <w:tr w:rsidR="006E2347" w:rsidRPr="00FE29DF" w14:paraId="27091140" w14:textId="77777777" w:rsidTr="00EE1FDD">
        <w:tc>
          <w:tcPr>
            <w:tcW w:w="1870" w:type="dxa"/>
          </w:tcPr>
          <w:p w14:paraId="4B5352A3" w14:textId="0529718E" w:rsidR="00A75088" w:rsidRPr="00FE29DF" w:rsidRDefault="00D557AE" w:rsidP="00EE1FDD">
            <w:pPr>
              <w:rPr>
                <w:rFonts w:eastAsia="Times New Roman" w:cstheme="minorHAnsi"/>
              </w:rPr>
            </w:pPr>
            <w:r>
              <w:rPr>
                <w:rFonts w:eastAsia="Times New Roman" w:cstheme="minorHAnsi"/>
              </w:rPr>
              <w:t xml:space="preserve">2008-2018 model without </w:t>
            </w:r>
            <w:r w:rsidRPr="00FE29DF">
              <w:rPr>
                <w:rFonts w:eastAsia="Times New Roman" w:cstheme="minorHAnsi"/>
              </w:rPr>
              <w:t>CMAQ</w:t>
            </w:r>
            <w:r w:rsidR="00A75088" w:rsidRPr="00FE29DF">
              <w:rPr>
                <w:rFonts w:eastAsia="Times New Roman" w:cstheme="minorHAnsi"/>
              </w:rPr>
              <w:t>, random folds</w:t>
            </w:r>
          </w:p>
        </w:tc>
        <w:tc>
          <w:tcPr>
            <w:tcW w:w="1870" w:type="dxa"/>
          </w:tcPr>
          <w:p w14:paraId="5696203A" w14:textId="77777777" w:rsidR="00A75088" w:rsidRPr="00FE29DF" w:rsidRDefault="00A75088" w:rsidP="00EE1FDD">
            <w:pPr>
              <w:rPr>
                <w:rFonts w:eastAsia="Times New Roman" w:cstheme="minorHAnsi"/>
              </w:rPr>
            </w:pPr>
            <w:r w:rsidRPr="00FE29DF">
              <w:rPr>
                <w:rFonts w:cstheme="minorHAnsi"/>
                <w:shd w:val="clear" w:color="auto" w:fill="FFFFFF"/>
              </w:rPr>
              <w:t>5.482</w:t>
            </w:r>
          </w:p>
        </w:tc>
        <w:tc>
          <w:tcPr>
            <w:tcW w:w="1870" w:type="dxa"/>
          </w:tcPr>
          <w:p w14:paraId="585F2D88" w14:textId="77777777" w:rsidR="00A75088" w:rsidRPr="00FE29DF" w:rsidRDefault="00A75088" w:rsidP="00EE1FDD">
            <w:pPr>
              <w:rPr>
                <w:rFonts w:eastAsia="Times New Roman" w:cstheme="minorHAnsi"/>
              </w:rPr>
            </w:pPr>
            <w:r w:rsidRPr="00FE29DF">
              <w:rPr>
                <w:rFonts w:cstheme="minorHAnsi"/>
                <w:shd w:val="clear" w:color="auto" w:fill="FFFFFF"/>
              </w:rPr>
              <w:t>0.719</w:t>
            </w:r>
          </w:p>
        </w:tc>
        <w:tc>
          <w:tcPr>
            <w:tcW w:w="1870" w:type="dxa"/>
          </w:tcPr>
          <w:p w14:paraId="566299CA" w14:textId="77777777" w:rsidR="00A75088" w:rsidRPr="00FE29DF" w:rsidRDefault="00A75088" w:rsidP="00EE1FDD">
            <w:pPr>
              <w:rPr>
                <w:rFonts w:eastAsia="Times New Roman" w:cstheme="minorHAnsi"/>
              </w:rPr>
            </w:pPr>
            <w:r w:rsidRPr="00FE29DF">
              <w:rPr>
                <w:rFonts w:cstheme="minorHAnsi"/>
                <w:shd w:val="clear" w:color="auto" w:fill="FFFFFF"/>
              </w:rPr>
              <w:t>5.954</w:t>
            </w:r>
          </w:p>
        </w:tc>
        <w:tc>
          <w:tcPr>
            <w:tcW w:w="1870" w:type="dxa"/>
          </w:tcPr>
          <w:p w14:paraId="1FB2BCFE" w14:textId="77777777" w:rsidR="00A75088" w:rsidRPr="00FE29DF" w:rsidRDefault="00A75088" w:rsidP="00EE1FDD">
            <w:pPr>
              <w:rPr>
                <w:rFonts w:eastAsia="Times New Roman" w:cstheme="minorHAnsi"/>
              </w:rPr>
            </w:pPr>
            <w:r w:rsidRPr="00FE29DF">
              <w:rPr>
                <w:rFonts w:cstheme="minorHAnsi"/>
                <w:shd w:val="clear" w:color="auto" w:fill="FFFFFF"/>
              </w:rPr>
              <w:t>0.680</w:t>
            </w:r>
          </w:p>
        </w:tc>
      </w:tr>
    </w:tbl>
    <w:p w14:paraId="21E787D6" w14:textId="77777777" w:rsidR="00A75088" w:rsidRPr="00FE29DF" w:rsidRDefault="00A75088" w:rsidP="00A75088">
      <w:pPr>
        <w:rPr>
          <w:rFonts w:cstheme="minorHAnsi"/>
          <w:color w:val="000000"/>
          <w:bdr w:val="none" w:sz="0" w:space="0" w:color="auto" w:frame="1"/>
        </w:rPr>
      </w:pPr>
    </w:p>
    <w:p w14:paraId="4A52F070" w14:textId="46BC888A" w:rsidR="00A75088" w:rsidRPr="00FE29DF" w:rsidRDefault="00A75088" w:rsidP="00A75088">
      <w:pPr>
        <w:rPr>
          <w:rFonts w:cstheme="minorHAnsi"/>
        </w:rPr>
      </w:pPr>
      <w:r w:rsidRPr="00FE29DF">
        <w:rPr>
          <w:rFonts w:cstheme="minorHAnsi"/>
          <w:color w:val="000000"/>
          <w:bdr w:val="none" w:sz="0" w:space="0" w:color="auto" w:frame="1"/>
        </w:rPr>
        <w:lastRenderedPageBreak/>
        <w:t>Overall, models including CMAQ perform better (have lower RMSE and higher R</w:t>
      </w:r>
      <w:r w:rsidRPr="00FE29DF">
        <w:rPr>
          <w:rFonts w:cstheme="minorHAnsi"/>
          <w:color w:val="000000"/>
          <w:bdr w:val="none" w:sz="0" w:space="0" w:color="auto" w:frame="1"/>
          <w:vertAlign w:val="superscript"/>
        </w:rPr>
        <w:t>2</w:t>
      </w:r>
      <w:r w:rsidRPr="00FE29DF">
        <w:rPr>
          <w:rFonts w:cstheme="minorHAnsi"/>
          <w:color w:val="000000"/>
          <w:bdr w:val="none" w:sz="0" w:space="0" w:color="auto" w:frame="1"/>
        </w:rPr>
        <w:t xml:space="preserve"> values) than models </w:t>
      </w:r>
      <w:r w:rsidR="00D557AE">
        <w:rPr>
          <w:rFonts w:cstheme="minorHAnsi"/>
          <w:color w:val="000000"/>
          <w:bdr w:val="none" w:sz="0" w:space="0" w:color="auto" w:frame="1"/>
        </w:rPr>
        <w:t>without</w:t>
      </w:r>
      <w:r w:rsidRPr="00FE29DF">
        <w:rPr>
          <w:rFonts w:cstheme="minorHAnsi"/>
          <w:color w:val="000000"/>
          <w:bdr w:val="none" w:sz="0" w:space="0" w:color="auto" w:frame="1"/>
        </w:rPr>
        <w:t xml:space="preserve"> CMAQ. This may be due to the additional information provided by the CMAQ output or could be because the models without CMAQ include two additional years of data that </w:t>
      </w:r>
      <w:r w:rsidR="00D557AE">
        <w:rPr>
          <w:rFonts w:cstheme="minorHAnsi"/>
          <w:color w:val="000000"/>
          <w:bdr w:val="none" w:sz="0" w:space="0" w:color="auto" w:frame="1"/>
        </w:rPr>
        <w:t>more days with high</w:t>
      </w:r>
      <w:r w:rsidRPr="00FE29DF">
        <w:rPr>
          <w:rFonts w:cstheme="minorHAnsi"/>
        </w:rPr>
        <w:t xml:space="preserve"> PM</w:t>
      </w:r>
      <w:r w:rsidRPr="00FE29DF">
        <w:rPr>
          <w:rFonts w:cstheme="minorHAnsi"/>
          <w:vertAlign w:val="subscript"/>
        </w:rPr>
        <w:t>2.5</w:t>
      </w:r>
      <w:r w:rsidRPr="00FE29DF">
        <w:rPr>
          <w:rFonts w:cstheme="minorHAnsi"/>
        </w:rPr>
        <w:t>, which are much harder to predict accurately than lower values</w:t>
      </w:r>
      <w:r w:rsidR="00D557AE">
        <w:rPr>
          <w:rFonts w:cstheme="minorHAnsi"/>
        </w:rPr>
        <w:t>.</w:t>
      </w:r>
      <w:r w:rsidRPr="00FE29DF">
        <w:rPr>
          <w:rFonts w:cstheme="minorHAnsi"/>
          <w:vertAlign w:val="subscript"/>
        </w:rPr>
        <w:t xml:space="preserve"> </w:t>
      </w:r>
      <w:r w:rsidR="00D557AE">
        <w:rPr>
          <w:rFonts w:cstheme="minorHAnsi"/>
        </w:rPr>
        <w:t>For comparison, results for a</w:t>
      </w:r>
      <w:r w:rsidRPr="00FE29DF">
        <w:rPr>
          <w:rFonts w:cstheme="minorHAnsi"/>
        </w:rPr>
        <w:t xml:space="preserve"> model without CMAQ on the years 2008-2016 only</w:t>
      </w:r>
      <w:r w:rsidR="00D557AE">
        <w:rPr>
          <w:rFonts w:cstheme="minorHAnsi"/>
        </w:rPr>
        <w:t xml:space="preserve"> gave </w:t>
      </w:r>
      <w:r w:rsidR="00D557AE" w:rsidRPr="00FE29DF">
        <w:rPr>
          <w:rFonts w:cstheme="minorHAnsi"/>
        </w:rPr>
        <w:t xml:space="preserve">test set RMSE = </w:t>
      </w:r>
      <w:r w:rsidR="00D557AE" w:rsidRPr="00FE29DF">
        <w:rPr>
          <w:rFonts w:cstheme="minorHAnsi"/>
          <w:color w:val="000000"/>
          <w:shd w:val="clear" w:color="auto" w:fill="FFFFFF"/>
        </w:rPr>
        <w:t xml:space="preserve">4.747 </w:t>
      </w:r>
      <w:r w:rsidR="00D557AE" w:rsidRPr="00FE29DF">
        <w:rPr>
          <w:rFonts w:cstheme="minorHAnsi"/>
          <w:color w:val="000000"/>
        </w:rPr>
        <w:t>µg/m</w:t>
      </w:r>
      <w:r w:rsidR="00D557AE" w:rsidRPr="00FE29DF">
        <w:rPr>
          <w:rFonts w:cstheme="minorHAnsi"/>
          <w:color w:val="000000"/>
          <w:vertAlign w:val="superscript"/>
        </w:rPr>
        <w:t>3</w:t>
      </w:r>
      <w:r w:rsidR="00D557AE" w:rsidRPr="00FE29DF">
        <w:rPr>
          <w:rFonts w:cstheme="minorHAnsi"/>
          <w:color w:val="000000"/>
          <w:shd w:val="clear" w:color="auto" w:fill="FFFFFF"/>
        </w:rPr>
        <w:t xml:space="preserve"> and </w:t>
      </w:r>
      <w:r w:rsidR="00D557AE" w:rsidRPr="00FE29DF">
        <w:rPr>
          <w:rFonts w:cstheme="minorHAnsi"/>
          <w:color w:val="000000"/>
          <w:bdr w:val="none" w:sz="0" w:space="0" w:color="auto" w:frame="1"/>
        </w:rPr>
        <w:t>R</w:t>
      </w:r>
      <w:r w:rsidR="00D557AE" w:rsidRPr="00FE29DF">
        <w:rPr>
          <w:rFonts w:cstheme="minorHAnsi"/>
          <w:color w:val="000000"/>
          <w:bdr w:val="none" w:sz="0" w:space="0" w:color="auto" w:frame="1"/>
          <w:vertAlign w:val="superscript"/>
        </w:rPr>
        <w:t>2</w:t>
      </w:r>
      <w:r w:rsidR="00D557AE" w:rsidRPr="00FE29DF">
        <w:rPr>
          <w:rFonts w:cstheme="minorHAnsi"/>
          <w:color w:val="000000"/>
          <w:bdr w:val="none" w:sz="0" w:space="0" w:color="auto" w:frame="1"/>
        </w:rPr>
        <w:t xml:space="preserve"> =</w:t>
      </w:r>
      <w:r w:rsidR="00D557AE" w:rsidRPr="00FE29DF">
        <w:rPr>
          <w:rFonts w:cstheme="minorHAnsi"/>
          <w:color w:val="000000"/>
          <w:shd w:val="clear" w:color="auto" w:fill="FFFFFF"/>
        </w:rPr>
        <w:t xml:space="preserve"> 0.702</w:t>
      </w:r>
      <w:r w:rsidRPr="00FE29DF">
        <w:rPr>
          <w:rFonts w:cstheme="minorHAnsi"/>
        </w:rPr>
        <w:t xml:space="preserve">, slightly better than </w:t>
      </w:r>
      <w:r w:rsidR="00D557AE">
        <w:rPr>
          <w:rFonts w:cstheme="minorHAnsi"/>
        </w:rPr>
        <w:t xml:space="preserve">the model </w:t>
      </w:r>
      <w:r w:rsidRPr="00FE29DF">
        <w:rPr>
          <w:rFonts w:cstheme="minorHAnsi"/>
        </w:rPr>
        <w:t xml:space="preserve">without CMAQ that included 2017 and 2018, but worse than the model with CMAQ </w:t>
      </w:r>
      <w:r w:rsidR="00D557AE">
        <w:rPr>
          <w:rFonts w:cstheme="minorHAnsi"/>
        </w:rPr>
        <w:t xml:space="preserve">for years 2008-2016. </w:t>
      </w:r>
    </w:p>
    <w:p w14:paraId="6ADECE67" w14:textId="77777777" w:rsidR="00A75088" w:rsidRPr="00FE29DF" w:rsidRDefault="00A75088" w:rsidP="00A75088">
      <w:pPr>
        <w:rPr>
          <w:rFonts w:cstheme="minorHAnsi"/>
        </w:rPr>
      </w:pPr>
    </w:p>
    <w:p w14:paraId="00A13DD5" w14:textId="77777777" w:rsidR="00A75088" w:rsidRPr="00FE29DF" w:rsidRDefault="00A75088" w:rsidP="00A75088">
      <w:pPr>
        <w:rPr>
          <w:rFonts w:cstheme="minorHAnsi"/>
        </w:rPr>
      </w:pPr>
      <w:r w:rsidRPr="00FE29DF">
        <w:rPr>
          <w:rFonts w:cstheme="minorHAnsi"/>
        </w:rPr>
        <w:t>The spatial-folds models perform worse than the random-folds models. This is not surprising because the spatial folds do not allow for observations from the same location to be in multiple folds, therefore the models are predicting to locations that they did not train on, whereas random folds have likely trained on observations at all locations, thus are more likely to predict values better for those locations. Using solely random folds can therefore be misleading as to the performance of the models when they are predicting at locations without monitoring data. Thus, we posit that most of the models presented in the literature previously that use random folds are reporting R</w:t>
      </w:r>
      <w:r w:rsidRPr="00FE29DF">
        <w:rPr>
          <w:rFonts w:cstheme="minorHAnsi"/>
          <w:vertAlign w:val="superscript"/>
        </w:rPr>
        <w:t>2</w:t>
      </w:r>
      <w:r w:rsidRPr="00FE29DF">
        <w:rPr>
          <w:rFonts w:cstheme="minorHAnsi"/>
        </w:rPr>
        <w:t xml:space="preserve"> values that are likely higher than their predictive performance at non-sampled locations. </w:t>
      </w:r>
    </w:p>
    <w:p w14:paraId="44CDC3F5" w14:textId="77777777" w:rsidR="00A75088" w:rsidRPr="00FE29DF" w:rsidRDefault="00A75088" w:rsidP="00A75088">
      <w:pPr>
        <w:rPr>
          <w:rFonts w:cstheme="minorHAnsi"/>
        </w:rPr>
      </w:pPr>
    </w:p>
    <w:p w14:paraId="24E374F5" w14:textId="25DB1AF9" w:rsidR="00A75088" w:rsidRPr="00FE29DF" w:rsidRDefault="00A75088" w:rsidP="00A75088">
      <w:pPr>
        <w:rPr>
          <w:rFonts w:cstheme="minorHAnsi"/>
        </w:rPr>
      </w:pPr>
      <w:r w:rsidRPr="00FE29DF">
        <w:rPr>
          <w:rFonts w:cstheme="minorHAnsi"/>
        </w:rPr>
        <w:t xml:space="preserve">Performance of our models on our completely left-out testing data set provide worse metrics than their training (10-fold CV) counterparts. Some of the discrepancy between training and testing set results is because </w:t>
      </w:r>
      <w:r w:rsidR="00D906F8">
        <w:rPr>
          <w:rFonts w:cstheme="minorHAnsi"/>
        </w:rPr>
        <w:t>t</w:t>
      </w:r>
      <w:r w:rsidRPr="00FE29DF">
        <w:rPr>
          <w:rFonts w:cstheme="minorHAnsi"/>
        </w:rPr>
        <w:t xml:space="preserve">he testing data set </w:t>
      </w:r>
      <w:r w:rsidR="00D906F8">
        <w:rPr>
          <w:rFonts w:cstheme="minorHAnsi"/>
        </w:rPr>
        <w:t xml:space="preserve">was </w:t>
      </w:r>
      <w:r w:rsidRPr="00FE29DF">
        <w:rPr>
          <w:rFonts w:cstheme="minorHAnsi"/>
        </w:rPr>
        <w:t xml:space="preserve">not used to inform the development of the model; some of the discrepancy is because of random chance of a given monitoring site being in the testing data set. </w:t>
      </w:r>
    </w:p>
    <w:p w14:paraId="450AAFF9" w14:textId="77777777" w:rsidR="00A75088" w:rsidRPr="00FE29DF" w:rsidRDefault="00A75088" w:rsidP="00A75088">
      <w:pPr>
        <w:rPr>
          <w:rFonts w:cstheme="minorHAnsi"/>
          <w:color w:val="000000"/>
          <w:bdr w:val="none" w:sz="0" w:space="0" w:color="auto" w:frame="1"/>
        </w:rPr>
      </w:pPr>
    </w:p>
    <w:p w14:paraId="460DBC8C" w14:textId="48D45B5E" w:rsidR="00A75088" w:rsidRPr="00FE29DF" w:rsidRDefault="00A75088" w:rsidP="00A75088">
      <w:pPr>
        <w:rPr>
          <w:rFonts w:cstheme="minorHAnsi"/>
          <w:color w:val="000000"/>
          <w:bdr w:val="none" w:sz="0" w:space="0" w:color="auto" w:frame="1"/>
        </w:rPr>
      </w:pPr>
      <w:r w:rsidRPr="00FE29DF">
        <w:rPr>
          <w:rFonts w:cstheme="minorHAnsi"/>
        </w:rPr>
        <w:t xml:space="preserve">For comparison: the performance metrics for full models (without any cross-validation folds) on the </w:t>
      </w:r>
      <w:r w:rsidR="00D906F8">
        <w:rPr>
          <w:rFonts w:cstheme="minorHAnsi"/>
        </w:rPr>
        <w:t xml:space="preserve">2008-2016 </w:t>
      </w:r>
      <w:r w:rsidRPr="00FE29DF">
        <w:rPr>
          <w:rFonts w:cstheme="minorHAnsi"/>
        </w:rPr>
        <w:t xml:space="preserve">CMAQ and </w:t>
      </w:r>
      <w:r w:rsidR="00D906F8">
        <w:rPr>
          <w:rFonts w:cstheme="minorHAnsi"/>
        </w:rPr>
        <w:t xml:space="preserve">the 2008-2018 </w:t>
      </w:r>
      <w:r w:rsidRPr="00FE29DF">
        <w:rPr>
          <w:rFonts w:cstheme="minorHAnsi"/>
        </w:rPr>
        <w:t xml:space="preserve">non-CMAQ datasets are, respectively, RMSE = 1.726 </w:t>
      </w:r>
      <w:r w:rsidRPr="00FE29DF">
        <w:rPr>
          <w:rFonts w:cstheme="minorHAnsi"/>
          <w:color w:val="000000"/>
        </w:rPr>
        <w:t>µg/m</w:t>
      </w:r>
      <w:r w:rsidRPr="00FE29DF">
        <w:rPr>
          <w:rFonts w:cstheme="minorHAnsi"/>
          <w:color w:val="000000"/>
          <w:vertAlign w:val="superscript"/>
        </w:rPr>
        <w:t>3</w:t>
      </w:r>
      <w:r w:rsidRPr="00FE29DF">
        <w:rPr>
          <w:rFonts w:cstheme="minorHAnsi"/>
        </w:rPr>
        <w:t xml:space="preserve"> and R</w:t>
      </w:r>
      <w:r w:rsidRPr="00FE29DF">
        <w:rPr>
          <w:rFonts w:cstheme="minorHAnsi"/>
          <w:vertAlign w:val="superscript"/>
        </w:rPr>
        <w:t>2</w:t>
      </w:r>
      <w:r w:rsidRPr="00FE29DF">
        <w:rPr>
          <w:rFonts w:cstheme="minorHAnsi"/>
        </w:rPr>
        <w:t xml:space="preserve"> = 0.960; RMSE = 2.027 </w:t>
      </w:r>
      <w:r w:rsidRPr="00FE29DF">
        <w:rPr>
          <w:rFonts w:cstheme="minorHAnsi"/>
          <w:color w:val="000000"/>
        </w:rPr>
        <w:t>µg/m</w:t>
      </w:r>
      <w:r w:rsidRPr="00FE29DF">
        <w:rPr>
          <w:rFonts w:cstheme="minorHAnsi"/>
          <w:color w:val="000000"/>
          <w:vertAlign w:val="superscript"/>
        </w:rPr>
        <w:t xml:space="preserve">3 </w:t>
      </w:r>
      <w:r w:rsidRPr="00FE29DF">
        <w:rPr>
          <w:rFonts w:cstheme="minorHAnsi"/>
        </w:rPr>
        <w:t>and R</w:t>
      </w:r>
      <w:r w:rsidRPr="00FE29DF">
        <w:rPr>
          <w:rFonts w:cstheme="minorHAnsi"/>
          <w:vertAlign w:val="superscript"/>
        </w:rPr>
        <w:t>2</w:t>
      </w:r>
      <w:r w:rsidRPr="00FE29DF">
        <w:rPr>
          <w:rFonts w:cstheme="minorHAnsi"/>
        </w:rPr>
        <w:t xml:space="preserve"> = 0.961. These are much better performance metrics than any of those in the tables below because the full models are overfitting the training data, and thus are not realistic representations of how accurately our model will be able to predict at locations outside of our training set.</w:t>
      </w:r>
    </w:p>
    <w:p w14:paraId="18071F94" w14:textId="77777777" w:rsidR="00A75088" w:rsidRPr="00FE29DF" w:rsidRDefault="00A75088" w:rsidP="00A75088">
      <w:pPr>
        <w:rPr>
          <w:rFonts w:cstheme="minorHAnsi"/>
          <w:color w:val="000000"/>
          <w:bdr w:val="none" w:sz="0" w:space="0" w:color="auto" w:frame="1"/>
        </w:rPr>
      </w:pPr>
    </w:p>
    <w:p w14:paraId="645326A3" w14:textId="15C21026" w:rsidR="00A75088" w:rsidRPr="00FE29DF" w:rsidRDefault="00A75088" w:rsidP="00A75088">
      <w:pPr>
        <w:rPr>
          <w:rFonts w:cstheme="minorHAnsi"/>
          <w:color w:val="000000"/>
          <w:bdr w:val="none" w:sz="0" w:space="0" w:color="auto" w:frame="1"/>
        </w:rPr>
      </w:pPr>
      <w:r w:rsidRPr="00FE29DF">
        <w:rPr>
          <w:rFonts w:cstheme="minorHAnsi"/>
          <w:color w:val="000000"/>
          <w:bdr w:val="none" w:sz="0" w:space="0" w:color="auto" w:frame="1"/>
        </w:rPr>
        <w:t>Henceforth all results in this section refer to the spatial-folds analysis. Results from the random-folds analysis are in the Supplementary Material.</w:t>
      </w:r>
    </w:p>
    <w:p w14:paraId="64FE2C0E" w14:textId="77777777" w:rsidR="00A75088" w:rsidRPr="00FE29DF" w:rsidRDefault="00A75088" w:rsidP="00A75088">
      <w:pPr>
        <w:rPr>
          <w:rFonts w:cstheme="minorHAnsi"/>
          <w:color w:val="000000"/>
          <w:bdr w:val="none" w:sz="0" w:space="0" w:color="auto" w:frame="1"/>
        </w:rPr>
      </w:pPr>
    </w:p>
    <w:p w14:paraId="05ED040F" w14:textId="0839CC38" w:rsidR="00A75088" w:rsidRPr="00FE29DF" w:rsidRDefault="00A75088" w:rsidP="00A75088">
      <w:pPr>
        <w:rPr>
          <w:rFonts w:cstheme="minorHAnsi"/>
          <w:color w:val="000000"/>
          <w:bdr w:val="none" w:sz="0" w:space="0" w:color="auto" w:frame="1"/>
        </w:rPr>
      </w:pPr>
      <w:r w:rsidRPr="00FE29DF">
        <w:rPr>
          <w:rFonts w:cstheme="minorHAnsi"/>
          <w:color w:val="000000"/>
          <w:bdr w:val="none" w:sz="0" w:space="0" w:color="auto" w:frame="1"/>
        </w:rPr>
        <w:t>The predicted-versus-observed plots in Figure XX illustrate the variation in both predictions from our models and observations of PM</w:t>
      </w:r>
      <w:r w:rsidRPr="00FE29DF">
        <w:rPr>
          <w:rFonts w:cstheme="minorHAnsi"/>
          <w:color w:val="000000"/>
          <w:bdr w:val="none" w:sz="0" w:space="0" w:color="auto" w:frame="1"/>
          <w:vertAlign w:val="subscript"/>
        </w:rPr>
        <w:t>2.5</w:t>
      </w:r>
      <w:r w:rsidRPr="00FE29DF">
        <w:rPr>
          <w:rFonts w:cstheme="minorHAnsi"/>
          <w:color w:val="000000"/>
          <w:bdr w:val="none" w:sz="0" w:space="0" w:color="auto" w:frame="1"/>
        </w:rPr>
        <w:t xml:space="preserve">. It is clear from these plots that there were many more high values in the years 2017 and 2018 (on the non-CMAQ </w:t>
      </w:r>
      <w:r w:rsidR="00D906F8">
        <w:rPr>
          <w:rFonts w:cstheme="minorHAnsi"/>
          <w:color w:val="000000"/>
          <w:bdr w:val="none" w:sz="0" w:space="0" w:color="auto" w:frame="1"/>
        </w:rPr>
        <w:t xml:space="preserve">model </w:t>
      </w:r>
      <w:r w:rsidRPr="00FE29DF">
        <w:rPr>
          <w:rFonts w:cstheme="minorHAnsi"/>
          <w:color w:val="000000"/>
          <w:bdr w:val="none" w:sz="0" w:space="0" w:color="auto" w:frame="1"/>
        </w:rPr>
        <w:t>plots). Also, all models tend to dramatically underpredict values of PM</w:t>
      </w:r>
      <w:r w:rsidRPr="00FE29DF">
        <w:rPr>
          <w:rFonts w:cstheme="minorHAnsi"/>
          <w:color w:val="000000"/>
          <w:bdr w:val="none" w:sz="0" w:space="0" w:color="auto" w:frame="1"/>
          <w:vertAlign w:val="subscript"/>
        </w:rPr>
        <w:t>2.5</w:t>
      </w:r>
      <w:r w:rsidRPr="00FE29DF">
        <w:rPr>
          <w:rFonts w:cstheme="minorHAnsi"/>
          <w:color w:val="000000"/>
          <w:bdr w:val="none" w:sz="0" w:space="0" w:color="auto" w:frame="1"/>
        </w:rPr>
        <w:t xml:space="preserve"> higher than 200 </w:t>
      </w:r>
      <w:r w:rsidRPr="00FE29DF">
        <w:rPr>
          <w:rFonts w:cstheme="minorHAnsi"/>
          <w:color w:val="000000"/>
        </w:rPr>
        <w:t>µg/m</w:t>
      </w:r>
      <w:r w:rsidRPr="00FE29DF">
        <w:rPr>
          <w:rFonts w:cstheme="minorHAnsi"/>
          <w:color w:val="000000"/>
          <w:vertAlign w:val="superscript"/>
        </w:rPr>
        <w:t>3</w:t>
      </w:r>
      <w:r w:rsidRPr="00FE29DF">
        <w:rPr>
          <w:rFonts w:cstheme="minorHAnsi"/>
          <w:color w:val="000000"/>
        </w:rPr>
        <w:t xml:space="preserve">, which is likely because </w:t>
      </w:r>
      <w:commentRangeStart w:id="111"/>
      <w:commentRangeStart w:id="112"/>
      <w:r w:rsidRPr="00FE29DF">
        <w:rPr>
          <w:rFonts w:cstheme="minorHAnsi"/>
          <w:color w:val="000000"/>
        </w:rPr>
        <w:t xml:space="preserve">there are fewer high values than low values in the training set. </w:t>
      </w:r>
      <w:commentRangeEnd w:id="111"/>
      <w:r w:rsidRPr="00FE29DF">
        <w:rPr>
          <w:rStyle w:val="CommentReference"/>
          <w:rFonts w:cstheme="minorHAnsi"/>
        </w:rPr>
        <w:commentReference w:id="111"/>
      </w:r>
      <w:commentRangeEnd w:id="112"/>
      <w:r w:rsidR="00D906F8">
        <w:rPr>
          <w:rStyle w:val="CommentReference"/>
        </w:rPr>
        <w:commentReference w:id="112"/>
      </w:r>
    </w:p>
    <w:p w14:paraId="70C1674C" w14:textId="77777777" w:rsidR="00A75088" w:rsidRPr="00FE29DF" w:rsidRDefault="00A75088" w:rsidP="00A75088">
      <w:pPr>
        <w:rPr>
          <w:rFonts w:cstheme="minorHAnsi"/>
          <w:color w:val="000000"/>
          <w:bdr w:val="none" w:sz="0" w:space="0" w:color="auto" w:frame="1"/>
        </w:rPr>
      </w:pPr>
    </w:p>
    <w:p w14:paraId="46A4C31F" w14:textId="77777777" w:rsidR="00A75088" w:rsidRPr="00FE29DF" w:rsidRDefault="00A75088" w:rsidP="00A75088">
      <w:pPr>
        <w:rPr>
          <w:rFonts w:cstheme="minorHAnsi"/>
        </w:rPr>
      </w:pPr>
      <w:commentRangeStart w:id="113"/>
      <w:r w:rsidRPr="00FE29DF">
        <w:rPr>
          <w:rFonts w:cstheme="minorHAnsi"/>
          <w:noProof/>
          <w:color w:val="000000"/>
          <w:bdr w:val="none" w:sz="0" w:space="0" w:color="auto" w:frame="1"/>
        </w:rPr>
        <w:lastRenderedPageBreak/>
        <w:drawing>
          <wp:inline distT="0" distB="0" distL="0" distR="0" wp14:anchorId="30453F15" wp14:editId="6B91D4D4">
            <wp:extent cx="29241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inline>
        </w:drawing>
      </w:r>
      <w:commentRangeEnd w:id="113"/>
      <w:r w:rsidR="00C97D31">
        <w:rPr>
          <w:rStyle w:val="CommentReference"/>
        </w:rPr>
        <w:commentReference w:id="113"/>
      </w:r>
      <w:r w:rsidRPr="00FE29DF">
        <w:rPr>
          <w:rFonts w:cstheme="minorHAnsi"/>
          <w:noProof/>
          <w:color w:val="000000"/>
          <w:bdr w:val="none" w:sz="0" w:space="0" w:color="auto" w:frame="1"/>
        </w:rPr>
        <w:drawing>
          <wp:inline distT="0" distB="0" distL="0" distR="0" wp14:anchorId="549EBECD" wp14:editId="690AACFD">
            <wp:extent cx="2933700" cy="293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p>
    <w:p w14:paraId="39DE677C" w14:textId="77777777" w:rsidR="00A75088" w:rsidRPr="00FE29DF" w:rsidRDefault="00A75088" w:rsidP="00A75088">
      <w:pPr>
        <w:rPr>
          <w:rFonts w:cstheme="minorHAnsi"/>
          <w:color w:val="000000"/>
          <w:bdr w:val="none" w:sz="0" w:space="0" w:color="auto" w:frame="1"/>
        </w:rPr>
      </w:pPr>
      <w:r w:rsidRPr="00FE29DF">
        <w:rPr>
          <w:rFonts w:cstheme="minorHAnsi"/>
          <w:noProof/>
          <w:color w:val="000000"/>
          <w:bdr w:val="none" w:sz="0" w:space="0" w:color="auto" w:frame="1"/>
        </w:rPr>
        <w:lastRenderedPageBreak/>
        <w:drawing>
          <wp:inline distT="0" distB="0" distL="0" distR="0" wp14:anchorId="599B630A" wp14:editId="39335D83">
            <wp:extent cx="29337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inline>
        </w:drawing>
      </w:r>
      <w:r w:rsidRPr="00FE29DF">
        <w:rPr>
          <w:rFonts w:cstheme="minorHAnsi"/>
          <w:color w:val="000000"/>
          <w:bdr w:val="none" w:sz="0" w:space="0" w:color="auto" w:frame="1"/>
        </w:rPr>
        <w:t xml:space="preserve"> </w:t>
      </w:r>
      <w:r w:rsidRPr="00FE29DF">
        <w:rPr>
          <w:rFonts w:cstheme="minorHAnsi"/>
          <w:noProof/>
          <w:color w:val="000000"/>
          <w:bdr w:val="none" w:sz="0" w:space="0" w:color="auto" w:frame="1"/>
        </w:rPr>
        <w:drawing>
          <wp:inline distT="0" distB="0" distL="0" distR="0" wp14:anchorId="02972D21" wp14:editId="7CAB09DA">
            <wp:extent cx="2924175" cy="2924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inline>
        </w:drawing>
      </w:r>
    </w:p>
    <w:p w14:paraId="2434D71E" w14:textId="77777777" w:rsidR="00A75088" w:rsidRPr="00FE29DF" w:rsidRDefault="00A75088" w:rsidP="00A75088">
      <w:pPr>
        <w:rPr>
          <w:rFonts w:cstheme="minorHAnsi"/>
          <w:color w:val="000000"/>
        </w:rPr>
      </w:pPr>
      <w:commentRangeStart w:id="114"/>
      <w:commentRangeStart w:id="115"/>
      <w:r w:rsidRPr="00FE29DF">
        <w:rPr>
          <w:rFonts w:cstheme="minorHAnsi"/>
          <w:color w:val="000000"/>
        </w:rPr>
        <w:t xml:space="preserve">Tables XX </w:t>
      </w:r>
      <w:commentRangeEnd w:id="114"/>
      <w:r w:rsidRPr="00FE29DF">
        <w:rPr>
          <w:rStyle w:val="CommentReference"/>
          <w:rFonts w:cstheme="minorHAnsi"/>
        </w:rPr>
        <w:commentReference w:id="114"/>
      </w:r>
      <w:commentRangeEnd w:id="115"/>
      <w:r w:rsidR="00C97D31">
        <w:rPr>
          <w:rStyle w:val="CommentReference"/>
        </w:rPr>
        <w:commentReference w:id="115"/>
      </w:r>
      <w:r w:rsidRPr="00FE29DF">
        <w:rPr>
          <w:rFonts w:cstheme="minorHAnsi"/>
          <w:color w:val="000000"/>
        </w:rPr>
        <w:t>shows the RMSE values of our models on different levels of PM</w:t>
      </w:r>
      <w:r w:rsidRPr="00FE29DF">
        <w:rPr>
          <w:rFonts w:cstheme="minorHAnsi"/>
          <w:color w:val="000000"/>
          <w:vertAlign w:val="subscript"/>
        </w:rPr>
        <w:t>2.5</w:t>
      </w:r>
      <w:r w:rsidRPr="00FE29DF">
        <w:rPr>
          <w:rFonts w:cstheme="minorHAnsi"/>
          <w:color w:val="000000"/>
        </w:rPr>
        <w:t>, years, states, and seasons. Similar tables with R</w:t>
      </w:r>
      <w:r w:rsidRPr="00FE29DF">
        <w:rPr>
          <w:rFonts w:cstheme="minorHAnsi"/>
          <w:color w:val="000000"/>
          <w:vertAlign w:val="superscript"/>
        </w:rPr>
        <w:t>2</w:t>
      </w:r>
      <w:r w:rsidRPr="00FE29DF">
        <w:rPr>
          <w:rFonts w:cstheme="minorHAnsi"/>
          <w:color w:val="000000"/>
        </w:rPr>
        <w:t xml:space="preserve"> values for these data can be found in the Supplementary Material. </w:t>
      </w:r>
    </w:p>
    <w:p w14:paraId="1A2D4FED" w14:textId="77777777" w:rsidR="00A75088" w:rsidRPr="00FE29DF" w:rsidRDefault="00A75088" w:rsidP="00A75088">
      <w:pPr>
        <w:rPr>
          <w:rFonts w:cstheme="minorHAnsi"/>
          <w:color w:val="000000"/>
        </w:rPr>
      </w:pPr>
    </w:p>
    <w:p w14:paraId="575FE926" w14:textId="2AD8D438" w:rsidR="00A75088" w:rsidRPr="00FE29DF" w:rsidRDefault="00C97D31" w:rsidP="00A75088">
      <w:pPr>
        <w:rPr>
          <w:rFonts w:cstheme="minorHAnsi"/>
          <w:color w:val="000000"/>
        </w:rPr>
      </w:pPr>
      <w:r>
        <w:rPr>
          <w:rFonts w:cstheme="minorHAnsi"/>
          <w:color w:val="000000"/>
        </w:rPr>
        <w:t>The</w:t>
      </w:r>
      <w:r w:rsidR="00A75088" w:rsidRPr="00FE29DF">
        <w:rPr>
          <w:rFonts w:cstheme="minorHAnsi"/>
          <w:color w:val="000000"/>
        </w:rPr>
        <w:t xml:space="preserve"> models with CMAQ always perform better than the models without CMAQ. </w:t>
      </w:r>
      <w:r>
        <w:rPr>
          <w:rFonts w:cstheme="minorHAnsi"/>
          <w:color w:val="000000"/>
        </w:rPr>
        <w:t xml:space="preserve">When investigating variable importance in each model, </w:t>
      </w:r>
      <w:r w:rsidR="00A75088" w:rsidRPr="00FE29DF">
        <w:rPr>
          <w:rFonts w:cstheme="minorHAnsi"/>
          <w:color w:val="000000"/>
        </w:rPr>
        <w:t xml:space="preserve">MAIAC AOD </w:t>
      </w:r>
      <w:r>
        <w:rPr>
          <w:rFonts w:cstheme="minorHAnsi"/>
          <w:color w:val="000000"/>
        </w:rPr>
        <w:t>rises in variable importance when CMAQ output is not in the model (Supplemental Material)</w:t>
      </w:r>
      <w:r w:rsidR="00A75088" w:rsidRPr="00FE29DF">
        <w:rPr>
          <w:rFonts w:cstheme="minorHAnsi"/>
          <w:color w:val="000000"/>
        </w:rPr>
        <w:t xml:space="preserve">. </w:t>
      </w:r>
      <w:commentRangeStart w:id="116"/>
      <w:r w:rsidR="00A75088" w:rsidRPr="00FE29DF">
        <w:rPr>
          <w:rFonts w:cstheme="minorHAnsi"/>
          <w:color w:val="000000"/>
        </w:rPr>
        <w:t xml:space="preserve">(Note that while collinearity between variables does not matter for prediction with random forest, it most likely </w:t>
      </w:r>
      <w:commentRangeStart w:id="117"/>
      <w:r w:rsidR="00A75088" w:rsidRPr="00FE29DF">
        <w:rPr>
          <w:rFonts w:cstheme="minorHAnsi"/>
          <w:color w:val="000000"/>
        </w:rPr>
        <w:t>influences</w:t>
      </w:r>
      <w:commentRangeEnd w:id="117"/>
      <w:r w:rsidR="00A75088" w:rsidRPr="00FE29DF">
        <w:rPr>
          <w:rStyle w:val="CommentReference"/>
          <w:rFonts w:cstheme="minorHAnsi"/>
        </w:rPr>
        <w:commentReference w:id="117"/>
      </w:r>
      <w:r w:rsidR="00A75088" w:rsidRPr="00FE29DF">
        <w:rPr>
          <w:rFonts w:cstheme="minorHAnsi"/>
          <w:color w:val="000000"/>
        </w:rPr>
        <w:t xml:space="preserve"> the variable importance calculations via permutation </w:t>
      </w:r>
      <w:commentRangeStart w:id="118"/>
      <w:r w:rsidR="00A75088" w:rsidRPr="00FE29DF">
        <w:rPr>
          <w:rFonts w:cstheme="minorHAnsi"/>
          <w:color w:val="000000"/>
        </w:rPr>
        <w:t>(</w:t>
      </w:r>
      <w:proofErr w:type="spellStart"/>
      <w:r w:rsidR="00A75088" w:rsidRPr="00FE29DF">
        <w:rPr>
          <w:rFonts w:cstheme="minorHAnsi"/>
          <w:color w:val="000000"/>
        </w:rPr>
        <w:t>Gregorutti</w:t>
      </w:r>
      <w:proofErr w:type="spellEnd"/>
      <w:r w:rsidR="00A75088" w:rsidRPr="00FE29DF">
        <w:rPr>
          <w:rFonts w:cstheme="minorHAnsi"/>
          <w:color w:val="000000"/>
        </w:rPr>
        <w:t xml:space="preserve"> et al., 2017)</w:t>
      </w:r>
      <w:commentRangeEnd w:id="118"/>
      <w:r w:rsidR="00A75088" w:rsidRPr="00FE29DF">
        <w:rPr>
          <w:rStyle w:val="CommentReference"/>
          <w:rFonts w:cstheme="minorHAnsi"/>
        </w:rPr>
        <w:commentReference w:id="118"/>
      </w:r>
      <w:r w:rsidR="00A75088" w:rsidRPr="00FE29DF">
        <w:rPr>
          <w:rFonts w:cstheme="minorHAnsi"/>
          <w:color w:val="000000"/>
        </w:rPr>
        <w:t xml:space="preserve">.) </w:t>
      </w:r>
      <w:commentRangeEnd w:id="116"/>
      <w:r>
        <w:rPr>
          <w:rStyle w:val="CommentReference"/>
        </w:rPr>
        <w:commentReference w:id="116"/>
      </w:r>
    </w:p>
    <w:p w14:paraId="76CEB49E" w14:textId="77777777" w:rsidR="00A75088" w:rsidRPr="00FE29DF" w:rsidRDefault="00A75088" w:rsidP="00A75088">
      <w:pPr>
        <w:rPr>
          <w:rFonts w:cstheme="minorHAnsi"/>
          <w:color w:val="000000"/>
        </w:rPr>
      </w:pPr>
    </w:p>
    <w:p w14:paraId="72F3F9C5" w14:textId="77777777" w:rsidR="00A75088" w:rsidRPr="00FE29DF" w:rsidRDefault="00A75088" w:rsidP="00A75088">
      <w:pPr>
        <w:rPr>
          <w:rFonts w:cstheme="minorHAnsi"/>
          <w:color w:val="000000"/>
        </w:rPr>
      </w:pPr>
      <w:r w:rsidRPr="00FE29DF">
        <w:rPr>
          <w:rFonts w:cstheme="minorHAnsi"/>
          <w:color w:val="000000"/>
        </w:rPr>
        <w:t>In the spatiotemporal subsets, our data show that we have better predictive performance at lower levels of PM</w:t>
      </w:r>
      <w:r w:rsidRPr="00FE29DF">
        <w:rPr>
          <w:rFonts w:cstheme="minorHAnsi"/>
          <w:color w:val="000000"/>
          <w:vertAlign w:val="subscript"/>
        </w:rPr>
        <w:t>2.5</w:t>
      </w:r>
      <w:r w:rsidRPr="00FE29DF">
        <w:rPr>
          <w:rFonts w:cstheme="minorHAnsi"/>
          <w:color w:val="000000"/>
        </w:rPr>
        <w:t>. This is likely because a much higher number of observations at lower values allowed the model to be better trained at those values. We also observed higher RMSE for the years 2012 and 2015-2018, which have some of the highest PM</w:t>
      </w:r>
      <w:r w:rsidRPr="00FE29DF">
        <w:rPr>
          <w:rFonts w:cstheme="minorHAnsi"/>
          <w:color w:val="000000"/>
          <w:vertAlign w:val="subscript"/>
        </w:rPr>
        <w:t>2.5</w:t>
      </w:r>
      <w:r w:rsidRPr="00FE29DF">
        <w:rPr>
          <w:rFonts w:cstheme="minorHAnsi"/>
          <w:color w:val="000000"/>
        </w:rPr>
        <w:t xml:space="preserve"> values. The patterning of results by state is less clear, although it is notable that the RMSE values for California are lower than might be expected given the state’s higher-than average PM</w:t>
      </w:r>
      <w:r w:rsidRPr="00FE29DF">
        <w:rPr>
          <w:rFonts w:cstheme="minorHAnsi"/>
          <w:color w:val="000000"/>
          <w:vertAlign w:val="subscript"/>
        </w:rPr>
        <w:t>2.5</w:t>
      </w:r>
      <w:r w:rsidRPr="00FE29DF">
        <w:rPr>
          <w:rFonts w:cstheme="minorHAnsi"/>
          <w:color w:val="000000"/>
        </w:rPr>
        <w:t xml:space="preserve"> levels. This is likely because there are so many monitoring locations and thus observations from </w:t>
      </w:r>
      <w:r w:rsidRPr="00FE29DF">
        <w:rPr>
          <w:rFonts w:cstheme="minorHAnsi"/>
          <w:color w:val="000000"/>
        </w:rPr>
        <w:lastRenderedPageBreak/>
        <w:t>California. Finally, the RMSE values for Spring are lower than those from the other seasons, which is likely due to the predominance of lower PM</w:t>
      </w:r>
      <w:r w:rsidRPr="00FE29DF">
        <w:rPr>
          <w:rFonts w:cstheme="minorHAnsi"/>
          <w:color w:val="000000"/>
          <w:vertAlign w:val="subscript"/>
        </w:rPr>
        <w:t>2.5</w:t>
      </w:r>
      <w:r w:rsidRPr="00FE29DF">
        <w:rPr>
          <w:rFonts w:cstheme="minorHAnsi"/>
          <w:color w:val="000000"/>
        </w:rPr>
        <w:t xml:space="preserve"> values in the spring.</w:t>
      </w:r>
    </w:p>
    <w:p w14:paraId="14C1FBD2" w14:textId="77777777" w:rsidR="00A75088" w:rsidRPr="00FE29DF" w:rsidRDefault="00A75088" w:rsidP="00A75088">
      <w:pPr>
        <w:rPr>
          <w:rFonts w:cstheme="minorHAnsi"/>
          <w:color w:val="000000"/>
        </w:rPr>
      </w:pPr>
    </w:p>
    <w:p w14:paraId="70E66780" w14:textId="77777777" w:rsidR="00A75088" w:rsidRPr="00FE29DF" w:rsidRDefault="00A75088" w:rsidP="00A75088">
      <w:pPr>
        <w:rPr>
          <w:rFonts w:cstheme="minorHAnsi"/>
        </w:rPr>
      </w:pPr>
      <w:r w:rsidRPr="00FE29DF">
        <w:rPr>
          <w:rFonts w:cstheme="minorHAnsi"/>
        </w:rPr>
        <w:t xml:space="preserve"> </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A75088" w:rsidRPr="00FE29DF" w14:paraId="6FACBFA4" w14:textId="77777777" w:rsidTr="00EE1FDD">
        <w:trPr>
          <w:trHeight w:val="315"/>
        </w:trPr>
        <w:tc>
          <w:tcPr>
            <w:tcW w:w="0" w:type="auto"/>
            <w:tcMar>
              <w:top w:w="30" w:type="dxa"/>
              <w:left w:w="45" w:type="dxa"/>
              <w:bottom w:w="30" w:type="dxa"/>
              <w:right w:w="45" w:type="dxa"/>
            </w:tcMar>
            <w:vAlign w:val="bottom"/>
            <w:hideMark/>
          </w:tcPr>
          <w:p w14:paraId="521D8CE4" w14:textId="77777777" w:rsidR="00A75088" w:rsidRPr="00FE29DF" w:rsidRDefault="00A75088" w:rsidP="00EE1FDD">
            <w:pPr>
              <w:rPr>
                <w:rFonts w:cstheme="minorHAnsi"/>
                <w:b/>
                <w:bCs/>
              </w:rPr>
            </w:pPr>
            <w:r w:rsidRPr="00FE29DF">
              <w:rPr>
                <w:rFonts w:cstheme="minorHAnsi"/>
                <w:b/>
                <w:bCs/>
              </w:rPr>
              <w:t>PM</w:t>
            </w:r>
            <w:r w:rsidRPr="00FE29DF">
              <w:rPr>
                <w:rFonts w:cstheme="minorHAnsi"/>
                <w:b/>
                <w:bCs/>
                <w:vertAlign w:val="subscript"/>
              </w:rPr>
              <w:t>2.5</w:t>
            </w:r>
            <w:r w:rsidRPr="00FE29DF">
              <w:rPr>
                <w:rFonts w:cstheme="minorHAnsi"/>
                <w:b/>
                <w:bCs/>
              </w:rPr>
              <w:t xml:space="preserv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57" w:type="dxa"/>
            <w:tcMar>
              <w:top w:w="30" w:type="dxa"/>
              <w:left w:w="45" w:type="dxa"/>
              <w:bottom w:w="30" w:type="dxa"/>
              <w:right w:w="45" w:type="dxa"/>
            </w:tcMar>
            <w:vAlign w:val="bottom"/>
            <w:hideMark/>
          </w:tcPr>
          <w:p w14:paraId="52B2D62D" w14:textId="77777777" w:rsidR="00A75088" w:rsidRPr="00FE29DF" w:rsidRDefault="00A75088" w:rsidP="00EE1FDD">
            <w:pPr>
              <w:rPr>
                <w:rFonts w:cstheme="minorHAnsi"/>
                <w:b/>
                <w:bCs/>
              </w:rPr>
            </w:pPr>
            <w:r w:rsidRPr="00FE29DF">
              <w:rPr>
                <w:rFonts w:cstheme="minorHAnsi"/>
                <w:b/>
                <w:bCs/>
              </w:rPr>
              <w:t>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75" w:type="dxa"/>
            <w:tcMar>
              <w:top w:w="30" w:type="dxa"/>
              <w:left w:w="45" w:type="dxa"/>
              <w:bottom w:w="30" w:type="dxa"/>
              <w:right w:w="45" w:type="dxa"/>
            </w:tcMar>
            <w:vAlign w:val="bottom"/>
            <w:hideMark/>
          </w:tcPr>
          <w:p w14:paraId="31CF63E6" w14:textId="77777777" w:rsidR="00A75088" w:rsidRPr="00FE29DF" w:rsidRDefault="00A75088" w:rsidP="00EE1FDD">
            <w:pPr>
              <w:rPr>
                <w:rFonts w:cstheme="minorHAnsi"/>
                <w:b/>
                <w:bCs/>
              </w:rPr>
            </w:pPr>
            <w:r w:rsidRPr="00FE29DF">
              <w:rPr>
                <w:rFonts w:cstheme="minorHAnsi"/>
                <w:b/>
                <w:bCs/>
              </w:rPr>
              <w:t>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7C384970" w14:textId="77777777" w:rsidR="00A75088" w:rsidRPr="00FE29DF" w:rsidRDefault="00A75088" w:rsidP="00EE1FDD">
            <w:pPr>
              <w:rPr>
                <w:rFonts w:cstheme="minorHAnsi"/>
                <w:b/>
                <w:bCs/>
              </w:rPr>
            </w:pPr>
            <w:r w:rsidRPr="00FE29DF">
              <w:rPr>
                <w:rFonts w:cstheme="minorHAnsi"/>
                <w:b/>
                <w:bCs/>
              </w:rPr>
              <w:t>Non-CMAQ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16665A8E" w14:textId="77777777" w:rsidR="00A75088" w:rsidRPr="00FE29DF" w:rsidRDefault="00A75088" w:rsidP="00EE1FDD">
            <w:pPr>
              <w:rPr>
                <w:rFonts w:cstheme="minorHAnsi"/>
                <w:b/>
                <w:bCs/>
              </w:rPr>
            </w:pPr>
            <w:r w:rsidRPr="00FE29DF">
              <w:rPr>
                <w:rFonts w:cstheme="minorHAnsi"/>
                <w:b/>
                <w:bCs/>
              </w:rPr>
              <w:t>Non-CMAQ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52F8DADB" w14:textId="77777777" w:rsidTr="00EE1FDD">
        <w:trPr>
          <w:trHeight w:val="315"/>
        </w:trPr>
        <w:tc>
          <w:tcPr>
            <w:tcW w:w="0" w:type="auto"/>
            <w:tcMar>
              <w:top w:w="30" w:type="dxa"/>
              <w:left w:w="45" w:type="dxa"/>
              <w:bottom w:w="30" w:type="dxa"/>
              <w:right w:w="45" w:type="dxa"/>
            </w:tcMar>
            <w:vAlign w:val="bottom"/>
            <w:hideMark/>
          </w:tcPr>
          <w:p w14:paraId="5140F069" w14:textId="77777777" w:rsidR="00A75088" w:rsidRPr="00FE29DF" w:rsidRDefault="00A75088" w:rsidP="00EE1FDD">
            <w:pPr>
              <w:rPr>
                <w:rFonts w:cstheme="minorHAnsi"/>
              </w:rPr>
            </w:pPr>
            <w:r w:rsidRPr="00FE29DF">
              <w:rPr>
                <w:rFonts w:cstheme="minorHAnsi"/>
              </w:rPr>
              <w:t>Below 35</w:t>
            </w:r>
          </w:p>
        </w:tc>
        <w:tc>
          <w:tcPr>
            <w:tcW w:w="1957" w:type="dxa"/>
            <w:tcMar>
              <w:top w:w="30" w:type="dxa"/>
              <w:left w:w="45" w:type="dxa"/>
              <w:bottom w:w="30" w:type="dxa"/>
              <w:right w:w="45" w:type="dxa"/>
            </w:tcMar>
            <w:vAlign w:val="bottom"/>
            <w:hideMark/>
          </w:tcPr>
          <w:p w14:paraId="4353D379" w14:textId="77777777" w:rsidR="00A75088" w:rsidRPr="00FE29DF" w:rsidRDefault="00A75088" w:rsidP="00EE1FDD">
            <w:pPr>
              <w:jc w:val="right"/>
              <w:rPr>
                <w:rFonts w:cstheme="minorHAnsi"/>
              </w:rPr>
            </w:pPr>
            <w:r w:rsidRPr="00FE29DF">
              <w:rPr>
                <w:rFonts w:cstheme="minorHAnsi"/>
              </w:rPr>
              <w:t>3.346</w:t>
            </w:r>
          </w:p>
        </w:tc>
        <w:tc>
          <w:tcPr>
            <w:tcW w:w="1975" w:type="dxa"/>
            <w:tcMar>
              <w:top w:w="30" w:type="dxa"/>
              <w:left w:w="45" w:type="dxa"/>
              <w:bottom w:w="30" w:type="dxa"/>
              <w:right w:w="45" w:type="dxa"/>
            </w:tcMar>
            <w:vAlign w:val="bottom"/>
            <w:hideMark/>
          </w:tcPr>
          <w:p w14:paraId="01E48EF2" w14:textId="77777777" w:rsidR="00A75088" w:rsidRPr="00FE29DF" w:rsidRDefault="00A75088" w:rsidP="00EE1FDD">
            <w:pPr>
              <w:jc w:val="right"/>
              <w:rPr>
                <w:rFonts w:cstheme="minorHAnsi"/>
              </w:rPr>
            </w:pPr>
            <w:r w:rsidRPr="00FE29DF">
              <w:rPr>
                <w:rFonts w:cstheme="minorHAnsi"/>
              </w:rPr>
              <w:t>3.905</w:t>
            </w:r>
          </w:p>
        </w:tc>
        <w:tc>
          <w:tcPr>
            <w:tcW w:w="2070" w:type="dxa"/>
            <w:vAlign w:val="bottom"/>
          </w:tcPr>
          <w:p w14:paraId="384C800E" w14:textId="77777777" w:rsidR="00A75088" w:rsidRPr="00FE29DF" w:rsidRDefault="00A75088" w:rsidP="00EE1FDD">
            <w:pPr>
              <w:jc w:val="right"/>
              <w:rPr>
                <w:rFonts w:cstheme="minorHAnsi"/>
              </w:rPr>
            </w:pPr>
            <w:r w:rsidRPr="00FE29DF">
              <w:rPr>
                <w:rFonts w:cstheme="minorHAnsi"/>
              </w:rPr>
              <w:t>4.201</w:t>
            </w:r>
          </w:p>
        </w:tc>
        <w:tc>
          <w:tcPr>
            <w:tcW w:w="2070" w:type="dxa"/>
            <w:vAlign w:val="bottom"/>
          </w:tcPr>
          <w:p w14:paraId="69D95E05" w14:textId="77777777" w:rsidR="00A75088" w:rsidRPr="00FE29DF" w:rsidRDefault="00A75088" w:rsidP="00EE1FDD">
            <w:pPr>
              <w:jc w:val="right"/>
              <w:rPr>
                <w:rFonts w:cstheme="minorHAnsi"/>
              </w:rPr>
            </w:pPr>
            <w:r w:rsidRPr="00FE29DF">
              <w:rPr>
                <w:rFonts w:cstheme="minorHAnsi"/>
              </w:rPr>
              <w:t>4.151</w:t>
            </w:r>
          </w:p>
        </w:tc>
      </w:tr>
      <w:tr w:rsidR="00A75088" w:rsidRPr="00FE29DF" w14:paraId="5A8AB7B8" w14:textId="77777777" w:rsidTr="00EE1FDD">
        <w:trPr>
          <w:trHeight w:val="315"/>
        </w:trPr>
        <w:tc>
          <w:tcPr>
            <w:tcW w:w="0" w:type="auto"/>
            <w:tcMar>
              <w:top w:w="30" w:type="dxa"/>
              <w:left w:w="45" w:type="dxa"/>
              <w:bottom w:w="30" w:type="dxa"/>
              <w:right w:w="45" w:type="dxa"/>
            </w:tcMar>
            <w:vAlign w:val="bottom"/>
            <w:hideMark/>
          </w:tcPr>
          <w:p w14:paraId="2FF0D2C2" w14:textId="77777777" w:rsidR="00A75088" w:rsidRPr="00FE29DF" w:rsidRDefault="00A75088" w:rsidP="00EE1FDD">
            <w:pPr>
              <w:rPr>
                <w:rFonts w:cstheme="minorHAnsi"/>
              </w:rPr>
            </w:pPr>
            <w:r w:rsidRPr="00FE29DF">
              <w:rPr>
                <w:rFonts w:cstheme="minorHAnsi"/>
              </w:rPr>
              <w:t>Below 60</w:t>
            </w:r>
          </w:p>
        </w:tc>
        <w:tc>
          <w:tcPr>
            <w:tcW w:w="1957" w:type="dxa"/>
            <w:tcMar>
              <w:top w:w="30" w:type="dxa"/>
              <w:left w:w="45" w:type="dxa"/>
              <w:bottom w:w="30" w:type="dxa"/>
              <w:right w:w="45" w:type="dxa"/>
            </w:tcMar>
            <w:vAlign w:val="bottom"/>
            <w:hideMark/>
          </w:tcPr>
          <w:p w14:paraId="44D23617" w14:textId="77777777" w:rsidR="00A75088" w:rsidRPr="00FE29DF" w:rsidRDefault="00A75088" w:rsidP="00EE1FDD">
            <w:pPr>
              <w:jc w:val="right"/>
              <w:rPr>
                <w:rFonts w:cstheme="minorHAnsi"/>
              </w:rPr>
            </w:pPr>
            <w:r w:rsidRPr="00FE29DF">
              <w:rPr>
                <w:rFonts w:cstheme="minorHAnsi"/>
              </w:rPr>
              <w:t>3.664</w:t>
            </w:r>
          </w:p>
        </w:tc>
        <w:tc>
          <w:tcPr>
            <w:tcW w:w="1975" w:type="dxa"/>
            <w:tcMar>
              <w:top w:w="30" w:type="dxa"/>
              <w:left w:w="45" w:type="dxa"/>
              <w:bottom w:w="30" w:type="dxa"/>
              <w:right w:w="45" w:type="dxa"/>
            </w:tcMar>
            <w:vAlign w:val="bottom"/>
            <w:hideMark/>
          </w:tcPr>
          <w:p w14:paraId="4F71F37C" w14:textId="77777777" w:rsidR="00A75088" w:rsidRPr="00FE29DF" w:rsidRDefault="00A75088" w:rsidP="00EE1FDD">
            <w:pPr>
              <w:jc w:val="right"/>
              <w:rPr>
                <w:rFonts w:cstheme="minorHAnsi"/>
              </w:rPr>
            </w:pPr>
            <w:r w:rsidRPr="00FE29DF">
              <w:rPr>
                <w:rFonts w:cstheme="minorHAnsi"/>
              </w:rPr>
              <w:t>4.179</w:t>
            </w:r>
          </w:p>
        </w:tc>
        <w:tc>
          <w:tcPr>
            <w:tcW w:w="2070" w:type="dxa"/>
            <w:vAlign w:val="bottom"/>
          </w:tcPr>
          <w:p w14:paraId="6196C1CC" w14:textId="77777777" w:rsidR="00A75088" w:rsidRPr="00FE29DF" w:rsidRDefault="00A75088" w:rsidP="00EE1FDD">
            <w:pPr>
              <w:jc w:val="right"/>
              <w:rPr>
                <w:rFonts w:cstheme="minorHAnsi"/>
              </w:rPr>
            </w:pPr>
            <w:r w:rsidRPr="00FE29DF">
              <w:rPr>
                <w:rFonts w:cstheme="minorHAnsi"/>
              </w:rPr>
              <w:t>4.651</w:t>
            </w:r>
          </w:p>
        </w:tc>
        <w:tc>
          <w:tcPr>
            <w:tcW w:w="2070" w:type="dxa"/>
            <w:vAlign w:val="bottom"/>
          </w:tcPr>
          <w:p w14:paraId="6F95A292" w14:textId="77777777" w:rsidR="00A75088" w:rsidRPr="00FE29DF" w:rsidRDefault="00A75088" w:rsidP="00EE1FDD">
            <w:pPr>
              <w:jc w:val="right"/>
              <w:rPr>
                <w:rFonts w:cstheme="minorHAnsi"/>
              </w:rPr>
            </w:pPr>
            <w:r w:rsidRPr="00FE29DF">
              <w:rPr>
                <w:rFonts w:cstheme="minorHAnsi"/>
              </w:rPr>
              <w:t>4.499</w:t>
            </w:r>
          </w:p>
        </w:tc>
      </w:tr>
      <w:tr w:rsidR="00A75088" w:rsidRPr="00FE29DF" w14:paraId="555AE27D" w14:textId="77777777" w:rsidTr="00EE1FDD">
        <w:trPr>
          <w:trHeight w:val="315"/>
        </w:trPr>
        <w:tc>
          <w:tcPr>
            <w:tcW w:w="0" w:type="auto"/>
            <w:tcMar>
              <w:top w:w="30" w:type="dxa"/>
              <w:left w:w="45" w:type="dxa"/>
              <w:bottom w:w="30" w:type="dxa"/>
              <w:right w:w="45" w:type="dxa"/>
            </w:tcMar>
            <w:vAlign w:val="bottom"/>
            <w:hideMark/>
          </w:tcPr>
          <w:p w14:paraId="16B6F147" w14:textId="77777777" w:rsidR="00A75088" w:rsidRPr="00FE29DF" w:rsidRDefault="00A75088" w:rsidP="00EE1FDD">
            <w:pPr>
              <w:rPr>
                <w:rFonts w:cstheme="minorHAnsi"/>
              </w:rPr>
            </w:pPr>
            <w:r w:rsidRPr="00FE29DF">
              <w:rPr>
                <w:rFonts w:cstheme="minorHAnsi"/>
              </w:rPr>
              <w:t>Below 150</w:t>
            </w:r>
          </w:p>
        </w:tc>
        <w:tc>
          <w:tcPr>
            <w:tcW w:w="1957" w:type="dxa"/>
            <w:tcMar>
              <w:top w:w="30" w:type="dxa"/>
              <w:left w:w="45" w:type="dxa"/>
              <w:bottom w:w="30" w:type="dxa"/>
              <w:right w:w="45" w:type="dxa"/>
            </w:tcMar>
            <w:vAlign w:val="bottom"/>
            <w:hideMark/>
          </w:tcPr>
          <w:p w14:paraId="0352E5B2" w14:textId="77777777" w:rsidR="00A75088" w:rsidRPr="00FE29DF" w:rsidRDefault="00A75088" w:rsidP="00EE1FDD">
            <w:pPr>
              <w:jc w:val="right"/>
              <w:rPr>
                <w:rFonts w:cstheme="minorHAnsi"/>
              </w:rPr>
            </w:pPr>
            <w:r w:rsidRPr="00FE29DF">
              <w:rPr>
                <w:rFonts w:cstheme="minorHAnsi"/>
              </w:rPr>
              <w:t>4.010</w:t>
            </w:r>
          </w:p>
        </w:tc>
        <w:tc>
          <w:tcPr>
            <w:tcW w:w="1975" w:type="dxa"/>
            <w:tcMar>
              <w:top w:w="30" w:type="dxa"/>
              <w:left w:w="45" w:type="dxa"/>
              <w:bottom w:w="30" w:type="dxa"/>
              <w:right w:w="45" w:type="dxa"/>
            </w:tcMar>
            <w:vAlign w:val="bottom"/>
            <w:hideMark/>
          </w:tcPr>
          <w:p w14:paraId="1E429A49" w14:textId="77777777" w:rsidR="00A75088" w:rsidRPr="00FE29DF" w:rsidRDefault="00A75088" w:rsidP="00EE1FDD">
            <w:pPr>
              <w:jc w:val="right"/>
              <w:rPr>
                <w:rFonts w:cstheme="minorHAnsi"/>
              </w:rPr>
            </w:pPr>
            <w:r w:rsidRPr="00FE29DF">
              <w:rPr>
                <w:rFonts w:cstheme="minorHAnsi"/>
              </w:rPr>
              <w:t>4.526</w:t>
            </w:r>
          </w:p>
        </w:tc>
        <w:tc>
          <w:tcPr>
            <w:tcW w:w="2070" w:type="dxa"/>
            <w:vAlign w:val="bottom"/>
          </w:tcPr>
          <w:p w14:paraId="7C2593F9" w14:textId="77777777" w:rsidR="00A75088" w:rsidRPr="00FE29DF" w:rsidRDefault="00A75088" w:rsidP="00EE1FDD">
            <w:pPr>
              <w:jc w:val="right"/>
              <w:rPr>
                <w:rFonts w:cstheme="minorHAnsi"/>
              </w:rPr>
            </w:pPr>
            <w:r w:rsidRPr="00FE29DF">
              <w:rPr>
                <w:rFonts w:cstheme="minorHAnsi"/>
              </w:rPr>
              <w:t>5.154</w:t>
            </w:r>
          </w:p>
        </w:tc>
        <w:tc>
          <w:tcPr>
            <w:tcW w:w="2070" w:type="dxa"/>
            <w:vAlign w:val="bottom"/>
          </w:tcPr>
          <w:p w14:paraId="48AAA3CE" w14:textId="77777777" w:rsidR="00A75088" w:rsidRPr="00FE29DF" w:rsidRDefault="00A75088" w:rsidP="00EE1FDD">
            <w:pPr>
              <w:jc w:val="right"/>
              <w:rPr>
                <w:rFonts w:cstheme="minorHAnsi"/>
              </w:rPr>
            </w:pPr>
            <w:r w:rsidRPr="00FE29DF">
              <w:rPr>
                <w:rFonts w:cstheme="minorHAnsi"/>
              </w:rPr>
              <w:t>5.009</w:t>
            </w:r>
          </w:p>
        </w:tc>
      </w:tr>
      <w:tr w:rsidR="00A75088" w:rsidRPr="00FE29DF" w14:paraId="2710C4D4" w14:textId="77777777" w:rsidTr="00EE1FDD">
        <w:trPr>
          <w:trHeight w:val="315"/>
        </w:trPr>
        <w:tc>
          <w:tcPr>
            <w:tcW w:w="0" w:type="auto"/>
            <w:tcMar>
              <w:top w:w="30" w:type="dxa"/>
              <w:left w:w="45" w:type="dxa"/>
              <w:bottom w:w="30" w:type="dxa"/>
              <w:right w:w="45" w:type="dxa"/>
            </w:tcMar>
            <w:vAlign w:val="bottom"/>
            <w:hideMark/>
          </w:tcPr>
          <w:p w14:paraId="1AAFA849" w14:textId="77777777" w:rsidR="00A75088" w:rsidRPr="00FE29DF" w:rsidRDefault="00A75088" w:rsidP="00EE1FDD">
            <w:pPr>
              <w:rPr>
                <w:rFonts w:cstheme="minorHAnsi"/>
              </w:rPr>
            </w:pPr>
            <w:r w:rsidRPr="00FE29DF">
              <w:rPr>
                <w:rFonts w:cstheme="minorHAnsi"/>
              </w:rPr>
              <w:t>Below 300</w:t>
            </w:r>
          </w:p>
        </w:tc>
        <w:tc>
          <w:tcPr>
            <w:tcW w:w="1957" w:type="dxa"/>
            <w:tcMar>
              <w:top w:w="30" w:type="dxa"/>
              <w:left w:w="45" w:type="dxa"/>
              <w:bottom w:w="30" w:type="dxa"/>
              <w:right w:w="45" w:type="dxa"/>
            </w:tcMar>
            <w:vAlign w:val="bottom"/>
            <w:hideMark/>
          </w:tcPr>
          <w:p w14:paraId="5FD7A7F3" w14:textId="77777777" w:rsidR="00A75088" w:rsidRPr="00FE29DF" w:rsidRDefault="00A75088" w:rsidP="00EE1FDD">
            <w:pPr>
              <w:jc w:val="right"/>
              <w:rPr>
                <w:rFonts w:cstheme="minorHAnsi"/>
              </w:rPr>
            </w:pPr>
            <w:r w:rsidRPr="00FE29DF">
              <w:rPr>
                <w:rFonts w:cstheme="minorHAnsi"/>
              </w:rPr>
              <w:t>4.319</w:t>
            </w:r>
          </w:p>
        </w:tc>
        <w:tc>
          <w:tcPr>
            <w:tcW w:w="1975" w:type="dxa"/>
            <w:tcMar>
              <w:top w:w="30" w:type="dxa"/>
              <w:left w:w="45" w:type="dxa"/>
              <w:bottom w:w="30" w:type="dxa"/>
              <w:right w:w="45" w:type="dxa"/>
            </w:tcMar>
            <w:vAlign w:val="bottom"/>
            <w:hideMark/>
          </w:tcPr>
          <w:p w14:paraId="6F52EE4A" w14:textId="77777777" w:rsidR="00A75088" w:rsidRPr="00FE29DF" w:rsidRDefault="00A75088" w:rsidP="00EE1FDD">
            <w:pPr>
              <w:jc w:val="right"/>
              <w:rPr>
                <w:rFonts w:cstheme="minorHAnsi"/>
              </w:rPr>
            </w:pPr>
            <w:r w:rsidRPr="00FE29DF">
              <w:rPr>
                <w:rFonts w:cstheme="minorHAnsi"/>
              </w:rPr>
              <w:t>4.646</w:t>
            </w:r>
          </w:p>
        </w:tc>
        <w:tc>
          <w:tcPr>
            <w:tcW w:w="2070" w:type="dxa"/>
            <w:vAlign w:val="bottom"/>
          </w:tcPr>
          <w:p w14:paraId="5B8C84FE" w14:textId="77777777" w:rsidR="00A75088" w:rsidRPr="00FE29DF" w:rsidRDefault="00A75088" w:rsidP="00EE1FDD">
            <w:pPr>
              <w:jc w:val="right"/>
              <w:rPr>
                <w:rFonts w:cstheme="minorHAnsi"/>
              </w:rPr>
            </w:pPr>
            <w:r w:rsidRPr="00FE29DF">
              <w:rPr>
                <w:rFonts w:cstheme="minorHAnsi"/>
              </w:rPr>
              <w:t>5.635</w:t>
            </w:r>
          </w:p>
        </w:tc>
        <w:tc>
          <w:tcPr>
            <w:tcW w:w="2070" w:type="dxa"/>
            <w:vAlign w:val="bottom"/>
          </w:tcPr>
          <w:p w14:paraId="38D6E4B5" w14:textId="77777777" w:rsidR="00A75088" w:rsidRPr="00FE29DF" w:rsidRDefault="00A75088" w:rsidP="00EE1FDD">
            <w:pPr>
              <w:jc w:val="right"/>
              <w:rPr>
                <w:rFonts w:cstheme="minorHAnsi"/>
              </w:rPr>
            </w:pPr>
            <w:r w:rsidRPr="00FE29DF">
              <w:rPr>
                <w:rFonts w:cstheme="minorHAnsi"/>
              </w:rPr>
              <w:t>5.376</w:t>
            </w:r>
          </w:p>
        </w:tc>
      </w:tr>
      <w:tr w:rsidR="00A75088" w:rsidRPr="00FE29DF" w14:paraId="52FECA18" w14:textId="77777777" w:rsidTr="00EE1FDD">
        <w:trPr>
          <w:trHeight w:val="315"/>
        </w:trPr>
        <w:tc>
          <w:tcPr>
            <w:tcW w:w="0" w:type="auto"/>
            <w:tcMar>
              <w:top w:w="30" w:type="dxa"/>
              <w:left w:w="45" w:type="dxa"/>
              <w:bottom w:w="30" w:type="dxa"/>
              <w:right w:w="45" w:type="dxa"/>
            </w:tcMar>
            <w:vAlign w:val="bottom"/>
            <w:hideMark/>
          </w:tcPr>
          <w:p w14:paraId="495BC105" w14:textId="77777777" w:rsidR="00A75088" w:rsidRPr="00FE29DF" w:rsidRDefault="00A75088" w:rsidP="00EE1FDD">
            <w:pPr>
              <w:rPr>
                <w:rFonts w:cstheme="minorHAnsi"/>
              </w:rPr>
            </w:pPr>
            <w:r w:rsidRPr="00FE29DF">
              <w:rPr>
                <w:rFonts w:cstheme="minorHAnsi"/>
              </w:rPr>
              <w:t>Below 500</w:t>
            </w:r>
          </w:p>
        </w:tc>
        <w:tc>
          <w:tcPr>
            <w:tcW w:w="1957" w:type="dxa"/>
            <w:tcMar>
              <w:top w:w="30" w:type="dxa"/>
              <w:left w:w="45" w:type="dxa"/>
              <w:bottom w:w="30" w:type="dxa"/>
              <w:right w:w="45" w:type="dxa"/>
            </w:tcMar>
            <w:vAlign w:val="bottom"/>
            <w:hideMark/>
          </w:tcPr>
          <w:p w14:paraId="6008CC02" w14:textId="77777777" w:rsidR="00A75088" w:rsidRPr="00FE29DF" w:rsidRDefault="00A75088" w:rsidP="00EE1FDD">
            <w:pPr>
              <w:jc w:val="right"/>
              <w:rPr>
                <w:rFonts w:cstheme="minorHAnsi"/>
              </w:rPr>
            </w:pPr>
            <w:r w:rsidRPr="00FE29DF">
              <w:rPr>
                <w:rFonts w:cstheme="minorHAnsi"/>
              </w:rPr>
              <w:t>4.618</w:t>
            </w:r>
          </w:p>
        </w:tc>
        <w:tc>
          <w:tcPr>
            <w:tcW w:w="1975" w:type="dxa"/>
            <w:tcMar>
              <w:top w:w="30" w:type="dxa"/>
              <w:left w:w="45" w:type="dxa"/>
              <w:bottom w:w="30" w:type="dxa"/>
              <w:right w:w="45" w:type="dxa"/>
            </w:tcMar>
            <w:vAlign w:val="bottom"/>
            <w:hideMark/>
          </w:tcPr>
          <w:p w14:paraId="4C8757D8" w14:textId="77777777" w:rsidR="00A75088" w:rsidRPr="00FE29DF" w:rsidRDefault="00A75088" w:rsidP="00EE1FDD">
            <w:pPr>
              <w:jc w:val="right"/>
              <w:rPr>
                <w:rFonts w:cstheme="minorHAnsi"/>
              </w:rPr>
            </w:pPr>
            <w:r w:rsidRPr="00FE29DF">
              <w:rPr>
                <w:rFonts w:cstheme="minorHAnsi"/>
              </w:rPr>
              <w:t>5.247</w:t>
            </w:r>
          </w:p>
        </w:tc>
        <w:tc>
          <w:tcPr>
            <w:tcW w:w="2070" w:type="dxa"/>
            <w:vAlign w:val="bottom"/>
          </w:tcPr>
          <w:p w14:paraId="7F41E19E" w14:textId="77777777" w:rsidR="00A75088" w:rsidRPr="00FE29DF" w:rsidRDefault="00A75088" w:rsidP="00EE1FDD">
            <w:pPr>
              <w:jc w:val="right"/>
              <w:rPr>
                <w:rFonts w:cstheme="minorHAnsi"/>
              </w:rPr>
            </w:pPr>
            <w:r w:rsidRPr="00FE29DF">
              <w:rPr>
                <w:rFonts w:cstheme="minorHAnsi"/>
              </w:rPr>
              <w:t>6.044</w:t>
            </w:r>
          </w:p>
        </w:tc>
        <w:tc>
          <w:tcPr>
            <w:tcW w:w="2070" w:type="dxa"/>
            <w:vAlign w:val="bottom"/>
          </w:tcPr>
          <w:p w14:paraId="1D7956AC" w14:textId="77777777" w:rsidR="00A75088" w:rsidRPr="00FE29DF" w:rsidRDefault="00A75088" w:rsidP="00EE1FDD">
            <w:pPr>
              <w:jc w:val="right"/>
              <w:rPr>
                <w:rFonts w:cstheme="minorHAnsi"/>
              </w:rPr>
            </w:pPr>
            <w:r w:rsidRPr="00FE29DF">
              <w:rPr>
                <w:rFonts w:cstheme="minorHAnsi"/>
              </w:rPr>
              <w:t>6.118</w:t>
            </w:r>
          </w:p>
        </w:tc>
      </w:tr>
      <w:tr w:rsidR="00A75088" w:rsidRPr="00FE29DF" w14:paraId="309684A6" w14:textId="77777777" w:rsidTr="00EE1FDD">
        <w:trPr>
          <w:trHeight w:val="315"/>
        </w:trPr>
        <w:tc>
          <w:tcPr>
            <w:tcW w:w="0" w:type="auto"/>
            <w:tcMar>
              <w:top w:w="30" w:type="dxa"/>
              <w:left w:w="45" w:type="dxa"/>
              <w:bottom w:w="30" w:type="dxa"/>
              <w:right w:w="45" w:type="dxa"/>
            </w:tcMar>
            <w:vAlign w:val="bottom"/>
            <w:hideMark/>
          </w:tcPr>
          <w:p w14:paraId="139BCABF" w14:textId="77777777" w:rsidR="00A75088" w:rsidRPr="00FE29DF" w:rsidRDefault="00A75088" w:rsidP="00EE1FDD">
            <w:pPr>
              <w:rPr>
                <w:rFonts w:cstheme="minorHAnsi"/>
              </w:rPr>
            </w:pPr>
            <w:r w:rsidRPr="00FE29DF">
              <w:rPr>
                <w:rFonts w:cstheme="minorHAnsi"/>
              </w:rPr>
              <w:t>Below 1000</w:t>
            </w:r>
          </w:p>
        </w:tc>
        <w:tc>
          <w:tcPr>
            <w:tcW w:w="1957" w:type="dxa"/>
            <w:tcMar>
              <w:top w:w="30" w:type="dxa"/>
              <w:left w:w="45" w:type="dxa"/>
              <w:bottom w:w="30" w:type="dxa"/>
              <w:right w:w="45" w:type="dxa"/>
            </w:tcMar>
            <w:vAlign w:val="bottom"/>
            <w:hideMark/>
          </w:tcPr>
          <w:p w14:paraId="5ABDB490" w14:textId="77777777" w:rsidR="00A75088" w:rsidRPr="00FE29DF" w:rsidRDefault="00A75088" w:rsidP="00EE1FDD">
            <w:pPr>
              <w:jc w:val="right"/>
              <w:rPr>
                <w:rFonts w:cstheme="minorHAnsi"/>
              </w:rPr>
            </w:pPr>
            <w:r w:rsidRPr="00FE29DF">
              <w:rPr>
                <w:rFonts w:cstheme="minorHAnsi"/>
              </w:rPr>
              <w:t>5.061</w:t>
            </w:r>
          </w:p>
        </w:tc>
        <w:tc>
          <w:tcPr>
            <w:tcW w:w="1975" w:type="dxa"/>
            <w:tcMar>
              <w:top w:w="30" w:type="dxa"/>
              <w:left w:w="45" w:type="dxa"/>
              <w:bottom w:w="30" w:type="dxa"/>
              <w:right w:w="45" w:type="dxa"/>
            </w:tcMar>
            <w:vAlign w:val="bottom"/>
            <w:hideMark/>
          </w:tcPr>
          <w:p w14:paraId="3AC4D47A" w14:textId="77777777" w:rsidR="00A75088" w:rsidRPr="00FE29DF" w:rsidRDefault="00A75088" w:rsidP="00EE1FDD">
            <w:pPr>
              <w:jc w:val="right"/>
              <w:rPr>
                <w:rFonts w:cstheme="minorHAnsi"/>
              </w:rPr>
            </w:pPr>
            <w:r w:rsidRPr="00FE29DF">
              <w:rPr>
                <w:rFonts w:cstheme="minorHAnsi"/>
              </w:rPr>
              <w:t>5.420</w:t>
            </w:r>
          </w:p>
        </w:tc>
        <w:tc>
          <w:tcPr>
            <w:tcW w:w="2070" w:type="dxa"/>
            <w:vAlign w:val="bottom"/>
          </w:tcPr>
          <w:p w14:paraId="2C180FD5" w14:textId="77777777" w:rsidR="00A75088" w:rsidRPr="00FE29DF" w:rsidRDefault="00A75088" w:rsidP="00EE1FDD">
            <w:pPr>
              <w:jc w:val="right"/>
              <w:rPr>
                <w:rFonts w:cstheme="minorHAnsi"/>
              </w:rPr>
            </w:pPr>
            <w:r w:rsidRPr="00FE29DF">
              <w:rPr>
                <w:rFonts w:cstheme="minorHAnsi"/>
              </w:rPr>
              <w:t>6.576</w:t>
            </w:r>
          </w:p>
        </w:tc>
        <w:tc>
          <w:tcPr>
            <w:tcW w:w="2070" w:type="dxa"/>
            <w:vAlign w:val="bottom"/>
          </w:tcPr>
          <w:p w14:paraId="32242B1B" w14:textId="77777777" w:rsidR="00A75088" w:rsidRPr="00FE29DF" w:rsidRDefault="00A75088" w:rsidP="00EE1FDD">
            <w:pPr>
              <w:jc w:val="right"/>
              <w:rPr>
                <w:rFonts w:cstheme="minorHAnsi"/>
              </w:rPr>
            </w:pPr>
            <w:r w:rsidRPr="00FE29DF">
              <w:rPr>
                <w:rFonts w:cstheme="minorHAnsi"/>
              </w:rPr>
              <w:t>6.599</w:t>
            </w:r>
          </w:p>
        </w:tc>
      </w:tr>
    </w:tbl>
    <w:p w14:paraId="196BA5FB" w14:textId="77777777" w:rsidR="00A75088" w:rsidRPr="00FE29DF" w:rsidRDefault="00A75088" w:rsidP="00A75088">
      <w:pPr>
        <w:rPr>
          <w:rFonts w:cstheme="minorHAnsi"/>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A75088" w:rsidRPr="00FE29DF" w14:paraId="207EB2EA" w14:textId="77777777" w:rsidTr="00EE1FDD">
        <w:trPr>
          <w:trHeight w:val="315"/>
        </w:trPr>
        <w:tc>
          <w:tcPr>
            <w:tcW w:w="0" w:type="auto"/>
            <w:tcMar>
              <w:top w:w="30" w:type="dxa"/>
              <w:left w:w="45" w:type="dxa"/>
              <w:bottom w:w="30" w:type="dxa"/>
              <w:right w:w="45" w:type="dxa"/>
            </w:tcMar>
            <w:vAlign w:val="bottom"/>
            <w:hideMark/>
          </w:tcPr>
          <w:p w14:paraId="51CB4136" w14:textId="77777777" w:rsidR="00A75088" w:rsidRPr="00FE29DF" w:rsidRDefault="00A75088" w:rsidP="00EE1FDD">
            <w:pPr>
              <w:rPr>
                <w:rFonts w:cstheme="minorHAnsi"/>
                <w:b/>
                <w:bCs/>
              </w:rPr>
            </w:pPr>
            <w:r w:rsidRPr="00FE29DF">
              <w:rPr>
                <w:rFonts w:cstheme="minorHAnsi"/>
                <w:b/>
                <w:bCs/>
              </w:rPr>
              <w:t>Year</w:t>
            </w:r>
          </w:p>
        </w:tc>
        <w:tc>
          <w:tcPr>
            <w:tcW w:w="1957" w:type="dxa"/>
            <w:tcMar>
              <w:top w:w="30" w:type="dxa"/>
              <w:left w:w="45" w:type="dxa"/>
              <w:bottom w:w="30" w:type="dxa"/>
              <w:right w:w="45" w:type="dxa"/>
            </w:tcMar>
            <w:vAlign w:val="bottom"/>
            <w:hideMark/>
          </w:tcPr>
          <w:p w14:paraId="7D9182D7" w14:textId="77777777" w:rsidR="00A75088" w:rsidRPr="00FE29DF" w:rsidRDefault="00A75088" w:rsidP="00EE1FDD">
            <w:pPr>
              <w:rPr>
                <w:rFonts w:cstheme="minorHAnsi"/>
                <w:b/>
                <w:bCs/>
              </w:rPr>
            </w:pPr>
            <w:r w:rsidRPr="00FE29DF">
              <w:rPr>
                <w:rFonts w:cstheme="minorHAnsi"/>
                <w:b/>
                <w:bCs/>
              </w:rPr>
              <w:t>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75" w:type="dxa"/>
            <w:tcMar>
              <w:top w:w="30" w:type="dxa"/>
              <w:left w:w="45" w:type="dxa"/>
              <w:bottom w:w="30" w:type="dxa"/>
              <w:right w:w="45" w:type="dxa"/>
            </w:tcMar>
            <w:vAlign w:val="bottom"/>
            <w:hideMark/>
          </w:tcPr>
          <w:p w14:paraId="52556438" w14:textId="77777777" w:rsidR="00A75088" w:rsidRPr="00FE29DF" w:rsidRDefault="00A75088" w:rsidP="00EE1FDD">
            <w:pPr>
              <w:rPr>
                <w:rFonts w:cstheme="minorHAnsi"/>
                <w:b/>
                <w:bCs/>
              </w:rPr>
            </w:pPr>
            <w:r w:rsidRPr="00FE29DF">
              <w:rPr>
                <w:rFonts w:cstheme="minorHAnsi"/>
                <w:b/>
                <w:bCs/>
              </w:rPr>
              <w:t>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30F2AAC3" w14:textId="77777777" w:rsidR="00A75088" w:rsidRPr="00FE29DF" w:rsidRDefault="00A75088" w:rsidP="00EE1FDD">
            <w:pPr>
              <w:rPr>
                <w:rFonts w:cstheme="minorHAnsi"/>
                <w:b/>
                <w:bCs/>
              </w:rPr>
            </w:pPr>
            <w:r w:rsidRPr="00FE29DF">
              <w:rPr>
                <w:rFonts w:cstheme="minorHAnsi"/>
                <w:b/>
                <w:bCs/>
              </w:rPr>
              <w:t>Non-CMAQ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688DBC53" w14:textId="77777777" w:rsidR="00A75088" w:rsidRPr="00FE29DF" w:rsidRDefault="00A75088" w:rsidP="00EE1FDD">
            <w:pPr>
              <w:rPr>
                <w:rFonts w:cstheme="minorHAnsi"/>
                <w:b/>
                <w:bCs/>
              </w:rPr>
            </w:pPr>
            <w:r w:rsidRPr="00FE29DF">
              <w:rPr>
                <w:rFonts w:cstheme="minorHAnsi"/>
                <w:b/>
                <w:bCs/>
              </w:rPr>
              <w:t>Non-CMAQ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78DA9D73" w14:textId="77777777" w:rsidTr="00EE1FDD">
        <w:trPr>
          <w:trHeight w:val="315"/>
        </w:trPr>
        <w:tc>
          <w:tcPr>
            <w:tcW w:w="0" w:type="auto"/>
            <w:tcMar>
              <w:top w:w="30" w:type="dxa"/>
              <w:left w:w="45" w:type="dxa"/>
              <w:bottom w:w="30" w:type="dxa"/>
              <w:right w:w="45" w:type="dxa"/>
            </w:tcMar>
            <w:vAlign w:val="bottom"/>
          </w:tcPr>
          <w:p w14:paraId="37A29107" w14:textId="77777777" w:rsidR="00A75088" w:rsidRPr="00FE29DF" w:rsidRDefault="00A75088" w:rsidP="00EE1FDD">
            <w:pPr>
              <w:rPr>
                <w:rFonts w:cstheme="minorHAnsi"/>
              </w:rPr>
            </w:pPr>
            <w:r w:rsidRPr="00FE29DF">
              <w:rPr>
                <w:rFonts w:cstheme="minorHAnsi"/>
              </w:rPr>
              <w:t>2008</w:t>
            </w:r>
          </w:p>
        </w:tc>
        <w:tc>
          <w:tcPr>
            <w:tcW w:w="1957" w:type="dxa"/>
            <w:tcMar>
              <w:top w:w="30" w:type="dxa"/>
              <w:left w:w="45" w:type="dxa"/>
              <w:bottom w:w="30" w:type="dxa"/>
              <w:right w:w="45" w:type="dxa"/>
            </w:tcMar>
            <w:vAlign w:val="bottom"/>
          </w:tcPr>
          <w:p w14:paraId="72A28119" w14:textId="77777777" w:rsidR="00A75088" w:rsidRPr="00FE29DF" w:rsidRDefault="00A75088" w:rsidP="00EE1FDD">
            <w:pPr>
              <w:rPr>
                <w:rFonts w:cstheme="minorHAnsi"/>
                <w:b/>
                <w:bCs/>
              </w:rPr>
            </w:pPr>
            <w:r w:rsidRPr="00FE29DF">
              <w:rPr>
                <w:rFonts w:cstheme="minorHAnsi"/>
              </w:rPr>
              <w:t>4.037</w:t>
            </w:r>
          </w:p>
        </w:tc>
        <w:tc>
          <w:tcPr>
            <w:tcW w:w="1975" w:type="dxa"/>
            <w:tcMar>
              <w:top w:w="30" w:type="dxa"/>
              <w:left w:w="45" w:type="dxa"/>
              <w:bottom w:w="30" w:type="dxa"/>
              <w:right w:w="45" w:type="dxa"/>
            </w:tcMar>
            <w:vAlign w:val="bottom"/>
          </w:tcPr>
          <w:p w14:paraId="5F3F87D4" w14:textId="77777777" w:rsidR="00A75088" w:rsidRPr="00FE29DF" w:rsidRDefault="00A75088" w:rsidP="00EE1FDD">
            <w:pPr>
              <w:rPr>
                <w:rFonts w:cstheme="minorHAnsi"/>
                <w:b/>
                <w:bCs/>
              </w:rPr>
            </w:pPr>
            <w:r w:rsidRPr="00FE29DF">
              <w:rPr>
                <w:rFonts w:cstheme="minorHAnsi"/>
              </w:rPr>
              <w:t>4.818</w:t>
            </w:r>
          </w:p>
        </w:tc>
        <w:tc>
          <w:tcPr>
            <w:tcW w:w="2070" w:type="dxa"/>
            <w:vAlign w:val="bottom"/>
          </w:tcPr>
          <w:p w14:paraId="234AB1A6" w14:textId="77777777" w:rsidR="00A75088" w:rsidRPr="00FE29DF" w:rsidRDefault="00A75088" w:rsidP="00EE1FDD">
            <w:pPr>
              <w:rPr>
                <w:rFonts w:cstheme="minorHAnsi"/>
                <w:b/>
                <w:bCs/>
              </w:rPr>
            </w:pPr>
            <w:r w:rsidRPr="00FE29DF">
              <w:rPr>
                <w:rFonts w:cstheme="minorHAnsi"/>
              </w:rPr>
              <w:t>4.920</w:t>
            </w:r>
          </w:p>
        </w:tc>
        <w:tc>
          <w:tcPr>
            <w:tcW w:w="2070" w:type="dxa"/>
            <w:vAlign w:val="bottom"/>
          </w:tcPr>
          <w:p w14:paraId="038DFAC9" w14:textId="77777777" w:rsidR="00A75088" w:rsidRPr="00FE29DF" w:rsidRDefault="00A75088" w:rsidP="00EE1FDD">
            <w:pPr>
              <w:rPr>
                <w:rFonts w:cstheme="minorHAnsi"/>
                <w:b/>
                <w:bCs/>
              </w:rPr>
            </w:pPr>
            <w:r w:rsidRPr="00FE29DF">
              <w:rPr>
                <w:rFonts w:cstheme="minorHAnsi"/>
              </w:rPr>
              <w:t>4.903</w:t>
            </w:r>
          </w:p>
        </w:tc>
      </w:tr>
      <w:tr w:rsidR="00A75088" w:rsidRPr="00FE29DF" w14:paraId="1A7D0A56" w14:textId="77777777" w:rsidTr="00EE1FDD">
        <w:trPr>
          <w:trHeight w:val="315"/>
        </w:trPr>
        <w:tc>
          <w:tcPr>
            <w:tcW w:w="0" w:type="auto"/>
            <w:tcMar>
              <w:top w:w="30" w:type="dxa"/>
              <w:left w:w="45" w:type="dxa"/>
              <w:bottom w:w="30" w:type="dxa"/>
              <w:right w:w="45" w:type="dxa"/>
            </w:tcMar>
            <w:vAlign w:val="bottom"/>
          </w:tcPr>
          <w:p w14:paraId="75D739F6" w14:textId="77777777" w:rsidR="00A75088" w:rsidRPr="00FE29DF" w:rsidRDefault="00A75088" w:rsidP="00EE1FDD">
            <w:pPr>
              <w:rPr>
                <w:rFonts w:cstheme="minorHAnsi"/>
              </w:rPr>
            </w:pPr>
            <w:r w:rsidRPr="00FE29DF">
              <w:rPr>
                <w:rFonts w:cstheme="minorHAnsi"/>
              </w:rPr>
              <w:t>2009</w:t>
            </w:r>
          </w:p>
        </w:tc>
        <w:tc>
          <w:tcPr>
            <w:tcW w:w="1957" w:type="dxa"/>
            <w:tcMar>
              <w:top w:w="30" w:type="dxa"/>
              <w:left w:w="45" w:type="dxa"/>
              <w:bottom w:w="30" w:type="dxa"/>
              <w:right w:w="45" w:type="dxa"/>
            </w:tcMar>
            <w:vAlign w:val="bottom"/>
          </w:tcPr>
          <w:p w14:paraId="5CD795DD" w14:textId="77777777" w:rsidR="00A75088" w:rsidRPr="00FE29DF" w:rsidRDefault="00A75088" w:rsidP="00EE1FDD">
            <w:pPr>
              <w:rPr>
                <w:rFonts w:cstheme="minorHAnsi"/>
                <w:b/>
                <w:bCs/>
              </w:rPr>
            </w:pPr>
            <w:r w:rsidRPr="00FE29DF">
              <w:rPr>
                <w:rFonts w:cstheme="minorHAnsi"/>
              </w:rPr>
              <w:t>3.755</w:t>
            </w:r>
          </w:p>
        </w:tc>
        <w:tc>
          <w:tcPr>
            <w:tcW w:w="1975" w:type="dxa"/>
            <w:tcMar>
              <w:top w:w="30" w:type="dxa"/>
              <w:left w:w="45" w:type="dxa"/>
              <w:bottom w:w="30" w:type="dxa"/>
              <w:right w:w="45" w:type="dxa"/>
            </w:tcMar>
            <w:vAlign w:val="bottom"/>
          </w:tcPr>
          <w:p w14:paraId="559D3718" w14:textId="77777777" w:rsidR="00A75088" w:rsidRPr="00FE29DF" w:rsidRDefault="00A75088" w:rsidP="00EE1FDD">
            <w:pPr>
              <w:rPr>
                <w:rFonts w:cstheme="minorHAnsi"/>
                <w:b/>
                <w:bCs/>
              </w:rPr>
            </w:pPr>
            <w:r w:rsidRPr="00FE29DF">
              <w:rPr>
                <w:rFonts w:cstheme="minorHAnsi"/>
              </w:rPr>
              <w:t>4.416</w:t>
            </w:r>
          </w:p>
        </w:tc>
        <w:tc>
          <w:tcPr>
            <w:tcW w:w="2070" w:type="dxa"/>
            <w:vAlign w:val="bottom"/>
          </w:tcPr>
          <w:p w14:paraId="0B577E92" w14:textId="77777777" w:rsidR="00A75088" w:rsidRPr="00FE29DF" w:rsidRDefault="00A75088" w:rsidP="00EE1FDD">
            <w:pPr>
              <w:rPr>
                <w:rFonts w:cstheme="minorHAnsi"/>
                <w:b/>
                <w:bCs/>
              </w:rPr>
            </w:pPr>
            <w:r w:rsidRPr="00FE29DF">
              <w:rPr>
                <w:rFonts w:cstheme="minorHAnsi"/>
              </w:rPr>
              <w:t>4.603</w:t>
            </w:r>
          </w:p>
        </w:tc>
        <w:tc>
          <w:tcPr>
            <w:tcW w:w="2070" w:type="dxa"/>
            <w:vAlign w:val="bottom"/>
          </w:tcPr>
          <w:p w14:paraId="369F5B44" w14:textId="77777777" w:rsidR="00A75088" w:rsidRPr="00FE29DF" w:rsidRDefault="00A75088" w:rsidP="00EE1FDD">
            <w:pPr>
              <w:rPr>
                <w:rFonts w:cstheme="minorHAnsi"/>
                <w:b/>
                <w:bCs/>
              </w:rPr>
            </w:pPr>
            <w:r w:rsidRPr="00FE29DF">
              <w:rPr>
                <w:rFonts w:cstheme="minorHAnsi"/>
              </w:rPr>
              <w:t>4.611</w:t>
            </w:r>
          </w:p>
        </w:tc>
      </w:tr>
      <w:tr w:rsidR="00A75088" w:rsidRPr="00FE29DF" w14:paraId="568E1777" w14:textId="77777777" w:rsidTr="00EE1FDD">
        <w:trPr>
          <w:trHeight w:val="315"/>
        </w:trPr>
        <w:tc>
          <w:tcPr>
            <w:tcW w:w="0" w:type="auto"/>
            <w:tcMar>
              <w:top w:w="30" w:type="dxa"/>
              <w:left w:w="45" w:type="dxa"/>
              <w:bottom w:w="30" w:type="dxa"/>
              <w:right w:w="45" w:type="dxa"/>
            </w:tcMar>
            <w:vAlign w:val="bottom"/>
          </w:tcPr>
          <w:p w14:paraId="4A02356C" w14:textId="77777777" w:rsidR="00A75088" w:rsidRPr="00FE29DF" w:rsidRDefault="00A75088" w:rsidP="00EE1FDD">
            <w:pPr>
              <w:rPr>
                <w:rFonts w:cstheme="minorHAnsi"/>
              </w:rPr>
            </w:pPr>
            <w:r w:rsidRPr="00FE29DF">
              <w:rPr>
                <w:rFonts w:cstheme="minorHAnsi"/>
              </w:rPr>
              <w:t>2010</w:t>
            </w:r>
          </w:p>
        </w:tc>
        <w:tc>
          <w:tcPr>
            <w:tcW w:w="1957" w:type="dxa"/>
            <w:tcMar>
              <w:top w:w="30" w:type="dxa"/>
              <w:left w:w="45" w:type="dxa"/>
              <w:bottom w:w="30" w:type="dxa"/>
              <w:right w:w="45" w:type="dxa"/>
            </w:tcMar>
            <w:vAlign w:val="bottom"/>
          </w:tcPr>
          <w:p w14:paraId="51C84235" w14:textId="77777777" w:rsidR="00A75088" w:rsidRPr="00FE29DF" w:rsidRDefault="00A75088" w:rsidP="00EE1FDD">
            <w:pPr>
              <w:rPr>
                <w:rFonts w:cstheme="minorHAnsi"/>
                <w:b/>
                <w:bCs/>
              </w:rPr>
            </w:pPr>
            <w:r w:rsidRPr="00FE29DF">
              <w:rPr>
                <w:rFonts w:cstheme="minorHAnsi"/>
              </w:rPr>
              <w:t>3.537</w:t>
            </w:r>
          </w:p>
        </w:tc>
        <w:tc>
          <w:tcPr>
            <w:tcW w:w="1975" w:type="dxa"/>
            <w:tcMar>
              <w:top w:w="30" w:type="dxa"/>
              <w:left w:w="45" w:type="dxa"/>
              <w:bottom w:w="30" w:type="dxa"/>
              <w:right w:w="45" w:type="dxa"/>
            </w:tcMar>
            <w:vAlign w:val="bottom"/>
          </w:tcPr>
          <w:p w14:paraId="0AA0BA28" w14:textId="77777777" w:rsidR="00A75088" w:rsidRPr="00FE29DF" w:rsidRDefault="00A75088" w:rsidP="00EE1FDD">
            <w:pPr>
              <w:rPr>
                <w:rFonts w:cstheme="minorHAnsi"/>
                <w:b/>
                <w:bCs/>
              </w:rPr>
            </w:pPr>
            <w:r w:rsidRPr="00FE29DF">
              <w:rPr>
                <w:rFonts w:cstheme="minorHAnsi"/>
              </w:rPr>
              <w:t>3.834</w:t>
            </w:r>
          </w:p>
        </w:tc>
        <w:tc>
          <w:tcPr>
            <w:tcW w:w="2070" w:type="dxa"/>
            <w:vAlign w:val="bottom"/>
          </w:tcPr>
          <w:p w14:paraId="53124E45" w14:textId="77777777" w:rsidR="00A75088" w:rsidRPr="00FE29DF" w:rsidRDefault="00A75088" w:rsidP="00EE1FDD">
            <w:pPr>
              <w:rPr>
                <w:rFonts w:cstheme="minorHAnsi"/>
                <w:b/>
                <w:bCs/>
              </w:rPr>
            </w:pPr>
            <w:r w:rsidRPr="00FE29DF">
              <w:rPr>
                <w:rFonts w:cstheme="minorHAnsi"/>
              </w:rPr>
              <w:t>4.372</w:t>
            </w:r>
          </w:p>
        </w:tc>
        <w:tc>
          <w:tcPr>
            <w:tcW w:w="2070" w:type="dxa"/>
            <w:vAlign w:val="bottom"/>
          </w:tcPr>
          <w:p w14:paraId="0051A0AF" w14:textId="77777777" w:rsidR="00A75088" w:rsidRPr="00FE29DF" w:rsidRDefault="00A75088" w:rsidP="00EE1FDD">
            <w:pPr>
              <w:rPr>
                <w:rFonts w:cstheme="minorHAnsi"/>
                <w:b/>
                <w:bCs/>
              </w:rPr>
            </w:pPr>
            <w:r w:rsidRPr="00FE29DF">
              <w:rPr>
                <w:rFonts w:cstheme="minorHAnsi"/>
              </w:rPr>
              <w:t>4.013</w:t>
            </w:r>
          </w:p>
        </w:tc>
      </w:tr>
      <w:tr w:rsidR="00A75088" w:rsidRPr="00FE29DF" w14:paraId="7AF3BAD4" w14:textId="77777777" w:rsidTr="00EE1FDD">
        <w:trPr>
          <w:trHeight w:val="315"/>
        </w:trPr>
        <w:tc>
          <w:tcPr>
            <w:tcW w:w="0" w:type="auto"/>
            <w:tcMar>
              <w:top w:w="30" w:type="dxa"/>
              <w:left w:w="45" w:type="dxa"/>
              <w:bottom w:w="30" w:type="dxa"/>
              <w:right w:w="45" w:type="dxa"/>
            </w:tcMar>
            <w:vAlign w:val="bottom"/>
          </w:tcPr>
          <w:p w14:paraId="24270B6C" w14:textId="77777777" w:rsidR="00A75088" w:rsidRPr="00FE29DF" w:rsidRDefault="00A75088" w:rsidP="00EE1FDD">
            <w:pPr>
              <w:rPr>
                <w:rFonts w:cstheme="minorHAnsi"/>
              </w:rPr>
            </w:pPr>
            <w:r w:rsidRPr="00FE29DF">
              <w:rPr>
                <w:rFonts w:cstheme="minorHAnsi"/>
              </w:rPr>
              <w:t>2011</w:t>
            </w:r>
          </w:p>
        </w:tc>
        <w:tc>
          <w:tcPr>
            <w:tcW w:w="1957" w:type="dxa"/>
            <w:tcMar>
              <w:top w:w="30" w:type="dxa"/>
              <w:left w:w="45" w:type="dxa"/>
              <w:bottom w:w="30" w:type="dxa"/>
              <w:right w:w="45" w:type="dxa"/>
            </w:tcMar>
            <w:vAlign w:val="bottom"/>
          </w:tcPr>
          <w:p w14:paraId="08EDF246" w14:textId="77777777" w:rsidR="00A75088" w:rsidRPr="00FE29DF" w:rsidRDefault="00A75088" w:rsidP="00EE1FDD">
            <w:pPr>
              <w:rPr>
                <w:rFonts w:cstheme="minorHAnsi"/>
                <w:b/>
                <w:bCs/>
              </w:rPr>
            </w:pPr>
            <w:r w:rsidRPr="00FE29DF">
              <w:rPr>
                <w:rFonts w:cstheme="minorHAnsi"/>
              </w:rPr>
              <w:t>4.016</w:t>
            </w:r>
          </w:p>
        </w:tc>
        <w:tc>
          <w:tcPr>
            <w:tcW w:w="1975" w:type="dxa"/>
            <w:tcMar>
              <w:top w:w="30" w:type="dxa"/>
              <w:left w:w="45" w:type="dxa"/>
              <w:bottom w:w="30" w:type="dxa"/>
              <w:right w:w="45" w:type="dxa"/>
            </w:tcMar>
            <w:vAlign w:val="bottom"/>
          </w:tcPr>
          <w:p w14:paraId="2B741836" w14:textId="77777777" w:rsidR="00A75088" w:rsidRPr="00FE29DF" w:rsidRDefault="00A75088" w:rsidP="00EE1FDD">
            <w:pPr>
              <w:rPr>
                <w:rFonts w:cstheme="minorHAnsi"/>
                <w:b/>
                <w:bCs/>
              </w:rPr>
            </w:pPr>
            <w:r w:rsidRPr="00FE29DF">
              <w:rPr>
                <w:rFonts w:cstheme="minorHAnsi"/>
              </w:rPr>
              <w:t>4.264</w:t>
            </w:r>
          </w:p>
        </w:tc>
        <w:tc>
          <w:tcPr>
            <w:tcW w:w="2070" w:type="dxa"/>
            <w:vAlign w:val="bottom"/>
          </w:tcPr>
          <w:p w14:paraId="1FD18C9C" w14:textId="77777777" w:rsidR="00A75088" w:rsidRPr="00FE29DF" w:rsidRDefault="00A75088" w:rsidP="00EE1FDD">
            <w:pPr>
              <w:rPr>
                <w:rFonts w:cstheme="minorHAnsi"/>
                <w:b/>
                <w:bCs/>
              </w:rPr>
            </w:pPr>
            <w:r w:rsidRPr="00FE29DF">
              <w:rPr>
                <w:rFonts w:cstheme="minorHAnsi"/>
              </w:rPr>
              <w:t>4.840</w:t>
            </w:r>
          </w:p>
        </w:tc>
        <w:tc>
          <w:tcPr>
            <w:tcW w:w="2070" w:type="dxa"/>
            <w:vAlign w:val="bottom"/>
          </w:tcPr>
          <w:p w14:paraId="450C10F7" w14:textId="77777777" w:rsidR="00A75088" w:rsidRPr="00FE29DF" w:rsidRDefault="00A75088" w:rsidP="00EE1FDD">
            <w:pPr>
              <w:rPr>
                <w:rFonts w:cstheme="minorHAnsi"/>
                <w:b/>
                <w:bCs/>
              </w:rPr>
            </w:pPr>
            <w:r w:rsidRPr="00FE29DF">
              <w:rPr>
                <w:rFonts w:cstheme="minorHAnsi"/>
              </w:rPr>
              <w:t>4.396</w:t>
            </w:r>
          </w:p>
        </w:tc>
      </w:tr>
      <w:tr w:rsidR="00A75088" w:rsidRPr="00FE29DF" w14:paraId="52C59E6A" w14:textId="77777777" w:rsidTr="00EE1FDD">
        <w:trPr>
          <w:trHeight w:val="315"/>
        </w:trPr>
        <w:tc>
          <w:tcPr>
            <w:tcW w:w="0" w:type="auto"/>
            <w:tcMar>
              <w:top w:w="30" w:type="dxa"/>
              <w:left w:w="45" w:type="dxa"/>
              <w:bottom w:w="30" w:type="dxa"/>
              <w:right w:w="45" w:type="dxa"/>
            </w:tcMar>
            <w:vAlign w:val="bottom"/>
          </w:tcPr>
          <w:p w14:paraId="735354D1" w14:textId="77777777" w:rsidR="00A75088" w:rsidRPr="00FE29DF" w:rsidRDefault="00A75088" w:rsidP="00EE1FDD">
            <w:pPr>
              <w:rPr>
                <w:rFonts w:cstheme="minorHAnsi"/>
              </w:rPr>
            </w:pPr>
            <w:r w:rsidRPr="00FE29DF">
              <w:rPr>
                <w:rFonts w:cstheme="minorHAnsi"/>
              </w:rPr>
              <w:t>2012</w:t>
            </w:r>
          </w:p>
        </w:tc>
        <w:tc>
          <w:tcPr>
            <w:tcW w:w="1957" w:type="dxa"/>
            <w:tcMar>
              <w:top w:w="30" w:type="dxa"/>
              <w:left w:w="45" w:type="dxa"/>
              <w:bottom w:w="30" w:type="dxa"/>
              <w:right w:w="45" w:type="dxa"/>
            </w:tcMar>
            <w:vAlign w:val="bottom"/>
          </w:tcPr>
          <w:p w14:paraId="5EE9D53A" w14:textId="77777777" w:rsidR="00A75088" w:rsidRPr="00FE29DF" w:rsidRDefault="00A75088" w:rsidP="00EE1FDD">
            <w:pPr>
              <w:rPr>
                <w:rFonts w:cstheme="minorHAnsi"/>
                <w:b/>
                <w:bCs/>
              </w:rPr>
            </w:pPr>
            <w:r w:rsidRPr="00FE29DF">
              <w:rPr>
                <w:rFonts w:cstheme="minorHAnsi"/>
              </w:rPr>
              <w:t>5.459</w:t>
            </w:r>
          </w:p>
        </w:tc>
        <w:tc>
          <w:tcPr>
            <w:tcW w:w="1975" w:type="dxa"/>
            <w:tcMar>
              <w:top w:w="30" w:type="dxa"/>
              <w:left w:w="45" w:type="dxa"/>
              <w:bottom w:w="30" w:type="dxa"/>
              <w:right w:w="45" w:type="dxa"/>
            </w:tcMar>
            <w:vAlign w:val="bottom"/>
          </w:tcPr>
          <w:p w14:paraId="4BA60349" w14:textId="77777777" w:rsidR="00A75088" w:rsidRPr="00FE29DF" w:rsidRDefault="00A75088" w:rsidP="00EE1FDD">
            <w:pPr>
              <w:rPr>
                <w:rFonts w:cstheme="minorHAnsi"/>
                <w:b/>
                <w:bCs/>
              </w:rPr>
            </w:pPr>
            <w:r w:rsidRPr="00FE29DF">
              <w:rPr>
                <w:rFonts w:cstheme="minorHAnsi"/>
              </w:rPr>
              <w:t>8.006</w:t>
            </w:r>
          </w:p>
        </w:tc>
        <w:tc>
          <w:tcPr>
            <w:tcW w:w="2070" w:type="dxa"/>
            <w:vAlign w:val="bottom"/>
          </w:tcPr>
          <w:p w14:paraId="3AD8F2F8" w14:textId="77777777" w:rsidR="00A75088" w:rsidRPr="00FE29DF" w:rsidRDefault="00A75088" w:rsidP="00EE1FDD">
            <w:pPr>
              <w:rPr>
                <w:rFonts w:cstheme="minorHAnsi"/>
                <w:b/>
                <w:bCs/>
              </w:rPr>
            </w:pPr>
            <w:r w:rsidRPr="00FE29DF">
              <w:rPr>
                <w:rFonts w:cstheme="minorHAnsi"/>
              </w:rPr>
              <w:t>6.180</w:t>
            </w:r>
          </w:p>
        </w:tc>
        <w:tc>
          <w:tcPr>
            <w:tcW w:w="2070" w:type="dxa"/>
            <w:vAlign w:val="bottom"/>
          </w:tcPr>
          <w:p w14:paraId="2FEDD9B4" w14:textId="77777777" w:rsidR="00A75088" w:rsidRPr="00FE29DF" w:rsidRDefault="00A75088" w:rsidP="00EE1FDD">
            <w:pPr>
              <w:rPr>
                <w:rFonts w:cstheme="minorHAnsi"/>
                <w:b/>
                <w:bCs/>
              </w:rPr>
            </w:pPr>
            <w:r w:rsidRPr="00FE29DF">
              <w:rPr>
                <w:rFonts w:cstheme="minorHAnsi"/>
              </w:rPr>
              <w:t>8.456</w:t>
            </w:r>
          </w:p>
        </w:tc>
      </w:tr>
      <w:tr w:rsidR="00A75088" w:rsidRPr="00FE29DF" w14:paraId="074A0E37" w14:textId="77777777" w:rsidTr="00EE1FDD">
        <w:trPr>
          <w:trHeight w:val="315"/>
        </w:trPr>
        <w:tc>
          <w:tcPr>
            <w:tcW w:w="0" w:type="auto"/>
            <w:tcMar>
              <w:top w:w="30" w:type="dxa"/>
              <w:left w:w="45" w:type="dxa"/>
              <w:bottom w:w="30" w:type="dxa"/>
              <w:right w:w="45" w:type="dxa"/>
            </w:tcMar>
            <w:vAlign w:val="bottom"/>
          </w:tcPr>
          <w:p w14:paraId="025B220D" w14:textId="77777777" w:rsidR="00A75088" w:rsidRPr="00FE29DF" w:rsidRDefault="00A75088" w:rsidP="00EE1FDD">
            <w:pPr>
              <w:rPr>
                <w:rFonts w:cstheme="minorHAnsi"/>
              </w:rPr>
            </w:pPr>
            <w:r w:rsidRPr="00FE29DF">
              <w:rPr>
                <w:rFonts w:cstheme="minorHAnsi"/>
              </w:rPr>
              <w:t>2013</w:t>
            </w:r>
          </w:p>
        </w:tc>
        <w:tc>
          <w:tcPr>
            <w:tcW w:w="1957" w:type="dxa"/>
            <w:tcMar>
              <w:top w:w="30" w:type="dxa"/>
              <w:left w:w="45" w:type="dxa"/>
              <w:bottom w:w="30" w:type="dxa"/>
              <w:right w:w="45" w:type="dxa"/>
            </w:tcMar>
            <w:vAlign w:val="bottom"/>
          </w:tcPr>
          <w:p w14:paraId="7D360285" w14:textId="77777777" w:rsidR="00A75088" w:rsidRPr="00FE29DF" w:rsidRDefault="00A75088" w:rsidP="00EE1FDD">
            <w:pPr>
              <w:rPr>
                <w:rFonts w:cstheme="minorHAnsi"/>
                <w:b/>
                <w:bCs/>
              </w:rPr>
            </w:pPr>
            <w:r w:rsidRPr="00FE29DF">
              <w:rPr>
                <w:rFonts w:cstheme="minorHAnsi"/>
              </w:rPr>
              <w:t>4.990</w:t>
            </w:r>
          </w:p>
        </w:tc>
        <w:tc>
          <w:tcPr>
            <w:tcW w:w="1975" w:type="dxa"/>
            <w:tcMar>
              <w:top w:w="30" w:type="dxa"/>
              <w:left w:w="45" w:type="dxa"/>
              <w:bottom w:w="30" w:type="dxa"/>
              <w:right w:w="45" w:type="dxa"/>
            </w:tcMar>
            <w:vAlign w:val="bottom"/>
          </w:tcPr>
          <w:p w14:paraId="1C0B9232" w14:textId="77777777" w:rsidR="00A75088" w:rsidRPr="00FE29DF" w:rsidRDefault="00A75088" w:rsidP="00EE1FDD">
            <w:pPr>
              <w:rPr>
                <w:rFonts w:cstheme="minorHAnsi"/>
                <w:b/>
                <w:bCs/>
              </w:rPr>
            </w:pPr>
            <w:r w:rsidRPr="00FE29DF">
              <w:rPr>
                <w:rFonts w:cstheme="minorHAnsi"/>
              </w:rPr>
              <w:t>5.927</w:t>
            </w:r>
          </w:p>
        </w:tc>
        <w:tc>
          <w:tcPr>
            <w:tcW w:w="2070" w:type="dxa"/>
            <w:vAlign w:val="bottom"/>
          </w:tcPr>
          <w:p w14:paraId="02F44589" w14:textId="77777777" w:rsidR="00A75088" w:rsidRPr="00FE29DF" w:rsidRDefault="00A75088" w:rsidP="00EE1FDD">
            <w:pPr>
              <w:rPr>
                <w:rFonts w:cstheme="minorHAnsi"/>
                <w:b/>
                <w:bCs/>
              </w:rPr>
            </w:pPr>
            <w:r w:rsidRPr="00FE29DF">
              <w:rPr>
                <w:rFonts w:cstheme="minorHAnsi"/>
              </w:rPr>
              <w:t>5.836</w:t>
            </w:r>
          </w:p>
        </w:tc>
        <w:tc>
          <w:tcPr>
            <w:tcW w:w="2070" w:type="dxa"/>
            <w:vAlign w:val="bottom"/>
          </w:tcPr>
          <w:p w14:paraId="701C432D" w14:textId="77777777" w:rsidR="00A75088" w:rsidRPr="00FE29DF" w:rsidRDefault="00A75088" w:rsidP="00EE1FDD">
            <w:pPr>
              <w:rPr>
                <w:rFonts w:cstheme="minorHAnsi"/>
                <w:b/>
                <w:bCs/>
              </w:rPr>
            </w:pPr>
            <w:r w:rsidRPr="00FE29DF">
              <w:rPr>
                <w:rFonts w:cstheme="minorHAnsi"/>
              </w:rPr>
              <w:t>6.022</w:t>
            </w:r>
          </w:p>
        </w:tc>
      </w:tr>
      <w:tr w:rsidR="00A75088" w:rsidRPr="00FE29DF" w14:paraId="5683603B" w14:textId="77777777" w:rsidTr="00EE1FDD">
        <w:trPr>
          <w:trHeight w:val="315"/>
        </w:trPr>
        <w:tc>
          <w:tcPr>
            <w:tcW w:w="0" w:type="auto"/>
            <w:tcMar>
              <w:top w:w="30" w:type="dxa"/>
              <w:left w:w="45" w:type="dxa"/>
              <w:bottom w:w="30" w:type="dxa"/>
              <w:right w:w="45" w:type="dxa"/>
            </w:tcMar>
            <w:vAlign w:val="bottom"/>
          </w:tcPr>
          <w:p w14:paraId="3F0FF792" w14:textId="77777777" w:rsidR="00A75088" w:rsidRPr="00FE29DF" w:rsidRDefault="00A75088" w:rsidP="00EE1FDD">
            <w:pPr>
              <w:rPr>
                <w:rFonts w:cstheme="minorHAnsi"/>
              </w:rPr>
            </w:pPr>
            <w:r w:rsidRPr="00FE29DF">
              <w:rPr>
                <w:rFonts w:cstheme="minorHAnsi"/>
              </w:rPr>
              <w:t>2014</w:t>
            </w:r>
          </w:p>
        </w:tc>
        <w:tc>
          <w:tcPr>
            <w:tcW w:w="1957" w:type="dxa"/>
            <w:tcMar>
              <w:top w:w="30" w:type="dxa"/>
              <w:left w:w="45" w:type="dxa"/>
              <w:bottom w:w="30" w:type="dxa"/>
              <w:right w:w="45" w:type="dxa"/>
            </w:tcMar>
            <w:vAlign w:val="bottom"/>
          </w:tcPr>
          <w:p w14:paraId="62998097" w14:textId="77777777" w:rsidR="00A75088" w:rsidRPr="00FE29DF" w:rsidRDefault="00A75088" w:rsidP="00EE1FDD">
            <w:pPr>
              <w:rPr>
                <w:rFonts w:cstheme="minorHAnsi"/>
                <w:b/>
                <w:bCs/>
              </w:rPr>
            </w:pPr>
            <w:r w:rsidRPr="00FE29DF">
              <w:rPr>
                <w:rFonts w:cstheme="minorHAnsi"/>
              </w:rPr>
              <w:t>4.816</w:t>
            </w:r>
          </w:p>
        </w:tc>
        <w:tc>
          <w:tcPr>
            <w:tcW w:w="1975" w:type="dxa"/>
            <w:tcMar>
              <w:top w:w="30" w:type="dxa"/>
              <w:left w:w="45" w:type="dxa"/>
              <w:bottom w:w="30" w:type="dxa"/>
              <w:right w:w="45" w:type="dxa"/>
            </w:tcMar>
            <w:vAlign w:val="bottom"/>
          </w:tcPr>
          <w:p w14:paraId="35E717EB" w14:textId="77777777" w:rsidR="00A75088" w:rsidRPr="00FE29DF" w:rsidRDefault="00A75088" w:rsidP="00EE1FDD">
            <w:pPr>
              <w:rPr>
                <w:rFonts w:cstheme="minorHAnsi"/>
                <w:b/>
                <w:bCs/>
              </w:rPr>
            </w:pPr>
            <w:r w:rsidRPr="00FE29DF">
              <w:rPr>
                <w:rFonts w:cstheme="minorHAnsi"/>
              </w:rPr>
              <w:t>5.175</w:t>
            </w:r>
          </w:p>
        </w:tc>
        <w:tc>
          <w:tcPr>
            <w:tcW w:w="2070" w:type="dxa"/>
            <w:vAlign w:val="bottom"/>
          </w:tcPr>
          <w:p w14:paraId="7D8D5DE5" w14:textId="77777777" w:rsidR="00A75088" w:rsidRPr="00FE29DF" w:rsidRDefault="00A75088" w:rsidP="00EE1FDD">
            <w:pPr>
              <w:rPr>
                <w:rFonts w:cstheme="minorHAnsi"/>
                <w:b/>
                <w:bCs/>
              </w:rPr>
            </w:pPr>
            <w:r w:rsidRPr="00FE29DF">
              <w:rPr>
                <w:rFonts w:cstheme="minorHAnsi"/>
              </w:rPr>
              <w:t>5.728</w:t>
            </w:r>
          </w:p>
        </w:tc>
        <w:tc>
          <w:tcPr>
            <w:tcW w:w="2070" w:type="dxa"/>
            <w:vAlign w:val="bottom"/>
          </w:tcPr>
          <w:p w14:paraId="33581DFE" w14:textId="77777777" w:rsidR="00A75088" w:rsidRPr="00FE29DF" w:rsidRDefault="00A75088" w:rsidP="00EE1FDD">
            <w:pPr>
              <w:rPr>
                <w:rFonts w:cstheme="minorHAnsi"/>
                <w:b/>
                <w:bCs/>
              </w:rPr>
            </w:pPr>
            <w:r w:rsidRPr="00FE29DF">
              <w:rPr>
                <w:rFonts w:cstheme="minorHAnsi"/>
              </w:rPr>
              <w:t>5.359</w:t>
            </w:r>
          </w:p>
        </w:tc>
      </w:tr>
      <w:tr w:rsidR="00A75088" w:rsidRPr="00FE29DF" w14:paraId="2DD4AF28" w14:textId="77777777" w:rsidTr="00EE1FDD">
        <w:trPr>
          <w:trHeight w:val="315"/>
        </w:trPr>
        <w:tc>
          <w:tcPr>
            <w:tcW w:w="0" w:type="auto"/>
            <w:tcMar>
              <w:top w:w="30" w:type="dxa"/>
              <w:left w:w="45" w:type="dxa"/>
              <w:bottom w:w="30" w:type="dxa"/>
              <w:right w:w="45" w:type="dxa"/>
            </w:tcMar>
            <w:vAlign w:val="bottom"/>
          </w:tcPr>
          <w:p w14:paraId="090F91CD" w14:textId="77777777" w:rsidR="00A75088" w:rsidRPr="00FE29DF" w:rsidRDefault="00A75088" w:rsidP="00EE1FDD">
            <w:pPr>
              <w:rPr>
                <w:rFonts w:cstheme="minorHAnsi"/>
              </w:rPr>
            </w:pPr>
            <w:r w:rsidRPr="00FE29DF">
              <w:rPr>
                <w:rFonts w:cstheme="minorHAnsi"/>
              </w:rPr>
              <w:t>2015</w:t>
            </w:r>
          </w:p>
        </w:tc>
        <w:tc>
          <w:tcPr>
            <w:tcW w:w="1957" w:type="dxa"/>
            <w:tcMar>
              <w:top w:w="30" w:type="dxa"/>
              <w:left w:w="45" w:type="dxa"/>
              <w:bottom w:w="30" w:type="dxa"/>
              <w:right w:w="45" w:type="dxa"/>
            </w:tcMar>
            <w:vAlign w:val="bottom"/>
          </w:tcPr>
          <w:p w14:paraId="35591B32" w14:textId="77777777" w:rsidR="00A75088" w:rsidRPr="00FE29DF" w:rsidRDefault="00A75088" w:rsidP="00EE1FDD">
            <w:pPr>
              <w:rPr>
                <w:rFonts w:cstheme="minorHAnsi"/>
                <w:b/>
                <w:bCs/>
              </w:rPr>
            </w:pPr>
            <w:r w:rsidRPr="00FE29DF">
              <w:rPr>
                <w:rFonts w:cstheme="minorHAnsi"/>
              </w:rPr>
              <w:t>5.881</w:t>
            </w:r>
          </w:p>
        </w:tc>
        <w:tc>
          <w:tcPr>
            <w:tcW w:w="1975" w:type="dxa"/>
            <w:tcMar>
              <w:top w:w="30" w:type="dxa"/>
              <w:left w:w="45" w:type="dxa"/>
              <w:bottom w:w="30" w:type="dxa"/>
              <w:right w:w="45" w:type="dxa"/>
            </w:tcMar>
            <w:vAlign w:val="bottom"/>
          </w:tcPr>
          <w:p w14:paraId="36753012" w14:textId="77777777" w:rsidR="00A75088" w:rsidRPr="00FE29DF" w:rsidRDefault="00A75088" w:rsidP="00EE1FDD">
            <w:pPr>
              <w:rPr>
                <w:rFonts w:cstheme="minorHAnsi"/>
                <w:b/>
                <w:bCs/>
              </w:rPr>
            </w:pPr>
            <w:r w:rsidRPr="00FE29DF">
              <w:rPr>
                <w:rFonts w:cstheme="minorHAnsi"/>
              </w:rPr>
              <w:t>5.107</w:t>
            </w:r>
          </w:p>
        </w:tc>
        <w:tc>
          <w:tcPr>
            <w:tcW w:w="2070" w:type="dxa"/>
            <w:vAlign w:val="bottom"/>
          </w:tcPr>
          <w:p w14:paraId="48C1F363" w14:textId="77777777" w:rsidR="00A75088" w:rsidRPr="00FE29DF" w:rsidRDefault="00A75088" w:rsidP="00EE1FDD">
            <w:pPr>
              <w:rPr>
                <w:rFonts w:cstheme="minorHAnsi"/>
                <w:b/>
                <w:bCs/>
              </w:rPr>
            </w:pPr>
            <w:r w:rsidRPr="00FE29DF">
              <w:rPr>
                <w:rFonts w:cstheme="minorHAnsi"/>
              </w:rPr>
              <w:t>6.723</w:t>
            </w:r>
          </w:p>
        </w:tc>
        <w:tc>
          <w:tcPr>
            <w:tcW w:w="2070" w:type="dxa"/>
            <w:vAlign w:val="bottom"/>
          </w:tcPr>
          <w:p w14:paraId="53A2F66E" w14:textId="77777777" w:rsidR="00A75088" w:rsidRPr="00FE29DF" w:rsidRDefault="00A75088" w:rsidP="00EE1FDD">
            <w:pPr>
              <w:rPr>
                <w:rFonts w:cstheme="minorHAnsi"/>
                <w:b/>
                <w:bCs/>
              </w:rPr>
            </w:pPr>
            <w:r w:rsidRPr="00FE29DF">
              <w:rPr>
                <w:rFonts w:cstheme="minorHAnsi"/>
              </w:rPr>
              <w:t>5.423</w:t>
            </w:r>
          </w:p>
        </w:tc>
      </w:tr>
      <w:tr w:rsidR="00A75088" w:rsidRPr="00FE29DF" w14:paraId="6E299DB0" w14:textId="77777777" w:rsidTr="00EE1FDD">
        <w:trPr>
          <w:trHeight w:val="315"/>
        </w:trPr>
        <w:tc>
          <w:tcPr>
            <w:tcW w:w="0" w:type="auto"/>
            <w:tcMar>
              <w:top w:w="30" w:type="dxa"/>
              <w:left w:w="45" w:type="dxa"/>
              <w:bottom w:w="30" w:type="dxa"/>
              <w:right w:w="45" w:type="dxa"/>
            </w:tcMar>
            <w:vAlign w:val="bottom"/>
          </w:tcPr>
          <w:p w14:paraId="53505929" w14:textId="77777777" w:rsidR="00A75088" w:rsidRPr="00FE29DF" w:rsidRDefault="00A75088" w:rsidP="00EE1FDD">
            <w:pPr>
              <w:rPr>
                <w:rFonts w:cstheme="minorHAnsi"/>
              </w:rPr>
            </w:pPr>
            <w:r w:rsidRPr="00FE29DF">
              <w:rPr>
                <w:rFonts w:cstheme="minorHAnsi"/>
              </w:rPr>
              <w:t>2016</w:t>
            </w:r>
          </w:p>
        </w:tc>
        <w:tc>
          <w:tcPr>
            <w:tcW w:w="1957" w:type="dxa"/>
            <w:tcMar>
              <w:top w:w="30" w:type="dxa"/>
              <w:left w:w="45" w:type="dxa"/>
              <w:bottom w:w="30" w:type="dxa"/>
              <w:right w:w="45" w:type="dxa"/>
            </w:tcMar>
            <w:vAlign w:val="bottom"/>
          </w:tcPr>
          <w:p w14:paraId="4C796C9C" w14:textId="77777777" w:rsidR="00A75088" w:rsidRPr="00FE29DF" w:rsidRDefault="00A75088" w:rsidP="00EE1FDD">
            <w:pPr>
              <w:rPr>
                <w:rFonts w:cstheme="minorHAnsi"/>
                <w:b/>
                <w:bCs/>
              </w:rPr>
            </w:pPr>
            <w:r w:rsidRPr="00FE29DF">
              <w:rPr>
                <w:rFonts w:cstheme="minorHAnsi"/>
              </w:rPr>
              <w:t>7.239</w:t>
            </w:r>
          </w:p>
        </w:tc>
        <w:tc>
          <w:tcPr>
            <w:tcW w:w="1975" w:type="dxa"/>
            <w:tcMar>
              <w:top w:w="30" w:type="dxa"/>
              <w:left w:w="45" w:type="dxa"/>
              <w:bottom w:w="30" w:type="dxa"/>
              <w:right w:w="45" w:type="dxa"/>
            </w:tcMar>
            <w:vAlign w:val="bottom"/>
          </w:tcPr>
          <w:p w14:paraId="69487A08" w14:textId="77777777" w:rsidR="00A75088" w:rsidRPr="00FE29DF" w:rsidRDefault="00A75088" w:rsidP="00EE1FDD">
            <w:pPr>
              <w:rPr>
                <w:rFonts w:cstheme="minorHAnsi"/>
                <w:b/>
                <w:bCs/>
              </w:rPr>
            </w:pPr>
            <w:r w:rsidRPr="00FE29DF">
              <w:rPr>
                <w:rFonts w:cstheme="minorHAnsi"/>
              </w:rPr>
              <w:t>5.296</w:t>
            </w:r>
          </w:p>
        </w:tc>
        <w:tc>
          <w:tcPr>
            <w:tcW w:w="2070" w:type="dxa"/>
            <w:vAlign w:val="bottom"/>
          </w:tcPr>
          <w:p w14:paraId="1C7E6B30" w14:textId="77777777" w:rsidR="00A75088" w:rsidRPr="00FE29DF" w:rsidRDefault="00A75088" w:rsidP="00EE1FDD">
            <w:pPr>
              <w:rPr>
                <w:rFonts w:cstheme="minorHAnsi"/>
                <w:b/>
                <w:bCs/>
              </w:rPr>
            </w:pPr>
            <w:r w:rsidRPr="00FE29DF">
              <w:rPr>
                <w:rFonts w:cstheme="minorHAnsi"/>
              </w:rPr>
              <w:t>7.794</w:t>
            </w:r>
          </w:p>
        </w:tc>
        <w:tc>
          <w:tcPr>
            <w:tcW w:w="2070" w:type="dxa"/>
            <w:vAlign w:val="bottom"/>
          </w:tcPr>
          <w:p w14:paraId="38E2C197" w14:textId="77777777" w:rsidR="00A75088" w:rsidRPr="00FE29DF" w:rsidRDefault="00A75088" w:rsidP="00EE1FDD">
            <w:pPr>
              <w:rPr>
                <w:rFonts w:cstheme="minorHAnsi"/>
                <w:b/>
                <w:bCs/>
              </w:rPr>
            </w:pPr>
            <w:r w:rsidRPr="00FE29DF">
              <w:rPr>
                <w:rFonts w:cstheme="minorHAnsi"/>
              </w:rPr>
              <w:t>5.627</w:t>
            </w:r>
          </w:p>
        </w:tc>
      </w:tr>
      <w:tr w:rsidR="00A75088" w:rsidRPr="00FE29DF" w14:paraId="645B33B9" w14:textId="77777777" w:rsidTr="00EE1FDD">
        <w:trPr>
          <w:trHeight w:val="315"/>
        </w:trPr>
        <w:tc>
          <w:tcPr>
            <w:tcW w:w="0" w:type="auto"/>
            <w:tcMar>
              <w:top w:w="30" w:type="dxa"/>
              <w:left w:w="45" w:type="dxa"/>
              <w:bottom w:w="30" w:type="dxa"/>
              <w:right w:w="45" w:type="dxa"/>
            </w:tcMar>
            <w:vAlign w:val="bottom"/>
          </w:tcPr>
          <w:p w14:paraId="4D934EFD" w14:textId="77777777" w:rsidR="00A75088" w:rsidRPr="00FE29DF" w:rsidRDefault="00A75088" w:rsidP="00EE1FDD">
            <w:pPr>
              <w:rPr>
                <w:rFonts w:cstheme="minorHAnsi"/>
              </w:rPr>
            </w:pPr>
            <w:r w:rsidRPr="00FE29DF">
              <w:rPr>
                <w:rFonts w:cstheme="minorHAnsi"/>
              </w:rPr>
              <w:t>2017</w:t>
            </w:r>
          </w:p>
        </w:tc>
        <w:tc>
          <w:tcPr>
            <w:tcW w:w="1957" w:type="dxa"/>
            <w:tcMar>
              <w:top w:w="30" w:type="dxa"/>
              <w:left w:w="45" w:type="dxa"/>
              <w:bottom w:w="30" w:type="dxa"/>
              <w:right w:w="45" w:type="dxa"/>
            </w:tcMar>
            <w:vAlign w:val="bottom"/>
          </w:tcPr>
          <w:p w14:paraId="274A2909" w14:textId="77777777" w:rsidR="00A75088" w:rsidRPr="00FE29DF" w:rsidRDefault="00A75088" w:rsidP="00EE1FDD">
            <w:pPr>
              <w:rPr>
                <w:rFonts w:cstheme="minorHAnsi"/>
              </w:rPr>
            </w:pPr>
            <w:r w:rsidRPr="00FE29DF">
              <w:rPr>
                <w:rFonts w:cstheme="minorHAnsi"/>
              </w:rPr>
              <w:t>N/A</w:t>
            </w:r>
          </w:p>
        </w:tc>
        <w:tc>
          <w:tcPr>
            <w:tcW w:w="1975" w:type="dxa"/>
            <w:tcMar>
              <w:top w:w="30" w:type="dxa"/>
              <w:left w:w="45" w:type="dxa"/>
              <w:bottom w:w="30" w:type="dxa"/>
              <w:right w:w="45" w:type="dxa"/>
            </w:tcMar>
            <w:vAlign w:val="bottom"/>
          </w:tcPr>
          <w:p w14:paraId="6315120A" w14:textId="77777777" w:rsidR="00A75088" w:rsidRPr="00FE29DF" w:rsidRDefault="00A75088" w:rsidP="00EE1FDD">
            <w:pPr>
              <w:rPr>
                <w:rFonts w:cstheme="minorHAnsi"/>
              </w:rPr>
            </w:pPr>
            <w:r w:rsidRPr="00FE29DF">
              <w:rPr>
                <w:rFonts w:cstheme="minorHAnsi"/>
              </w:rPr>
              <w:t>N/A</w:t>
            </w:r>
          </w:p>
        </w:tc>
        <w:tc>
          <w:tcPr>
            <w:tcW w:w="2070" w:type="dxa"/>
            <w:vAlign w:val="bottom"/>
          </w:tcPr>
          <w:p w14:paraId="3A61E652" w14:textId="77777777" w:rsidR="00A75088" w:rsidRPr="00FE29DF" w:rsidRDefault="00A75088" w:rsidP="00EE1FDD">
            <w:pPr>
              <w:rPr>
                <w:rFonts w:cstheme="minorHAnsi"/>
              </w:rPr>
            </w:pPr>
            <w:r w:rsidRPr="00FE29DF">
              <w:rPr>
                <w:rFonts w:cstheme="minorHAnsi"/>
              </w:rPr>
              <w:t>9.348</w:t>
            </w:r>
          </w:p>
        </w:tc>
        <w:tc>
          <w:tcPr>
            <w:tcW w:w="2070" w:type="dxa"/>
            <w:vAlign w:val="bottom"/>
          </w:tcPr>
          <w:p w14:paraId="58CDA5B7" w14:textId="77777777" w:rsidR="00A75088" w:rsidRPr="00FE29DF" w:rsidRDefault="00A75088" w:rsidP="00EE1FDD">
            <w:pPr>
              <w:rPr>
                <w:rFonts w:cstheme="minorHAnsi"/>
              </w:rPr>
            </w:pPr>
            <w:r w:rsidRPr="00FE29DF">
              <w:rPr>
                <w:rFonts w:cstheme="minorHAnsi"/>
              </w:rPr>
              <w:t>8.868</w:t>
            </w:r>
          </w:p>
        </w:tc>
      </w:tr>
      <w:tr w:rsidR="00A75088" w:rsidRPr="00FE29DF" w14:paraId="176407D8" w14:textId="77777777" w:rsidTr="00EE1FDD">
        <w:trPr>
          <w:trHeight w:val="315"/>
        </w:trPr>
        <w:tc>
          <w:tcPr>
            <w:tcW w:w="0" w:type="auto"/>
            <w:tcMar>
              <w:top w:w="30" w:type="dxa"/>
              <w:left w:w="45" w:type="dxa"/>
              <w:bottom w:w="30" w:type="dxa"/>
              <w:right w:w="45" w:type="dxa"/>
            </w:tcMar>
            <w:vAlign w:val="bottom"/>
          </w:tcPr>
          <w:p w14:paraId="19DC1CAC" w14:textId="77777777" w:rsidR="00A75088" w:rsidRPr="00FE29DF" w:rsidRDefault="00A75088" w:rsidP="00EE1FDD">
            <w:pPr>
              <w:rPr>
                <w:rFonts w:cstheme="minorHAnsi"/>
              </w:rPr>
            </w:pPr>
            <w:r w:rsidRPr="00FE29DF">
              <w:rPr>
                <w:rFonts w:cstheme="minorHAnsi"/>
              </w:rPr>
              <w:t>2018</w:t>
            </w:r>
          </w:p>
        </w:tc>
        <w:tc>
          <w:tcPr>
            <w:tcW w:w="1957" w:type="dxa"/>
            <w:tcMar>
              <w:top w:w="30" w:type="dxa"/>
              <w:left w:w="45" w:type="dxa"/>
              <w:bottom w:w="30" w:type="dxa"/>
              <w:right w:w="45" w:type="dxa"/>
            </w:tcMar>
            <w:vAlign w:val="bottom"/>
          </w:tcPr>
          <w:p w14:paraId="2C44AB82" w14:textId="77777777" w:rsidR="00A75088" w:rsidRPr="00FE29DF" w:rsidRDefault="00A75088" w:rsidP="00EE1FDD">
            <w:pPr>
              <w:rPr>
                <w:rFonts w:cstheme="minorHAnsi"/>
              </w:rPr>
            </w:pPr>
            <w:r w:rsidRPr="00FE29DF">
              <w:rPr>
                <w:rFonts w:cstheme="minorHAnsi"/>
              </w:rPr>
              <w:t>N/A</w:t>
            </w:r>
          </w:p>
        </w:tc>
        <w:tc>
          <w:tcPr>
            <w:tcW w:w="1975" w:type="dxa"/>
            <w:tcMar>
              <w:top w:w="30" w:type="dxa"/>
              <w:left w:w="45" w:type="dxa"/>
              <w:bottom w:w="30" w:type="dxa"/>
              <w:right w:w="45" w:type="dxa"/>
            </w:tcMar>
            <w:vAlign w:val="bottom"/>
          </w:tcPr>
          <w:p w14:paraId="61745678" w14:textId="77777777" w:rsidR="00A75088" w:rsidRPr="00FE29DF" w:rsidRDefault="00A75088" w:rsidP="00EE1FDD">
            <w:pPr>
              <w:rPr>
                <w:rFonts w:cstheme="minorHAnsi"/>
              </w:rPr>
            </w:pPr>
            <w:r w:rsidRPr="00FE29DF">
              <w:rPr>
                <w:rFonts w:cstheme="minorHAnsi"/>
              </w:rPr>
              <w:t>N/A</w:t>
            </w:r>
          </w:p>
        </w:tc>
        <w:tc>
          <w:tcPr>
            <w:tcW w:w="2070" w:type="dxa"/>
            <w:vAlign w:val="bottom"/>
          </w:tcPr>
          <w:p w14:paraId="472614EE" w14:textId="77777777" w:rsidR="00A75088" w:rsidRPr="00FE29DF" w:rsidRDefault="00A75088" w:rsidP="00EE1FDD">
            <w:pPr>
              <w:rPr>
                <w:rFonts w:cstheme="minorHAnsi"/>
              </w:rPr>
            </w:pPr>
            <w:r w:rsidRPr="00FE29DF">
              <w:rPr>
                <w:rFonts w:cstheme="minorHAnsi"/>
              </w:rPr>
              <w:t>8.553</w:t>
            </w:r>
          </w:p>
        </w:tc>
        <w:tc>
          <w:tcPr>
            <w:tcW w:w="2070" w:type="dxa"/>
            <w:vAlign w:val="bottom"/>
          </w:tcPr>
          <w:p w14:paraId="1AFDD86A" w14:textId="77777777" w:rsidR="00A75088" w:rsidRPr="00FE29DF" w:rsidRDefault="00A75088" w:rsidP="00EE1FDD">
            <w:pPr>
              <w:rPr>
                <w:rFonts w:cstheme="minorHAnsi"/>
              </w:rPr>
            </w:pPr>
            <w:r w:rsidRPr="00FE29DF">
              <w:rPr>
                <w:rFonts w:cstheme="minorHAnsi"/>
              </w:rPr>
              <w:t>10.435</w:t>
            </w:r>
          </w:p>
        </w:tc>
      </w:tr>
    </w:tbl>
    <w:p w14:paraId="738D98D2" w14:textId="77777777" w:rsidR="00A75088" w:rsidRPr="00FE29DF" w:rsidRDefault="00A75088" w:rsidP="00A75088">
      <w:pPr>
        <w:rPr>
          <w:rFonts w:cstheme="minorHAnsi"/>
          <w:color w:val="000000"/>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A75088" w:rsidRPr="00FE29DF" w14:paraId="7B118AC0" w14:textId="77777777" w:rsidTr="00EE1FDD">
        <w:trPr>
          <w:trHeight w:val="315"/>
        </w:trPr>
        <w:tc>
          <w:tcPr>
            <w:tcW w:w="0" w:type="auto"/>
            <w:tcMar>
              <w:top w:w="30" w:type="dxa"/>
              <w:left w:w="45" w:type="dxa"/>
              <w:bottom w:w="30" w:type="dxa"/>
              <w:right w:w="45" w:type="dxa"/>
            </w:tcMar>
            <w:vAlign w:val="bottom"/>
            <w:hideMark/>
          </w:tcPr>
          <w:p w14:paraId="1A2CA8B4" w14:textId="77777777" w:rsidR="00A75088" w:rsidRPr="00FE29DF" w:rsidRDefault="00A75088" w:rsidP="00EE1FDD">
            <w:pPr>
              <w:rPr>
                <w:rFonts w:cstheme="minorHAnsi"/>
                <w:b/>
                <w:bCs/>
              </w:rPr>
            </w:pPr>
            <w:r w:rsidRPr="00FE29DF">
              <w:rPr>
                <w:rFonts w:cstheme="minorHAnsi"/>
                <w:b/>
                <w:bCs/>
              </w:rPr>
              <w:t>State</w:t>
            </w:r>
          </w:p>
        </w:tc>
        <w:tc>
          <w:tcPr>
            <w:tcW w:w="1957" w:type="dxa"/>
            <w:tcMar>
              <w:top w:w="30" w:type="dxa"/>
              <w:left w:w="45" w:type="dxa"/>
              <w:bottom w:w="30" w:type="dxa"/>
              <w:right w:w="45" w:type="dxa"/>
            </w:tcMar>
            <w:vAlign w:val="bottom"/>
            <w:hideMark/>
          </w:tcPr>
          <w:p w14:paraId="3E50B0F8" w14:textId="77777777" w:rsidR="00A75088" w:rsidRPr="00FE29DF" w:rsidRDefault="00A75088" w:rsidP="00EE1FDD">
            <w:pPr>
              <w:rPr>
                <w:rFonts w:cstheme="minorHAnsi"/>
                <w:b/>
                <w:bCs/>
              </w:rPr>
            </w:pPr>
            <w:r w:rsidRPr="00FE29DF">
              <w:rPr>
                <w:rFonts w:cstheme="minorHAnsi"/>
                <w:b/>
                <w:bCs/>
              </w:rPr>
              <w:t>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75" w:type="dxa"/>
            <w:tcMar>
              <w:top w:w="30" w:type="dxa"/>
              <w:left w:w="45" w:type="dxa"/>
              <w:bottom w:w="30" w:type="dxa"/>
              <w:right w:w="45" w:type="dxa"/>
            </w:tcMar>
            <w:vAlign w:val="bottom"/>
            <w:hideMark/>
          </w:tcPr>
          <w:p w14:paraId="38A2010C" w14:textId="77777777" w:rsidR="00A75088" w:rsidRPr="00FE29DF" w:rsidRDefault="00A75088" w:rsidP="00EE1FDD">
            <w:pPr>
              <w:rPr>
                <w:rFonts w:cstheme="minorHAnsi"/>
                <w:b/>
                <w:bCs/>
              </w:rPr>
            </w:pPr>
            <w:r w:rsidRPr="00FE29DF">
              <w:rPr>
                <w:rFonts w:cstheme="minorHAnsi"/>
                <w:b/>
                <w:bCs/>
              </w:rPr>
              <w:t>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3A0EF2DD" w14:textId="77777777" w:rsidR="00A75088" w:rsidRPr="00FE29DF" w:rsidRDefault="00A75088" w:rsidP="00EE1FDD">
            <w:pPr>
              <w:rPr>
                <w:rFonts w:cstheme="minorHAnsi"/>
                <w:b/>
                <w:bCs/>
              </w:rPr>
            </w:pPr>
            <w:r w:rsidRPr="00FE29DF">
              <w:rPr>
                <w:rFonts w:cstheme="minorHAnsi"/>
                <w:b/>
                <w:bCs/>
              </w:rPr>
              <w:t>Non-CMAQ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6A87E964" w14:textId="77777777" w:rsidR="00A75088" w:rsidRPr="00FE29DF" w:rsidRDefault="00A75088" w:rsidP="00EE1FDD">
            <w:pPr>
              <w:rPr>
                <w:rFonts w:cstheme="minorHAnsi"/>
                <w:b/>
                <w:bCs/>
              </w:rPr>
            </w:pPr>
            <w:r w:rsidRPr="00FE29DF">
              <w:rPr>
                <w:rFonts w:cstheme="minorHAnsi"/>
                <w:b/>
                <w:bCs/>
              </w:rPr>
              <w:t>Non-CMAQ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375C1E83" w14:textId="77777777" w:rsidTr="00EE1FDD">
        <w:trPr>
          <w:trHeight w:val="315"/>
        </w:trPr>
        <w:tc>
          <w:tcPr>
            <w:tcW w:w="0" w:type="auto"/>
            <w:tcMar>
              <w:top w:w="30" w:type="dxa"/>
              <w:left w:w="45" w:type="dxa"/>
              <w:bottom w:w="30" w:type="dxa"/>
              <w:right w:w="45" w:type="dxa"/>
            </w:tcMar>
            <w:vAlign w:val="bottom"/>
          </w:tcPr>
          <w:p w14:paraId="6B04D764" w14:textId="77777777" w:rsidR="00A75088" w:rsidRPr="00FE29DF" w:rsidRDefault="00A75088" w:rsidP="00EE1FDD">
            <w:pPr>
              <w:rPr>
                <w:rFonts w:cstheme="minorHAnsi"/>
              </w:rPr>
            </w:pPr>
            <w:r w:rsidRPr="00FE29DF">
              <w:rPr>
                <w:rFonts w:cstheme="minorHAnsi"/>
                <w:color w:val="000000"/>
              </w:rPr>
              <w:t>Arizona</w:t>
            </w:r>
          </w:p>
        </w:tc>
        <w:tc>
          <w:tcPr>
            <w:tcW w:w="1957" w:type="dxa"/>
            <w:tcMar>
              <w:top w:w="30" w:type="dxa"/>
              <w:left w:w="45" w:type="dxa"/>
              <w:bottom w:w="30" w:type="dxa"/>
              <w:right w:w="45" w:type="dxa"/>
            </w:tcMar>
            <w:vAlign w:val="bottom"/>
          </w:tcPr>
          <w:p w14:paraId="33C80A0B" w14:textId="77777777" w:rsidR="00A75088" w:rsidRPr="00FE29DF" w:rsidRDefault="00A75088" w:rsidP="00EE1FDD">
            <w:pPr>
              <w:rPr>
                <w:rFonts w:cstheme="minorHAnsi"/>
                <w:b/>
                <w:bCs/>
              </w:rPr>
            </w:pPr>
            <w:r w:rsidRPr="00FE29DF">
              <w:rPr>
                <w:rFonts w:cstheme="minorHAnsi"/>
              </w:rPr>
              <w:t>3.139</w:t>
            </w:r>
          </w:p>
        </w:tc>
        <w:tc>
          <w:tcPr>
            <w:tcW w:w="1975" w:type="dxa"/>
            <w:tcMar>
              <w:top w:w="30" w:type="dxa"/>
              <w:left w:w="45" w:type="dxa"/>
              <w:bottom w:w="30" w:type="dxa"/>
              <w:right w:w="45" w:type="dxa"/>
            </w:tcMar>
            <w:vAlign w:val="bottom"/>
          </w:tcPr>
          <w:p w14:paraId="1C36256F" w14:textId="77777777" w:rsidR="00A75088" w:rsidRPr="00FE29DF" w:rsidRDefault="00A75088" w:rsidP="00EE1FDD">
            <w:pPr>
              <w:rPr>
                <w:rFonts w:cstheme="minorHAnsi"/>
                <w:b/>
                <w:bCs/>
              </w:rPr>
            </w:pPr>
            <w:r w:rsidRPr="00FE29DF">
              <w:rPr>
                <w:rFonts w:cstheme="minorHAnsi"/>
              </w:rPr>
              <w:t>4.094</w:t>
            </w:r>
          </w:p>
        </w:tc>
        <w:tc>
          <w:tcPr>
            <w:tcW w:w="2070" w:type="dxa"/>
            <w:vAlign w:val="bottom"/>
          </w:tcPr>
          <w:p w14:paraId="6446DA34" w14:textId="77777777" w:rsidR="00A75088" w:rsidRPr="00FE29DF" w:rsidRDefault="00A75088" w:rsidP="00EE1FDD">
            <w:pPr>
              <w:rPr>
                <w:rFonts w:cstheme="minorHAnsi"/>
                <w:b/>
                <w:bCs/>
              </w:rPr>
            </w:pPr>
            <w:r w:rsidRPr="00FE29DF">
              <w:rPr>
                <w:rFonts w:cstheme="minorHAnsi"/>
              </w:rPr>
              <w:t>3.795</w:t>
            </w:r>
          </w:p>
        </w:tc>
        <w:tc>
          <w:tcPr>
            <w:tcW w:w="2070" w:type="dxa"/>
            <w:vAlign w:val="bottom"/>
          </w:tcPr>
          <w:p w14:paraId="0D2DF6A7" w14:textId="77777777" w:rsidR="00A75088" w:rsidRPr="00FE29DF" w:rsidRDefault="00A75088" w:rsidP="00EE1FDD">
            <w:pPr>
              <w:rPr>
                <w:rFonts w:cstheme="minorHAnsi"/>
                <w:b/>
                <w:bCs/>
              </w:rPr>
            </w:pPr>
            <w:r w:rsidRPr="00FE29DF">
              <w:rPr>
                <w:rFonts w:cstheme="minorHAnsi"/>
              </w:rPr>
              <w:t>3.894</w:t>
            </w:r>
          </w:p>
        </w:tc>
      </w:tr>
      <w:tr w:rsidR="00A75088" w:rsidRPr="00FE29DF" w14:paraId="4C8C40FD" w14:textId="77777777" w:rsidTr="00EE1FDD">
        <w:trPr>
          <w:trHeight w:val="315"/>
        </w:trPr>
        <w:tc>
          <w:tcPr>
            <w:tcW w:w="0" w:type="auto"/>
            <w:tcMar>
              <w:top w:w="30" w:type="dxa"/>
              <w:left w:w="45" w:type="dxa"/>
              <w:bottom w:w="30" w:type="dxa"/>
              <w:right w:w="45" w:type="dxa"/>
            </w:tcMar>
            <w:vAlign w:val="bottom"/>
          </w:tcPr>
          <w:p w14:paraId="640B6A1E" w14:textId="77777777" w:rsidR="00A75088" w:rsidRPr="00FE29DF" w:rsidRDefault="00A75088" w:rsidP="00EE1FDD">
            <w:pPr>
              <w:rPr>
                <w:rFonts w:cstheme="minorHAnsi"/>
              </w:rPr>
            </w:pPr>
            <w:r w:rsidRPr="00FE29DF">
              <w:rPr>
                <w:rFonts w:cstheme="minorHAnsi"/>
                <w:color w:val="000000"/>
              </w:rPr>
              <w:t>California</w:t>
            </w:r>
          </w:p>
        </w:tc>
        <w:tc>
          <w:tcPr>
            <w:tcW w:w="1957" w:type="dxa"/>
            <w:tcMar>
              <w:top w:w="30" w:type="dxa"/>
              <w:left w:w="45" w:type="dxa"/>
              <w:bottom w:w="30" w:type="dxa"/>
              <w:right w:w="45" w:type="dxa"/>
            </w:tcMar>
            <w:vAlign w:val="bottom"/>
          </w:tcPr>
          <w:p w14:paraId="24F2FBA2" w14:textId="77777777" w:rsidR="00A75088" w:rsidRPr="00FE29DF" w:rsidRDefault="00A75088" w:rsidP="00EE1FDD">
            <w:pPr>
              <w:rPr>
                <w:rFonts w:cstheme="minorHAnsi"/>
                <w:b/>
                <w:bCs/>
              </w:rPr>
            </w:pPr>
            <w:r w:rsidRPr="00FE29DF">
              <w:rPr>
                <w:rFonts w:cstheme="minorHAnsi"/>
              </w:rPr>
              <w:t>4.753</w:t>
            </w:r>
          </w:p>
        </w:tc>
        <w:tc>
          <w:tcPr>
            <w:tcW w:w="1975" w:type="dxa"/>
            <w:tcMar>
              <w:top w:w="30" w:type="dxa"/>
              <w:left w:w="45" w:type="dxa"/>
              <w:bottom w:w="30" w:type="dxa"/>
              <w:right w:w="45" w:type="dxa"/>
            </w:tcMar>
            <w:vAlign w:val="bottom"/>
          </w:tcPr>
          <w:p w14:paraId="18AC3D90" w14:textId="77777777" w:rsidR="00A75088" w:rsidRPr="00FE29DF" w:rsidRDefault="00A75088" w:rsidP="00EE1FDD">
            <w:pPr>
              <w:rPr>
                <w:rFonts w:cstheme="minorHAnsi"/>
                <w:b/>
                <w:bCs/>
              </w:rPr>
            </w:pPr>
            <w:r w:rsidRPr="00FE29DF">
              <w:rPr>
                <w:rFonts w:cstheme="minorHAnsi"/>
              </w:rPr>
              <w:t>4.026</w:t>
            </w:r>
          </w:p>
        </w:tc>
        <w:tc>
          <w:tcPr>
            <w:tcW w:w="2070" w:type="dxa"/>
            <w:vAlign w:val="bottom"/>
          </w:tcPr>
          <w:p w14:paraId="22C26A46" w14:textId="77777777" w:rsidR="00A75088" w:rsidRPr="00FE29DF" w:rsidRDefault="00A75088" w:rsidP="00EE1FDD">
            <w:pPr>
              <w:rPr>
                <w:rFonts w:cstheme="minorHAnsi"/>
                <w:b/>
                <w:bCs/>
              </w:rPr>
            </w:pPr>
            <w:r w:rsidRPr="00FE29DF">
              <w:rPr>
                <w:rFonts w:cstheme="minorHAnsi"/>
              </w:rPr>
              <w:t>6.577</w:t>
            </w:r>
          </w:p>
        </w:tc>
        <w:tc>
          <w:tcPr>
            <w:tcW w:w="2070" w:type="dxa"/>
            <w:vAlign w:val="bottom"/>
          </w:tcPr>
          <w:p w14:paraId="1773B24F" w14:textId="77777777" w:rsidR="00A75088" w:rsidRPr="00FE29DF" w:rsidRDefault="00A75088" w:rsidP="00EE1FDD">
            <w:pPr>
              <w:rPr>
                <w:rFonts w:cstheme="minorHAnsi"/>
                <w:b/>
                <w:bCs/>
              </w:rPr>
            </w:pPr>
            <w:r w:rsidRPr="00FE29DF">
              <w:rPr>
                <w:rFonts w:cstheme="minorHAnsi"/>
              </w:rPr>
              <w:t>5.197</w:t>
            </w:r>
          </w:p>
        </w:tc>
      </w:tr>
      <w:tr w:rsidR="00A75088" w:rsidRPr="00FE29DF" w14:paraId="3E260B0D" w14:textId="77777777" w:rsidTr="00EE1FDD">
        <w:trPr>
          <w:trHeight w:val="315"/>
        </w:trPr>
        <w:tc>
          <w:tcPr>
            <w:tcW w:w="0" w:type="auto"/>
            <w:tcMar>
              <w:top w:w="30" w:type="dxa"/>
              <w:left w:w="45" w:type="dxa"/>
              <w:bottom w:w="30" w:type="dxa"/>
              <w:right w:w="45" w:type="dxa"/>
            </w:tcMar>
            <w:vAlign w:val="bottom"/>
          </w:tcPr>
          <w:p w14:paraId="3BA5FDE8" w14:textId="77777777" w:rsidR="00A75088" w:rsidRPr="00FE29DF" w:rsidRDefault="00A75088" w:rsidP="00EE1FDD">
            <w:pPr>
              <w:rPr>
                <w:rFonts w:cstheme="minorHAnsi"/>
              </w:rPr>
            </w:pPr>
            <w:r w:rsidRPr="00FE29DF">
              <w:rPr>
                <w:rFonts w:cstheme="minorHAnsi"/>
                <w:color w:val="000000"/>
              </w:rPr>
              <w:t>Colorado</w:t>
            </w:r>
          </w:p>
        </w:tc>
        <w:tc>
          <w:tcPr>
            <w:tcW w:w="1957" w:type="dxa"/>
            <w:tcMar>
              <w:top w:w="30" w:type="dxa"/>
              <w:left w:w="45" w:type="dxa"/>
              <w:bottom w:w="30" w:type="dxa"/>
              <w:right w:w="45" w:type="dxa"/>
            </w:tcMar>
            <w:vAlign w:val="bottom"/>
          </w:tcPr>
          <w:p w14:paraId="6A0A7882" w14:textId="77777777" w:rsidR="00A75088" w:rsidRPr="00FE29DF" w:rsidRDefault="00A75088" w:rsidP="00EE1FDD">
            <w:pPr>
              <w:rPr>
                <w:rFonts w:cstheme="minorHAnsi"/>
                <w:b/>
                <w:bCs/>
              </w:rPr>
            </w:pPr>
            <w:r w:rsidRPr="00FE29DF">
              <w:rPr>
                <w:rFonts w:cstheme="minorHAnsi"/>
              </w:rPr>
              <w:t>5.940</w:t>
            </w:r>
          </w:p>
        </w:tc>
        <w:tc>
          <w:tcPr>
            <w:tcW w:w="1975" w:type="dxa"/>
            <w:tcMar>
              <w:top w:w="30" w:type="dxa"/>
              <w:left w:w="45" w:type="dxa"/>
              <w:bottom w:w="30" w:type="dxa"/>
              <w:right w:w="45" w:type="dxa"/>
            </w:tcMar>
            <w:vAlign w:val="bottom"/>
          </w:tcPr>
          <w:p w14:paraId="2EBDFB27" w14:textId="77777777" w:rsidR="00A75088" w:rsidRPr="00FE29DF" w:rsidRDefault="00A75088" w:rsidP="00EE1FDD">
            <w:pPr>
              <w:rPr>
                <w:rFonts w:cstheme="minorHAnsi"/>
                <w:b/>
                <w:bCs/>
              </w:rPr>
            </w:pPr>
            <w:r w:rsidRPr="00FE29DF">
              <w:rPr>
                <w:rFonts w:cstheme="minorHAnsi"/>
              </w:rPr>
              <w:t>3.539</w:t>
            </w:r>
          </w:p>
        </w:tc>
        <w:tc>
          <w:tcPr>
            <w:tcW w:w="2070" w:type="dxa"/>
            <w:vAlign w:val="bottom"/>
          </w:tcPr>
          <w:p w14:paraId="4958DE89" w14:textId="77777777" w:rsidR="00A75088" w:rsidRPr="00FE29DF" w:rsidRDefault="00A75088" w:rsidP="00EE1FDD">
            <w:pPr>
              <w:rPr>
                <w:rFonts w:cstheme="minorHAnsi"/>
                <w:b/>
                <w:bCs/>
              </w:rPr>
            </w:pPr>
            <w:r w:rsidRPr="00FE29DF">
              <w:rPr>
                <w:rFonts w:cstheme="minorHAnsi"/>
              </w:rPr>
              <w:t>9.143</w:t>
            </w:r>
          </w:p>
        </w:tc>
        <w:tc>
          <w:tcPr>
            <w:tcW w:w="2070" w:type="dxa"/>
            <w:vAlign w:val="bottom"/>
          </w:tcPr>
          <w:p w14:paraId="715DFFAA" w14:textId="77777777" w:rsidR="00A75088" w:rsidRPr="00FE29DF" w:rsidRDefault="00A75088" w:rsidP="00EE1FDD">
            <w:pPr>
              <w:rPr>
                <w:rFonts w:cstheme="minorHAnsi"/>
                <w:b/>
                <w:bCs/>
              </w:rPr>
            </w:pPr>
            <w:r w:rsidRPr="00FE29DF">
              <w:rPr>
                <w:rFonts w:cstheme="minorHAnsi"/>
              </w:rPr>
              <w:t>3.758</w:t>
            </w:r>
          </w:p>
        </w:tc>
      </w:tr>
      <w:tr w:rsidR="00A75088" w:rsidRPr="00FE29DF" w14:paraId="6082575A" w14:textId="77777777" w:rsidTr="00EE1FDD">
        <w:trPr>
          <w:trHeight w:val="315"/>
        </w:trPr>
        <w:tc>
          <w:tcPr>
            <w:tcW w:w="0" w:type="auto"/>
            <w:tcMar>
              <w:top w:w="30" w:type="dxa"/>
              <w:left w:w="45" w:type="dxa"/>
              <w:bottom w:w="30" w:type="dxa"/>
              <w:right w:w="45" w:type="dxa"/>
            </w:tcMar>
            <w:vAlign w:val="bottom"/>
          </w:tcPr>
          <w:p w14:paraId="5482D9F2" w14:textId="77777777" w:rsidR="00A75088" w:rsidRPr="00FE29DF" w:rsidRDefault="00A75088" w:rsidP="00EE1FDD">
            <w:pPr>
              <w:rPr>
                <w:rFonts w:cstheme="minorHAnsi"/>
              </w:rPr>
            </w:pPr>
            <w:r w:rsidRPr="00FE29DF">
              <w:rPr>
                <w:rFonts w:cstheme="minorHAnsi"/>
                <w:color w:val="000000"/>
              </w:rPr>
              <w:t>Idaho</w:t>
            </w:r>
          </w:p>
        </w:tc>
        <w:tc>
          <w:tcPr>
            <w:tcW w:w="1957" w:type="dxa"/>
            <w:tcMar>
              <w:top w:w="30" w:type="dxa"/>
              <w:left w:w="45" w:type="dxa"/>
              <w:bottom w:w="30" w:type="dxa"/>
              <w:right w:w="45" w:type="dxa"/>
            </w:tcMar>
            <w:vAlign w:val="bottom"/>
          </w:tcPr>
          <w:p w14:paraId="3AF00C28" w14:textId="77777777" w:rsidR="00A75088" w:rsidRPr="00FE29DF" w:rsidRDefault="00A75088" w:rsidP="00EE1FDD">
            <w:pPr>
              <w:rPr>
                <w:rFonts w:cstheme="minorHAnsi"/>
                <w:b/>
                <w:bCs/>
              </w:rPr>
            </w:pPr>
            <w:r w:rsidRPr="00FE29DF">
              <w:rPr>
                <w:rFonts w:cstheme="minorHAnsi"/>
              </w:rPr>
              <w:t>7.016</w:t>
            </w:r>
          </w:p>
        </w:tc>
        <w:tc>
          <w:tcPr>
            <w:tcW w:w="1975" w:type="dxa"/>
            <w:tcMar>
              <w:top w:w="30" w:type="dxa"/>
              <w:left w:w="45" w:type="dxa"/>
              <w:bottom w:w="30" w:type="dxa"/>
              <w:right w:w="45" w:type="dxa"/>
            </w:tcMar>
            <w:vAlign w:val="bottom"/>
          </w:tcPr>
          <w:p w14:paraId="260F1BF2" w14:textId="77777777" w:rsidR="00A75088" w:rsidRPr="00FE29DF" w:rsidRDefault="00A75088" w:rsidP="00EE1FDD">
            <w:pPr>
              <w:rPr>
                <w:rFonts w:cstheme="minorHAnsi"/>
                <w:b/>
                <w:bCs/>
              </w:rPr>
            </w:pPr>
            <w:r w:rsidRPr="00FE29DF">
              <w:rPr>
                <w:rFonts w:cstheme="minorHAnsi"/>
              </w:rPr>
              <w:t>11.539</w:t>
            </w:r>
          </w:p>
        </w:tc>
        <w:tc>
          <w:tcPr>
            <w:tcW w:w="2070" w:type="dxa"/>
            <w:vAlign w:val="bottom"/>
          </w:tcPr>
          <w:p w14:paraId="2CAFDC58" w14:textId="77777777" w:rsidR="00A75088" w:rsidRPr="00FE29DF" w:rsidRDefault="00A75088" w:rsidP="00EE1FDD">
            <w:pPr>
              <w:rPr>
                <w:rFonts w:cstheme="minorHAnsi"/>
                <w:b/>
                <w:bCs/>
              </w:rPr>
            </w:pPr>
            <w:r w:rsidRPr="00FE29DF">
              <w:rPr>
                <w:rFonts w:cstheme="minorHAnsi"/>
              </w:rPr>
              <w:t>7.789</w:t>
            </w:r>
          </w:p>
        </w:tc>
        <w:tc>
          <w:tcPr>
            <w:tcW w:w="2070" w:type="dxa"/>
            <w:vAlign w:val="bottom"/>
          </w:tcPr>
          <w:p w14:paraId="71A4F61B" w14:textId="77777777" w:rsidR="00A75088" w:rsidRPr="00FE29DF" w:rsidRDefault="00A75088" w:rsidP="00EE1FDD">
            <w:pPr>
              <w:rPr>
                <w:rFonts w:cstheme="minorHAnsi"/>
                <w:b/>
                <w:bCs/>
              </w:rPr>
            </w:pPr>
            <w:r w:rsidRPr="00FE29DF">
              <w:rPr>
                <w:rFonts w:cstheme="minorHAnsi"/>
              </w:rPr>
              <w:t>10.034</w:t>
            </w:r>
          </w:p>
        </w:tc>
      </w:tr>
      <w:tr w:rsidR="00A75088" w:rsidRPr="00FE29DF" w14:paraId="5FDE71E4" w14:textId="77777777" w:rsidTr="00EE1FDD">
        <w:trPr>
          <w:trHeight w:val="315"/>
        </w:trPr>
        <w:tc>
          <w:tcPr>
            <w:tcW w:w="0" w:type="auto"/>
            <w:tcMar>
              <w:top w:w="30" w:type="dxa"/>
              <w:left w:w="45" w:type="dxa"/>
              <w:bottom w:w="30" w:type="dxa"/>
              <w:right w:w="45" w:type="dxa"/>
            </w:tcMar>
            <w:vAlign w:val="bottom"/>
          </w:tcPr>
          <w:p w14:paraId="035E071E" w14:textId="77777777" w:rsidR="00A75088" w:rsidRPr="00FE29DF" w:rsidRDefault="00A75088" w:rsidP="00EE1FDD">
            <w:pPr>
              <w:rPr>
                <w:rFonts w:cstheme="minorHAnsi"/>
              </w:rPr>
            </w:pPr>
            <w:r w:rsidRPr="00FE29DF">
              <w:rPr>
                <w:rFonts w:cstheme="minorHAnsi"/>
                <w:color w:val="000000"/>
              </w:rPr>
              <w:t>Montana</w:t>
            </w:r>
          </w:p>
        </w:tc>
        <w:tc>
          <w:tcPr>
            <w:tcW w:w="1957" w:type="dxa"/>
            <w:tcMar>
              <w:top w:w="30" w:type="dxa"/>
              <w:left w:w="45" w:type="dxa"/>
              <w:bottom w:w="30" w:type="dxa"/>
              <w:right w:w="45" w:type="dxa"/>
            </w:tcMar>
            <w:vAlign w:val="bottom"/>
          </w:tcPr>
          <w:p w14:paraId="4943C132" w14:textId="77777777" w:rsidR="00A75088" w:rsidRPr="00FE29DF" w:rsidRDefault="00A75088" w:rsidP="00EE1FDD">
            <w:pPr>
              <w:rPr>
                <w:rFonts w:cstheme="minorHAnsi"/>
                <w:b/>
                <w:bCs/>
              </w:rPr>
            </w:pPr>
            <w:r w:rsidRPr="00FE29DF">
              <w:rPr>
                <w:rFonts w:cstheme="minorHAnsi"/>
              </w:rPr>
              <w:t>5.428</w:t>
            </w:r>
          </w:p>
        </w:tc>
        <w:tc>
          <w:tcPr>
            <w:tcW w:w="1975" w:type="dxa"/>
            <w:tcMar>
              <w:top w:w="30" w:type="dxa"/>
              <w:left w:w="45" w:type="dxa"/>
              <w:bottom w:w="30" w:type="dxa"/>
              <w:right w:w="45" w:type="dxa"/>
            </w:tcMar>
            <w:vAlign w:val="bottom"/>
          </w:tcPr>
          <w:p w14:paraId="475776F3" w14:textId="77777777" w:rsidR="00A75088" w:rsidRPr="00FE29DF" w:rsidRDefault="00A75088" w:rsidP="00EE1FDD">
            <w:pPr>
              <w:rPr>
                <w:rFonts w:cstheme="minorHAnsi"/>
                <w:b/>
                <w:bCs/>
              </w:rPr>
            </w:pPr>
            <w:r w:rsidRPr="00FE29DF">
              <w:rPr>
                <w:rFonts w:cstheme="minorHAnsi"/>
              </w:rPr>
              <w:t>5.192</w:t>
            </w:r>
          </w:p>
        </w:tc>
        <w:tc>
          <w:tcPr>
            <w:tcW w:w="2070" w:type="dxa"/>
            <w:vAlign w:val="bottom"/>
          </w:tcPr>
          <w:p w14:paraId="017B35AD" w14:textId="77777777" w:rsidR="00A75088" w:rsidRPr="00FE29DF" w:rsidRDefault="00A75088" w:rsidP="00EE1FDD">
            <w:pPr>
              <w:rPr>
                <w:rFonts w:cstheme="minorHAnsi"/>
                <w:b/>
                <w:bCs/>
              </w:rPr>
            </w:pPr>
            <w:r w:rsidRPr="00FE29DF">
              <w:rPr>
                <w:rFonts w:cstheme="minorHAnsi"/>
              </w:rPr>
              <w:t>7.642</w:t>
            </w:r>
          </w:p>
        </w:tc>
        <w:tc>
          <w:tcPr>
            <w:tcW w:w="2070" w:type="dxa"/>
            <w:vAlign w:val="bottom"/>
          </w:tcPr>
          <w:p w14:paraId="6EC6E8D0" w14:textId="77777777" w:rsidR="00A75088" w:rsidRPr="00FE29DF" w:rsidRDefault="00A75088" w:rsidP="00EE1FDD">
            <w:pPr>
              <w:rPr>
                <w:rFonts w:cstheme="minorHAnsi"/>
                <w:b/>
                <w:bCs/>
              </w:rPr>
            </w:pPr>
            <w:r w:rsidRPr="00FE29DF">
              <w:rPr>
                <w:rFonts w:cstheme="minorHAnsi"/>
              </w:rPr>
              <w:t>7.183</w:t>
            </w:r>
          </w:p>
        </w:tc>
      </w:tr>
      <w:tr w:rsidR="00A75088" w:rsidRPr="00FE29DF" w14:paraId="2A85B299" w14:textId="77777777" w:rsidTr="00EE1FDD">
        <w:trPr>
          <w:trHeight w:val="315"/>
        </w:trPr>
        <w:tc>
          <w:tcPr>
            <w:tcW w:w="0" w:type="auto"/>
            <w:tcMar>
              <w:top w:w="30" w:type="dxa"/>
              <w:left w:w="45" w:type="dxa"/>
              <w:bottom w:w="30" w:type="dxa"/>
              <w:right w:w="45" w:type="dxa"/>
            </w:tcMar>
            <w:vAlign w:val="bottom"/>
          </w:tcPr>
          <w:p w14:paraId="73C426A5" w14:textId="77777777" w:rsidR="00A75088" w:rsidRPr="00FE29DF" w:rsidRDefault="00A75088" w:rsidP="00EE1FDD">
            <w:pPr>
              <w:rPr>
                <w:rFonts w:cstheme="minorHAnsi"/>
              </w:rPr>
            </w:pPr>
            <w:r w:rsidRPr="00FE29DF">
              <w:rPr>
                <w:rFonts w:cstheme="minorHAnsi"/>
                <w:color w:val="000000"/>
              </w:rPr>
              <w:t>Nevada</w:t>
            </w:r>
          </w:p>
        </w:tc>
        <w:tc>
          <w:tcPr>
            <w:tcW w:w="1957" w:type="dxa"/>
            <w:tcMar>
              <w:top w:w="30" w:type="dxa"/>
              <w:left w:w="45" w:type="dxa"/>
              <w:bottom w:w="30" w:type="dxa"/>
              <w:right w:w="45" w:type="dxa"/>
            </w:tcMar>
            <w:vAlign w:val="bottom"/>
          </w:tcPr>
          <w:p w14:paraId="470B7A95" w14:textId="77777777" w:rsidR="00A75088" w:rsidRPr="00FE29DF" w:rsidRDefault="00A75088" w:rsidP="00EE1FDD">
            <w:pPr>
              <w:rPr>
                <w:rFonts w:cstheme="minorHAnsi"/>
                <w:b/>
                <w:bCs/>
              </w:rPr>
            </w:pPr>
            <w:r w:rsidRPr="00FE29DF">
              <w:rPr>
                <w:rFonts w:cstheme="minorHAnsi"/>
              </w:rPr>
              <w:t>3.639</w:t>
            </w:r>
          </w:p>
        </w:tc>
        <w:tc>
          <w:tcPr>
            <w:tcW w:w="1975" w:type="dxa"/>
            <w:tcMar>
              <w:top w:w="30" w:type="dxa"/>
              <w:left w:w="45" w:type="dxa"/>
              <w:bottom w:w="30" w:type="dxa"/>
              <w:right w:w="45" w:type="dxa"/>
            </w:tcMar>
            <w:vAlign w:val="bottom"/>
          </w:tcPr>
          <w:p w14:paraId="1E6A7CAC" w14:textId="77777777" w:rsidR="00A75088" w:rsidRPr="00FE29DF" w:rsidRDefault="00A75088" w:rsidP="00EE1FDD">
            <w:pPr>
              <w:rPr>
                <w:rFonts w:cstheme="minorHAnsi"/>
                <w:b/>
                <w:bCs/>
              </w:rPr>
            </w:pPr>
            <w:r w:rsidRPr="00FE29DF">
              <w:rPr>
                <w:rFonts w:cstheme="minorHAnsi"/>
              </w:rPr>
              <w:t>3.630</w:t>
            </w:r>
          </w:p>
        </w:tc>
        <w:tc>
          <w:tcPr>
            <w:tcW w:w="2070" w:type="dxa"/>
            <w:vAlign w:val="bottom"/>
          </w:tcPr>
          <w:p w14:paraId="763DA474" w14:textId="77777777" w:rsidR="00A75088" w:rsidRPr="00FE29DF" w:rsidRDefault="00A75088" w:rsidP="00EE1FDD">
            <w:pPr>
              <w:rPr>
                <w:rFonts w:cstheme="minorHAnsi"/>
                <w:b/>
                <w:bCs/>
              </w:rPr>
            </w:pPr>
            <w:r w:rsidRPr="00FE29DF">
              <w:rPr>
                <w:rFonts w:cstheme="minorHAnsi"/>
              </w:rPr>
              <w:t>4.273</w:t>
            </w:r>
          </w:p>
        </w:tc>
        <w:tc>
          <w:tcPr>
            <w:tcW w:w="2070" w:type="dxa"/>
            <w:vAlign w:val="bottom"/>
          </w:tcPr>
          <w:p w14:paraId="35DAEB68" w14:textId="77777777" w:rsidR="00A75088" w:rsidRPr="00FE29DF" w:rsidRDefault="00A75088" w:rsidP="00EE1FDD">
            <w:pPr>
              <w:rPr>
                <w:rFonts w:cstheme="minorHAnsi"/>
                <w:b/>
                <w:bCs/>
              </w:rPr>
            </w:pPr>
            <w:r w:rsidRPr="00FE29DF">
              <w:rPr>
                <w:rFonts w:cstheme="minorHAnsi"/>
              </w:rPr>
              <w:t>3.809</w:t>
            </w:r>
          </w:p>
        </w:tc>
      </w:tr>
      <w:tr w:rsidR="00A75088" w:rsidRPr="00FE29DF" w14:paraId="470FAC01" w14:textId="77777777" w:rsidTr="00EE1FDD">
        <w:trPr>
          <w:trHeight w:val="315"/>
        </w:trPr>
        <w:tc>
          <w:tcPr>
            <w:tcW w:w="0" w:type="auto"/>
            <w:tcMar>
              <w:top w:w="30" w:type="dxa"/>
              <w:left w:w="45" w:type="dxa"/>
              <w:bottom w:w="30" w:type="dxa"/>
              <w:right w:w="45" w:type="dxa"/>
            </w:tcMar>
            <w:vAlign w:val="bottom"/>
          </w:tcPr>
          <w:p w14:paraId="66216BCD" w14:textId="77777777" w:rsidR="00A75088" w:rsidRPr="00FE29DF" w:rsidRDefault="00A75088" w:rsidP="00EE1FDD">
            <w:pPr>
              <w:rPr>
                <w:rFonts w:cstheme="minorHAnsi"/>
              </w:rPr>
            </w:pPr>
            <w:r w:rsidRPr="00FE29DF">
              <w:rPr>
                <w:rFonts w:cstheme="minorHAnsi"/>
                <w:color w:val="000000"/>
              </w:rPr>
              <w:t>New Mexico</w:t>
            </w:r>
          </w:p>
        </w:tc>
        <w:tc>
          <w:tcPr>
            <w:tcW w:w="1957" w:type="dxa"/>
            <w:tcMar>
              <w:top w:w="30" w:type="dxa"/>
              <w:left w:w="45" w:type="dxa"/>
              <w:bottom w:w="30" w:type="dxa"/>
              <w:right w:w="45" w:type="dxa"/>
            </w:tcMar>
            <w:vAlign w:val="bottom"/>
          </w:tcPr>
          <w:p w14:paraId="2B31779B" w14:textId="77777777" w:rsidR="00A75088" w:rsidRPr="00FE29DF" w:rsidRDefault="00A75088" w:rsidP="00EE1FDD">
            <w:pPr>
              <w:rPr>
                <w:rFonts w:cstheme="minorHAnsi"/>
                <w:b/>
                <w:bCs/>
              </w:rPr>
            </w:pPr>
            <w:r w:rsidRPr="00FE29DF">
              <w:rPr>
                <w:rFonts w:cstheme="minorHAnsi"/>
              </w:rPr>
              <w:t>3.628</w:t>
            </w:r>
          </w:p>
        </w:tc>
        <w:tc>
          <w:tcPr>
            <w:tcW w:w="1975" w:type="dxa"/>
            <w:tcMar>
              <w:top w:w="30" w:type="dxa"/>
              <w:left w:w="45" w:type="dxa"/>
              <w:bottom w:w="30" w:type="dxa"/>
              <w:right w:w="45" w:type="dxa"/>
            </w:tcMar>
            <w:vAlign w:val="bottom"/>
          </w:tcPr>
          <w:p w14:paraId="23C650DF" w14:textId="77777777" w:rsidR="00A75088" w:rsidRPr="00FE29DF" w:rsidRDefault="00A75088" w:rsidP="00EE1FDD">
            <w:pPr>
              <w:rPr>
                <w:rFonts w:cstheme="minorHAnsi"/>
                <w:b/>
                <w:bCs/>
              </w:rPr>
            </w:pPr>
            <w:r w:rsidRPr="00FE29DF">
              <w:rPr>
                <w:rFonts w:cstheme="minorHAnsi"/>
              </w:rPr>
              <w:t>9.732</w:t>
            </w:r>
          </w:p>
        </w:tc>
        <w:tc>
          <w:tcPr>
            <w:tcW w:w="2070" w:type="dxa"/>
            <w:vAlign w:val="bottom"/>
          </w:tcPr>
          <w:p w14:paraId="0A195381" w14:textId="77777777" w:rsidR="00A75088" w:rsidRPr="00FE29DF" w:rsidRDefault="00A75088" w:rsidP="00EE1FDD">
            <w:pPr>
              <w:rPr>
                <w:rFonts w:cstheme="minorHAnsi"/>
                <w:b/>
                <w:bCs/>
              </w:rPr>
            </w:pPr>
            <w:r w:rsidRPr="00FE29DF">
              <w:rPr>
                <w:rFonts w:cstheme="minorHAnsi"/>
              </w:rPr>
              <w:t>3.732</w:t>
            </w:r>
          </w:p>
        </w:tc>
        <w:tc>
          <w:tcPr>
            <w:tcW w:w="2070" w:type="dxa"/>
            <w:vAlign w:val="bottom"/>
          </w:tcPr>
          <w:p w14:paraId="08A54333" w14:textId="77777777" w:rsidR="00A75088" w:rsidRPr="00FE29DF" w:rsidRDefault="00A75088" w:rsidP="00EE1FDD">
            <w:pPr>
              <w:rPr>
                <w:rFonts w:cstheme="minorHAnsi"/>
                <w:b/>
                <w:bCs/>
              </w:rPr>
            </w:pPr>
            <w:r w:rsidRPr="00FE29DF">
              <w:rPr>
                <w:rFonts w:cstheme="minorHAnsi"/>
              </w:rPr>
              <w:t>10.823</w:t>
            </w:r>
          </w:p>
        </w:tc>
      </w:tr>
      <w:tr w:rsidR="00A75088" w:rsidRPr="00FE29DF" w14:paraId="56D2E92A" w14:textId="77777777" w:rsidTr="00EE1FDD">
        <w:trPr>
          <w:trHeight w:val="315"/>
        </w:trPr>
        <w:tc>
          <w:tcPr>
            <w:tcW w:w="0" w:type="auto"/>
            <w:tcMar>
              <w:top w:w="30" w:type="dxa"/>
              <w:left w:w="45" w:type="dxa"/>
              <w:bottom w:w="30" w:type="dxa"/>
              <w:right w:w="45" w:type="dxa"/>
            </w:tcMar>
            <w:vAlign w:val="bottom"/>
          </w:tcPr>
          <w:p w14:paraId="3F469035" w14:textId="77777777" w:rsidR="00A75088" w:rsidRPr="00FE29DF" w:rsidRDefault="00A75088" w:rsidP="00EE1FDD">
            <w:pPr>
              <w:rPr>
                <w:rFonts w:cstheme="minorHAnsi"/>
              </w:rPr>
            </w:pPr>
            <w:r w:rsidRPr="00FE29DF">
              <w:rPr>
                <w:rFonts w:cstheme="minorHAnsi"/>
                <w:color w:val="000000"/>
              </w:rPr>
              <w:t>Oregon</w:t>
            </w:r>
          </w:p>
        </w:tc>
        <w:tc>
          <w:tcPr>
            <w:tcW w:w="1957" w:type="dxa"/>
            <w:tcMar>
              <w:top w:w="30" w:type="dxa"/>
              <w:left w:w="45" w:type="dxa"/>
              <w:bottom w:w="30" w:type="dxa"/>
              <w:right w:w="45" w:type="dxa"/>
            </w:tcMar>
            <w:vAlign w:val="bottom"/>
          </w:tcPr>
          <w:p w14:paraId="11172609" w14:textId="77777777" w:rsidR="00A75088" w:rsidRPr="00FE29DF" w:rsidRDefault="00A75088" w:rsidP="00EE1FDD">
            <w:pPr>
              <w:rPr>
                <w:rFonts w:cstheme="minorHAnsi"/>
                <w:b/>
                <w:bCs/>
              </w:rPr>
            </w:pPr>
            <w:r w:rsidRPr="00FE29DF">
              <w:rPr>
                <w:rFonts w:cstheme="minorHAnsi"/>
              </w:rPr>
              <w:t>5.239</w:t>
            </w:r>
          </w:p>
        </w:tc>
        <w:tc>
          <w:tcPr>
            <w:tcW w:w="1975" w:type="dxa"/>
            <w:tcMar>
              <w:top w:w="30" w:type="dxa"/>
              <w:left w:w="45" w:type="dxa"/>
              <w:bottom w:w="30" w:type="dxa"/>
              <w:right w:w="45" w:type="dxa"/>
            </w:tcMar>
            <w:vAlign w:val="bottom"/>
          </w:tcPr>
          <w:p w14:paraId="401AE682" w14:textId="77777777" w:rsidR="00A75088" w:rsidRPr="00FE29DF" w:rsidRDefault="00A75088" w:rsidP="00EE1FDD">
            <w:pPr>
              <w:rPr>
                <w:rFonts w:cstheme="minorHAnsi"/>
                <w:b/>
                <w:bCs/>
              </w:rPr>
            </w:pPr>
            <w:r w:rsidRPr="00FE29DF">
              <w:rPr>
                <w:rFonts w:cstheme="minorHAnsi"/>
              </w:rPr>
              <w:t>10.063</w:t>
            </w:r>
          </w:p>
        </w:tc>
        <w:tc>
          <w:tcPr>
            <w:tcW w:w="2070" w:type="dxa"/>
            <w:vAlign w:val="bottom"/>
          </w:tcPr>
          <w:p w14:paraId="6309EEC1" w14:textId="77777777" w:rsidR="00A75088" w:rsidRPr="00FE29DF" w:rsidRDefault="00A75088" w:rsidP="00EE1FDD">
            <w:pPr>
              <w:rPr>
                <w:rFonts w:cstheme="minorHAnsi"/>
                <w:b/>
                <w:bCs/>
              </w:rPr>
            </w:pPr>
            <w:r w:rsidRPr="00FE29DF">
              <w:rPr>
                <w:rFonts w:cstheme="minorHAnsi"/>
              </w:rPr>
              <w:t>8.441</w:t>
            </w:r>
          </w:p>
        </w:tc>
        <w:tc>
          <w:tcPr>
            <w:tcW w:w="2070" w:type="dxa"/>
            <w:vAlign w:val="bottom"/>
          </w:tcPr>
          <w:p w14:paraId="0F1940AD" w14:textId="77777777" w:rsidR="00A75088" w:rsidRPr="00FE29DF" w:rsidRDefault="00A75088" w:rsidP="00EE1FDD">
            <w:pPr>
              <w:rPr>
                <w:rFonts w:cstheme="minorHAnsi"/>
                <w:b/>
                <w:bCs/>
              </w:rPr>
            </w:pPr>
            <w:r w:rsidRPr="00FE29DF">
              <w:rPr>
                <w:rFonts w:cstheme="minorHAnsi"/>
              </w:rPr>
              <w:t>12.081</w:t>
            </w:r>
          </w:p>
        </w:tc>
      </w:tr>
      <w:tr w:rsidR="00A75088" w:rsidRPr="00FE29DF" w14:paraId="6E1CBB13" w14:textId="77777777" w:rsidTr="00EE1FDD">
        <w:trPr>
          <w:trHeight w:val="315"/>
        </w:trPr>
        <w:tc>
          <w:tcPr>
            <w:tcW w:w="0" w:type="auto"/>
            <w:tcMar>
              <w:top w:w="30" w:type="dxa"/>
              <w:left w:w="45" w:type="dxa"/>
              <w:bottom w:w="30" w:type="dxa"/>
              <w:right w:w="45" w:type="dxa"/>
            </w:tcMar>
            <w:vAlign w:val="bottom"/>
          </w:tcPr>
          <w:p w14:paraId="7447D290" w14:textId="77777777" w:rsidR="00A75088" w:rsidRPr="00FE29DF" w:rsidRDefault="00A75088" w:rsidP="00EE1FDD">
            <w:pPr>
              <w:rPr>
                <w:rFonts w:cstheme="minorHAnsi"/>
              </w:rPr>
            </w:pPr>
            <w:r w:rsidRPr="00FE29DF">
              <w:rPr>
                <w:rFonts w:cstheme="minorHAnsi"/>
                <w:color w:val="000000"/>
              </w:rPr>
              <w:lastRenderedPageBreak/>
              <w:t>Utah</w:t>
            </w:r>
          </w:p>
        </w:tc>
        <w:tc>
          <w:tcPr>
            <w:tcW w:w="1957" w:type="dxa"/>
            <w:tcMar>
              <w:top w:w="30" w:type="dxa"/>
              <w:left w:w="45" w:type="dxa"/>
              <w:bottom w:w="30" w:type="dxa"/>
              <w:right w:w="45" w:type="dxa"/>
            </w:tcMar>
            <w:vAlign w:val="bottom"/>
          </w:tcPr>
          <w:p w14:paraId="0265C425" w14:textId="77777777" w:rsidR="00A75088" w:rsidRPr="00FE29DF" w:rsidRDefault="00A75088" w:rsidP="00EE1FDD">
            <w:pPr>
              <w:rPr>
                <w:rFonts w:cstheme="minorHAnsi"/>
                <w:b/>
                <w:bCs/>
              </w:rPr>
            </w:pPr>
            <w:r w:rsidRPr="00FE29DF">
              <w:rPr>
                <w:rFonts w:cstheme="minorHAnsi"/>
              </w:rPr>
              <w:t>4.667</w:t>
            </w:r>
          </w:p>
        </w:tc>
        <w:tc>
          <w:tcPr>
            <w:tcW w:w="1975" w:type="dxa"/>
            <w:tcMar>
              <w:top w:w="30" w:type="dxa"/>
              <w:left w:w="45" w:type="dxa"/>
              <w:bottom w:w="30" w:type="dxa"/>
              <w:right w:w="45" w:type="dxa"/>
            </w:tcMar>
            <w:vAlign w:val="bottom"/>
          </w:tcPr>
          <w:p w14:paraId="15226D3A" w14:textId="77777777" w:rsidR="00A75088" w:rsidRPr="00FE29DF" w:rsidRDefault="00A75088" w:rsidP="00EE1FDD">
            <w:pPr>
              <w:rPr>
                <w:rFonts w:cstheme="minorHAnsi"/>
                <w:b/>
                <w:bCs/>
              </w:rPr>
            </w:pPr>
            <w:r w:rsidRPr="00FE29DF">
              <w:rPr>
                <w:rFonts w:cstheme="minorHAnsi"/>
              </w:rPr>
              <w:t>4.979</w:t>
            </w:r>
          </w:p>
        </w:tc>
        <w:tc>
          <w:tcPr>
            <w:tcW w:w="2070" w:type="dxa"/>
            <w:vAlign w:val="bottom"/>
          </w:tcPr>
          <w:p w14:paraId="64C4FCDF" w14:textId="77777777" w:rsidR="00A75088" w:rsidRPr="00FE29DF" w:rsidRDefault="00A75088" w:rsidP="00EE1FDD">
            <w:pPr>
              <w:rPr>
                <w:rFonts w:cstheme="minorHAnsi"/>
                <w:b/>
                <w:bCs/>
              </w:rPr>
            </w:pPr>
            <w:r w:rsidRPr="00FE29DF">
              <w:rPr>
                <w:rFonts w:cstheme="minorHAnsi"/>
              </w:rPr>
              <w:t>5.223</w:t>
            </w:r>
          </w:p>
        </w:tc>
        <w:tc>
          <w:tcPr>
            <w:tcW w:w="2070" w:type="dxa"/>
            <w:vAlign w:val="bottom"/>
          </w:tcPr>
          <w:p w14:paraId="7425EDB2" w14:textId="77777777" w:rsidR="00A75088" w:rsidRPr="00FE29DF" w:rsidRDefault="00A75088" w:rsidP="00EE1FDD">
            <w:pPr>
              <w:rPr>
                <w:rFonts w:cstheme="minorHAnsi"/>
                <w:b/>
                <w:bCs/>
              </w:rPr>
            </w:pPr>
            <w:r w:rsidRPr="00FE29DF">
              <w:rPr>
                <w:rFonts w:cstheme="minorHAnsi"/>
              </w:rPr>
              <w:t>4.584</w:t>
            </w:r>
          </w:p>
        </w:tc>
      </w:tr>
      <w:tr w:rsidR="00A75088" w:rsidRPr="00FE29DF" w14:paraId="71A492BD" w14:textId="77777777" w:rsidTr="00EE1FDD">
        <w:trPr>
          <w:trHeight w:val="315"/>
        </w:trPr>
        <w:tc>
          <w:tcPr>
            <w:tcW w:w="0" w:type="auto"/>
            <w:tcMar>
              <w:top w:w="30" w:type="dxa"/>
              <w:left w:w="45" w:type="dxa"/>
              <w:bottom w:w="30" w:type="dxa"/>
              <w:right w:w="45" w:type="dxa"/>
            </w:tcMar>
            <w:vAlign w:val="bottom"/>
          </w:tcPr>
          <w:p w14:paraId="5F41BA04" w14:textId="77777777" w:rsidR="00A75088" w:rsidRPr="00FE29DF" w:rsidRDefault="00A75088" w:rsidP="00EE1FDD">
            <w:pPr>
              <w:rPr>
                <w:rFonts w:cstheme="minorHAnsi"/>
              </w:rPr>
            </w:pPr>
            <w:r w:rsidRPr="00FE29DF">
              <w:rPr>
                <w:rFonts w:cstheme="minorHAnsi"/>
                <w:color w:val="000000"/>
              </w:rPr>
              <w:t>Washington</w:t>
            </w:r>
          </w:p>
        </w:tc>
        <w:tc>
          <w:tcPr>
            <w:tcW w:w="1957" w:type="dxa"/>
            <w:tcMar>
              <w:top w:w="30" w:type="dxa"/>
              <w:left w:w="45" w:type="dxa"/>
              <w:bottom w:w="30" w:type="dxa"/>
              <w:right w:w="45" w:type="dxa"/>
            </w:tcMar>
            <w:vAlign w:val="bottom"/>
          </w:tcPr>
          <w:p w14:paraId="778A1DDE" w14:textId="77777777" w:rsidR="00A75088" w:rsidRPr="00FE29DF" w:rsidRDefault="00A75088" w:rsidP="00EE1FDD">
            <w:pPr>
              <w:rPr>
                <w:rFonts w:cstheme="minorHAnsi"/>
              </w:rPr>
            </w:pPr>
            <w:r w:rsidRPr="00FE29DF">
              <w:rPr>
                <w:rFonts w:cstheme="minorHAnsi"/>
              </w:rPr>
              <w:t>5.642</w:t>
            </w:r>
          </w:p>
        </w:tc>
        <w:tc>
          <w:tcPr>
            <w:tcW w:w="1975" w:type="dxa"/>
            <w:tcMar>
              <w:top w:w="30" w:type="dxa"/>
              <w:left w:w="45" w:type="dxa"/>
              <w:bottom w:w="30" w:type="dxa"/>
              <w:right w:w="45" w:type="dxa"/>
            </w:tcMar>
            <w:vAlign w:val="bottom"/>
          </w:tcPr>
          <w:p w14:paraId="08A8B581" w14:textId="77777777" w:rsidR="00A75088" w:rsidRPr="00FE29DF" w:rsidRDefault="00A75088" w:rsidP="00EE1FDD">
            <w:pPr>
              <w:rPr>
                <w:rFonts w:cstheme="minorHAnsi"/>
              </w:rPr>
            </w:pPr>
            <w:r w:rsidRPr="00FE29DF">
              <w:rPr>
                <w:rFonts w:cstheme="minorHAnsi"/>
              </w:rPr>
              <w:t>4.409</w:t>
            </w:r>
          </w:p>
        </w:tc>
        <w:tc>
          <w:tcPr>
            <w:tcW w:w="2070" w:type="dxa"/>
            <w:vAlign w:val="bottom"/>
          </w:tcPr>
          <w:p w14:paraId="4B47C00C" w14:textId="77777777" w:rsidR="00A75088" w:rsidRPr="00FE29DF" w:rsidRDefault="00A75088" w:rsidP="00EE1FDD">
            <w:pPr>
              <w:rPr>
                <w:rFonts w:cstheme="minorHAnsi"/>
              </w:rPr>
            </w:pPr>
            <w:r w:rsidRPr="00FE29DF">
              <w:rPr>
                <w:rFonts w:cstheme="minorHAnsi"/>
              </w:rPr>
              <w:t>6.814</w:t>
            </w:r>
          </w:p>
        </w:tc>
        <w:tc>
          <w:tcPr>
            <w:tcW w:w="2070" w:type="dxa"/>
            <w:vAlign w:val="bottom"/>
          </w:tcPr>
          <w:p w14:paraId="1A9F7051" w14:textId="77777777" w:rsidR="00A75088" w:rsidRPr="00FE29DF" w:rsidRDefault="00A75088" w:rsidP="00EE1FDD">
            <w:pPr>
              <w:rPr>
                <w:rFonts w:cstheme="minorHAnsi"/>
              </w:rPr>
            </w:pPr>
            <w:r w:rsidRPr="00FE29DF">
              <w:rPr>
                <w:rFonts w:cstheme="minorHAnsi"/>
              </w:rPr>
              <w:t>8.412</w:t>
            </w:r>
          </w:p>
        </w:tc>
      </w:tr>
      <w:tr w:rsidR="00A75088" w:rsidRPr="00FE29DF" w14:paraId="13517D36" w14:textId="77777777" w:rsidTr="00EE1FDD">
        <w:trPr>
          <w:trHeight w:val="315"/>
        </w:trPr>
        <w:tc>
          <w:tcPr>
            <w:tcW w:w="0" w:type="auto"/>
            <w:tcMar>
              <w:top w:w="30" w:type="dxa"/>
              <w:left w:w="45" w:type="dxa"/>
              <w:bottom w:w="30" w:type="dxa"/>
              <w:right w:w="45" w:type="dxa"/>
            </w:tcMar>
            <w:vAlign w:val="bottom"/>
          </w:tcPr>
          <w:p w14:paraId="519E4928" w14:textId="77777777" w:rsidR="00A75088" w:rsidRPr="00FE29DF" w:rsidRDefault="00A75088" w:rsidP="00EE1FDD">
            <w:pPr>
              <w:rPr>
                <w:rFonts w:cstheme="minorHAnsi"/>
              </w:rPr>
            </w:pPr>
            <w:r w:rsidRPr="00FE29DF">
              <w:rPr>
                <w:rFonts w:cstheme="minorHAnsi"/>
                <w:color w:val="000000"/>
              </w:rPr>
              <w:t>Wyoming</w:t>
            </w:r>
          </w:p>
        </w:tc>
        <w:tc>
          <w:tcPr>
            <w:tcW w:w="1957" w:type="dxa"/>
            <w:tcMar>
              <w:top w:w="30" w:type="dxa"/>
              <w:left w:w="45" w:type="dxa"/>
              <w:bottom w:w="30" w:type="dxa"/>
              <w:right w:w="45" w:type="dxa"/>
            </w:tcMar>
            <w:vAlign w:val="bottom"/>
          </w:tcPr>
          <w:p w14:paraId="40695DF8" w14:textId="77777777" w:rsidR="00A75088" w:rsidRPr="00FE29DF" w:rsidRDefault="00A75088" w:rsidP="00EE1FDD">
            <w:pPr>
              <w:rPr>
                <w:rFonts w:cstheme="minorHAnsi"/>
              </w:rPr>
            </w:pPr>
            <w:r w:rsidRPr="00FE29DF">
              <w:rPr>
                <w:rFonts w:cstheme="minorHAnsi"/>
              </w:rPr>
              <w:t>6.983</w:t>
            </w:r>
          </w:p>
        </w:tc>
        <w:tc>
          <w:tcPr>
            <w:tcW w:w="1975" w:type="dxa"/>
            <w:tcMar>
              <w:top w:w="30" w:type="dxa"/>
              <w:left w:w="45" w:type="dxa"/>
              <w:bottom w:w="30" w:type="dxa"/>
              <w:right w:w="45" w:type="dxa"/>
            </w:tcMar>
            <w:vAlign w:val="bottom"/>
          </w:tcPr>
          <w:p w14:paraId="2546D627" w14:textId="77777777" w:rsidR="00A75088" w:rsidRPr="00FE29DF" w:rsidRDefault="00A75088" w:rsidP="00EE1FDD">
            <w:pPr>
              <w:rPr>
                <w:rFonts w:cstheme="minorHAnsi"/>
              </w:rPr>
            </w:pPr>
            <w:r w:rsidRPr="00FE29DF">
              <w:rPr>
                <w:rFonts w:cstheme="minorHAnsi"/>
              </w:rPr>
              <w:t>3.859</w:t>
            </w:r>
          </w:p>
        </w:tc>
        <w:tc>
          <w:tcPr>
            <w:tcW w:w="2070" w:type="dxa"/>
            <w:vAlign w:val="bottom"/>
          </w:tcPr>
          <w:p w14:paraId="29924E97" w14:textId="77777777" w:rsidR="00A75088" w:rsidRPr="00FE29DF" w:rsidRDefault="00A75088" w:rsidP="00EE1FDD">
            <w:pPr>
              <w:rPr>
                <w:rFonts w:cstheme="minorHAnsi"/>
              </w:rPr>
            </w:pPr>
            <w:r w:rsidRPr="00FE29DF">
              <w:rPr>
                <w:rFonts w:cstheme="minorHAnsi"/>
              </w:rPr>
              <w:t>6.405</w:t>
            </w:r>
          </w:p>
        </w:tc>
        <w:tc>
          <w:tcPr>
            <w:tcW w:w="2070" w:type="dxa"/>
            <w:vAlign w:val="bottom"/>
          </w:tcPr>
          <w:p w14:paraId="6CDDC813" w14:textId="77777777" w:rsidR="00A75088" w:rsidRPr="00FE29DF" w:rsidRDefault="00A75088" w:rsidP="00EE1FDD">
            <w:pPr>
              <w:rPr>
                <w:rFonts w:cstheme="minorHAnsi"/>
              </w:rPr>
            </w:pPr>
            <w:r w:rsidRPr="00FE29DF">
              <w:rPr>
                <w:rFonts w:cstheme="minorHAnsi"/>
              </w:rPr>
              <w:t>3.839</w:t>
            </w:r>
          </w:p>
        </w:tc>
      </w:tr>
    </w:tbl>
    <w:p w14:paraId="383D4148" w14:textId="77777777" w:rsidR="00A75088" w:rsidRPr="00FE29DF" w:rsidRDefault="00A75088" w:rsidP="00A75088">
      <w:pPr>
        <w:rPr>
          <w:rFonts w:cstheme="minorHAnsi"/>
          <w:color w:val="000000"/>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78"/>
        <w:gridCol w:w="1957"/>
        <w:gridCol w:w="1975"/>
        <w:gridCol w:w="2070"/>
        <w:gridCol w:w="2070"/>
      </w:tblGrid>
      <w:tr w:rsidR="00A75088" w:rsidRPr="00FE29DF" w14:paraId="32DCB9C6" w14:textId="77777777" w:rsidTr="00EE1FDD">
        <w:trPr>
          <w:trHeight w:val="315"/>
        </w:trPr>
        <w:tc>
          <w:tcPr>
            <w:tcW w:w="0" w:type="auto"/>
            <w:tcMar>
              <w:top w:w="30" w:type="dxa"/>
              <w:left w:w="45" w:type="dxa"/>
              <w:bottom w:w="30" w:type="dxa"/>
              <w:right w:w="45" w:type="dxa"/>
            </w:tcMar>
            <w:vAlign w:val="bottom"/>
            <w:hideMark/>
          </w:tcPr>
          <w:p w14:paraId="20FE37A2" w14:textId="77777777" w:rsidR="00A75088" w:rsidRPr="00FE29DF" w:rsidRDefault="00A75088" w:rsidP="00EE1FDD">
            <w:pPr>
              <w:rPr>
                <w:rFonts w:cstheme="minorHAnsi"/>
                <w:b/>
                <w:bCs/>
              </w:rPr>
            </w:pPr>
            <w:r w:rsidRPr="00FE29DF">
              <w:rPr>
                <w:rFonts w:cstheme="minorHAnsi"/>
                <w:b/>
                <w:bCs/>
              </w:rPr>
              <w:t>Season</w:t>
            </w:r>
          </w:p>
        </w:tc>
        <w:tc>
          <w:tcPr>
            <w:tcW w:w="1957" w:type="dxa"/>
            <w:tcMar>
              <w:top w:w="30" w:type="dxa"/>
              <w:left w:w="45" w:type="dxa"/>
              <w:bottom w:w="30" w:type="dxa"/>
              <w:right w:w="45" w:type="dxa"/>
            </w:tcMar>
            <w:vAlign w:val="bottom"/>
            <w:hideMark/>
          </w:tcPr>
          <w:p w14:paraId="53A8F879" w14:textId="77777777" w:rsidR="00A75088" w:rsidRPr="00FE29DF" w:rsidRDefault="00A75088" w:rsidP="00EE1FDD">
            <w:pPr>
              <w:rPr>
                <w:rFonts w:cstheme="minorHAnsi"/>
                <w:b/>
                <w:bCs/>
              </w:rPr>
            </w:pPr>
            <w:r w:rsidRPr="00FE29DF">
              <w:rPr>
                <w:rFonts w:cstheme="minorHAnsi"/>
                <w:b/>
                <w:bCs/>
              </w:rPr>
              <w:t>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1975" w:type="dxa"/>
            <w:tcMar>
              <w:top w:w="30" w:type="dxa"/>
              <w:left w:w="45" w:type="dxa"/>
              <w:bottom w:w="30" w:type="dxa"/>
              <w:right w:w="45" w:type="dxa"/>
            </w:tcMar>
            <w:vAlign w:val="bottom"/>
            <w:hideMark/>
          </w:tcPr>
          <w:p w14:paraId="145123C2" w14:textId="77777777" w:rsidR="00A75088" w:rsidRPr="00FE29DF" w:rsidRDefault="00A75088" w:rsidP="00EE1FDD">
            <w:pPr>
              <w:rPr>
                <w:rFonts w:cstheme="minorHAnsi"/>
                <w:b/>
                <w:bCs/>
              </w:rPr>
            </w:pPr>
            <w:r w:rsidRPr="00FE29DF">
              <w:rPr>
                <w:rFonts w:cstheme="minorHAnsi"/>
                <w:b/>
                <w:bCs/>
              </w:rPr>
              <w:t>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07D58F3D" w14:textId="77777777" w:rsidR="00A75088" w:rsidRPr="00FE29DF" w:rsidRDefault="00A75088" w:rsidP="00EE1FDD">
            <w:pPr>
              <w:rPr>
                <w:rFonts w:cstheme="minorHAnsi"/>
                <w:b/>
                <w:bCs/>
              </w:rPr>
            </w:pPr>
            <w:r w:rsidRPr="00FE29DF">
              <w:rPr>
                <w:rFonts w:cstheme="minorHAnsi"/>
                <w:b/>
                <w:bCs/>
              </w:rPr>
              <w:t>Non-CMAQ Ensemble Training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c>
          <w:tcPr>
            <w:tcW w:w="2070" w:type="dxa"/>
            <w:vAlign w:val="bottom"/>
          </w:tcPr>
          <w:p w14:paraId="26E4CEC2" w14:textId="77777777" w:rsidR="00A75088" w:rsidRPr="00FE29DF" w:rsidRDefault="00A75088" w:rsidP="00EE1FDD">
            <w:pPr>
              <w:rPr>
                <w:rFonts w:cstheme="minorHAnsi"/>
                <w:b/>
                <w:bCs/>
              </w:rPr>
            </w:pPr>
            <w:r w:rsidRPr="00FE29DF">
              <w:rPr>
                <w:rFonts w:cstheme="minorHAnsi"/>
                <w:b/>
                <w:bCs/>
              </w:rPr>
              <w:t>Non-CMAQ Ensemble Testing RMSE (</w:t>
            </w:r>
            <w:r w:rsidRPr="00FE29DF">
              <w:rPr>
                <w:rFonts w:cstheme="minorHAnsi"/>
                <w:b/>
                <w:bCs/>
                <w:color w:val="000000"/>
              </w:rPr>
              <w:t>µg/m</w:t>
            </w:r>
            <w:r w:rsidRPr="00FE29DF">
              <w:rPr>
                <w:rFonts w:cstheme="minorHAnsi"/>
                <w:b/>
                <w:bCs/>
                <w:color w:val="000000"/>
                <w:vertAlign w:val="superscript"/>
              </w:rPr>
              <w:t>3</w:t>
            </w:r>
            <w:r w:rsidRPr="00FE29DF">
              <w:rPr>
                <w:rFonts w:cstheme="minorHAnsi"/>
                <w:b/>
                <w:bCs/>
                <w:color w:val="000000"/>
              </w:rPr>
              <w:t>)</w:t>
            </w:r>
          </w:p>
        </w:tc>
      </w:tr>
      <w:tr w:rsidR="00A75088" w:rsidRPr="00FE29DF" w14:paraId="321B408C" w14:textId="77777777" w:rsidTr="00EE1FDD">
        <w:trPr>
          <w:trHeight w:val="315"/>
        </w:trPr>
        <w:tc>
          <w:tcPr>
            <w:tcW w:w="0" w:type="auto"/>
            <w:tcMar>
              <w:top w:w="30" w:type="dxa"/>
              <w:left w:w="45" w:type="dxa"/>
              <w:bottom w:w="30" w:type="dxa"/>
              <w:right w:w="45" w:type="dxa"/>
            </w:tcMar>
            <w:vAlign w:val="bottom"/>
          </w:tcPr>
          <w:p w14:paraId="58CFBDD7" w14:textId="77777777" w:rsidR="00A75088" w:rsidRPr="00FE29DF" w:rsidRDefault="00A75088" w:rsidP="00EE1FDD">
            <w:pPr>
              <w:rPr>
                <w:rFonts w:cstheme="minorHAnsi"/>
              </w:rPr>
            </w:pPr>
            <w:r w:rsidRPr="00FE29DF">
              <w:rPr>
                <w:rFonts w:cstheme="minorHAnsi"/>
                <w:color w:val="000000"/>
              </w:rPr>
              <w:t>Fall</w:t>
            </w:r>
          </w:p>
        </w:tc>
        <w:tc>
          <w:tcPr>
            <w:tcW w:w="1957" w:type="dxa"/>
            <w:tcMar>
              <w:top w:w="30" w:type="dxa"/>
              <w:left w:w="45" w:type="dxa"/>
              <w:bottom w:w="30" w:type="dxa"/>
              <w:right w:w="45" w:type="dxa"/>
            </w:tcMar>
            <w:vAlign w:val="bottom"/>
          </w:tcPr>
          <w:p w14:paraId="34B2C3F0" w14:textId="77777777" w:rsidR="00A75088" w:rsidRPr="00FE29DF" w:rsidRDefault="00A75088" w:rsidP="00EE1FDD">
            <w:pPr>
              <w:rPr>
                <w:rFonts w:cstheme="minorHAnsi"/>
                <w:b/>
                <w:bCs/>
              </w:rPr>
            </w:pPr>
            <w:r w:rsidRPr="00FE29DF">
              <w:rPr>
                <w:rFonts w:cstheme="minorHAnsi"/>
              </w:rPr>
              <w:t>5.960</w:t>
            </w:r>
          </w:p>
        </w:tc>
        <w:tc>
          <w:tcPr>
            <w:tcW w:w="1975" w:type="dxa"/>
            <w:tcMar>
              <w:top w:w="30" w:type="dxa"/>
              <w:left w:w="45" w:type="dxa"/>
              <w:bottom w:w="30" w:type="dxa"/>
              <w:right w:w="45" w:type="dxa"/>
            </w:tcMar>
            <w:vAlign w:val="bottom"/>
          </w:tcPr>
          <w:p w14:paraId="49139811" w14:textId="77777777" w:rsidR="00A75088" w:rsidRPr="00FE29DF" w:rsidRDefault="00A75088" w:rsidP="00EE1FDD">
            <w:pPr>
              <w:rPr>
                <w:rFonts w:cstheme="minorHAnsi"/>
                <w:b/>
                <w:bCs/>
              </w:rPr>
            </w:pPr>
            <w:r w:rsidRPr="00FE29DF">
              <w:rPr>
                <w:rFonts w:cstheme="minorHAnsi"/>
              </w:rPr>
              <w:t>6.465</w:t>
            </w:r>
          </w:p>
        </w:tc>
        <w:tc>
          <w:tcPr>
            <w:tcW w:w="2070" w:type="dxa"/>
            <w:vAlign w:val="bottom"/>
          </w:tcPr>
          <w:p w14:paraId="0FBDA1C4" w14:textId="77777777" w:rsidR="00A75088" w:rsidRPr="00FE29DF" w:rsidRDefault="00A75088" w:rsidP="00EE1FDD">
            <w:pPr>
              <w:rPr>
                <w:rFonts w:cstheme="minorHAnsi"/>
                <w:b/>
                <w:bCs/>
              </w:rPr>
            </w:pPr>
            <w:r w:rsidRPr="00FE29DF">
              <w:rPr>
                <w:rFonts w:cstheme="minorHAnsi"/>
                <w:color w:val="000000"/>
              </w:rPr>
              <w:t>7.896</w:t>
            </w:r>
          </w:p>
        </w:tc>
        <w:tc>
          <w:tcPr>
            <w:tcW w:w="2070" w:type="dxa"/>
            <w:vAlign w:val="bottom"/>
          </w:tcPr>
          <w:p w14:paraId="78F38AA8" w14:textId="77777777" w:rsidR="00A75088" w:rsidRPr="00FE29DF" w:rsidRDefault="00A75088" w:rsidP="00EE1FDD">
            <w:pPr>
              <w:rPr>
                <w:rFonts w:cstheme="minorHAnsi"/>
                <w:b/>
                <w:bCs/>
              </w:rPr>
            </w:pPr>
            <w:r w:rsidRPr="00FE29DF">
              <w:rPr>
                <w:rFonts w:cstheme="minorHAnsi"/>
                <w:color w:val="000000"/>
              </w:rPr>
              <w:t>8.505</w:t>
            </w:r>
          </w:p>
        </w:tc>
      </w:tr>
      <w:tr w:rsidR="00A75088" w:rsidRPr="00FE29DF" w14:paraId="478DA9BD" w14:textId="77777777" w:rsidTr="00EE1FDD">
        <w:trPr>
          <w:trHeight w:val="315"/>
        </w:trPr>
        <w:tc>
          <w:tcPr>
            <w:tcW w:w="0" w:type="auto"/>
            <w:tcMar>
              <w:top w:w="30" w:type="dxa"/>
              <w:left w:w="45" w:type="dxa"/>
              <w:bottom w:w="30" w:type="dxa"/>
              <w:right w:w="45" w:type="dxa"/>
            </w:tcMar>
            <w:vAlign w:val="bottom"/>
          </w:tcPr>
          <w:p w14:paraId="5A881BE4" w14:textId="77777777" w:rsidR="00A75088" w:rsidRPr="00FE29DF" w:rsidRDefault="00A75088" w:rsidP="00EE1FDD">
            <w:pPr>
              <w:rPr>
                <w:rFonts w:cstheme="minorHAnsi"/>
              </w:rPr>
            </w:pPr>
            <w:r w:rsidRPr="00FE29DF">
              <w:rPr>
                <w:rFonts w:cstheme="minorHAnsi"/>
                <w:color w:val="000000"/>
              </w:rPr>
              <w:t>Spring</w:t>
            </w:r>
          </w:p>
        </w:tc>
        <w:tc>
          <w:tcPr>
            <w:tcW w:w="1957" w:type="dxa"/>
            <w:tcMar>
              <w:top w:w="30" w:type="dxa"/>
              <w:left w:w="45" w:type="dxa"/>
              <w:bottom w:w="30" w:type="dxa"/>
              <w:right w:w="45" w:type="dxa"/>
            </w:tcMar>
            <w:vAlign w:val="bottom"/>
          </w:tcPr>
          <w:p w14:paraId="32A2DC49" w14:textId="77777777" w:rsidR="00A75088" w:rsidRPr="00FE29DF" w:rsidRDefault="00A75088" w:rsidP="00EE1FDD">
            <w:pPr>
              <w:rPr>
                <w:rFonts w:cstheme="minorHAnsi"/>
                <w:b/>
                <w:bCs/>
              </w:rPr>
            </w:pPr>
            <w:r w:rsidRPr="00FE29DF">
              <w:rPr>
                <w:rFonts w:cstheme="minorHAnsi"/>
              </w:rPr>
              <w:t>3.168</w:t>
            </w:r>
          </w:p>
        </w:tc>
        <w:tc>
          <w:tcPr>
            <w:tcW w:w="1975" w:type="dxa"/>
            <w:tcMar>
              <w:top w:w="30" w:type="dxa"/>
              <w:left w:w="45" w:type="dxa"/>
              <w:bottom w:w="30" w:type="dxa"/>
              <w:right w:w="45" w:type="dxa"/>
            </w:tcMar>
            <w:vAlign w:val="bottom"/>
          </w:tcPr>
          <w:p w14:paraId="2CE9A9EC" w14:textId="77777777" w:rsidR="00A75088" w:rsidRPr="00FE29DF" w:rsidRDefault="00A75088" w:rsidP="00EE1FDD">
            <w:pPr>
              <w:rPr>
                <w:rFonts w:cstheme="minorHAnsi"/>
                <w:b/>
                <w:bCs/>
              </w:rPr>
            </w:pPr>
            <w:r w:rsidRPr="00FE29DF">
              <w:rPr>
                <w:rFonts w:cstheme="minorHAnsi"/>
              </w:rPr>
              <w:t>3.227</w:t>
            </w:r>
          </w:p>
        </w:tc>
        <w:tc>
          <w:tcPr>
            <w:tcW w:w="2070" w:type="dxa"/>
            <w:vAlign w:val="bottom"/>
          </w:tcPr>
          <w:p w14:paraId="1B288E90" w14:textId="77777777" w:rsidR="00A75088" w:rsidRPr="00FE29DF" w:rsidRDefault="00A75088" w:rsidP="00EE1FDD">
            <w:pPr>
              <w:rPr>
                <w:rFonts w:cstheme="minorHAnsi"/>
                <w:b/>
                <w:bCs/>
              </w:rPr>
            </w:pPr>
            <w:r w:rsidRPr="00FE29DF">
              <w:rPr>
                <w:rFonts w:cstheme="minorHAnsi"/>
                <w:color w:val="000000"/>
              </w:rPr>
              <w:t>3.871</w:t>
            </w:r>
          </w:p>
        </w:tc>
        <w:tc>
          <w:tcPr>
            <w:tcW w:w="2070" w:type="dxa"/>
            <w:vAlign w:val="bottom"/>
          </w:tcPr>
          <w:p w14:paraId="7DF1FD41" w14:textId="77777777" w:rsidR="00A75088" w:rsidRPr="00FE29DF" w:rsidRDefault="00A75088" w:rsidP="00EE1FDD">
            <w:pPr>
              <w:rPr>
                <w:rFonts w:cstheme="minorHAnsi"/>
                <w:b/>
                <w:bCs/>
              </w:rPr>
            </w:pPr>
            <w:r w:rsidRPr="00FE29DF">
              <w:rPr>
                <w:rFonts w:cstheme="minorHAnsi"/>
                <w:color w:val="000000"/>
              </w:rPr>
              <w:t>3.293</w:t>
            </w:r>
          </w:p>
        </w:tc>
      </w:tr>
      <w:tr w:rsidR="00A75088" w:rsidRPr="00FE29DF" w14:paraId="36035862" w14:textId="77777777" w:rsidTr="00EE1FDD">
        <w:trPr>
          <w:trHeight w:val="315"/>
        </w:trPr>
        <w:tc>
          <w:tcPr>
            <w:tcW w:w="0" w:type="auto"/>
            <w:tcMar>
              <w:top w:w="30" w:type="dxa"/>
              <w:left w:w="45" w:type="dxa"/>
              <w:bottom w:w="30" w:type="dxa"/>
              <w:right w:w="45" w:type="dxa"/>
            </w:tcMar>
            <w:vAlign w:val="bottom"/>
          </w:tcPr>
          <w:p w14:paraId="20B58CB5" w14:textId="77777777" w:rsidR="00A75088" w:rsidRPr="00FE29DF" w:rsidRDefault="00A75088" w:rsidP="00EE1FDD">
            <w:pPr>
              <w:rPr>
                <w:rFonts w:cstheme="minorHAnsi"/>
              </w:rPr>
            </w:pPr>
            <w:r w:rsidRPr="00FE29DF">
              <w:rPr>
                <w:rFonts w:cstheme="minorHAnsi"/>
                <w:color w:val="000000"/>
              </w:rPr>
              <w:t>Summer</w:t>
            </w:r>
          </w:p>
        </w:tc>
        <w:tc>
          <w:tcPr>
            <w:tcW w:w="1957" w:type="dxa"/>
            <w:tcMar>
              <w:top w:w="30" w:type="dxa"/>
              <w:left w:w="45" w:type="dxa"/>
              <w:bottom w:w="30" w:type="dxa"/>
              <w:right w:w="45" w:type="dxa"/>
            </w:tcMar>
            <w:vAlign w:val="bottom"/>
          </w:tcPr>
          <w:p w14:paraId="6FE3B572" w14:textId="77777777" w:rsidR="00A75088" w:rsidRPr="00FE29DF" w:rsidRDefault="00A75088" w:rsidP="00EE1FDD">
            <w:pPr>
              <w:rPr>
                <w:rFonts w:cstheme="minorHAnsi"/>
                <w:b/>
                <w:bCs/>
              </w:rPr>
            </w:pPr>
            <w:r w:rsidRPr="00FE29DF">
              <w:rPr>
                <w:rFonts w:cstheme="minorHAnsi"/>
              </w:rPr>
              <w:t>5.745</w:t>
            </w:r>
          </w:p>
        </w:tc>
        <w:tc>
          <w:tcPr>
            <w:tcW w:w="1975" w:type="dxa"/>
            <w:tcMar>
              <w:top w:w="30" w:type="dxa"/>
              <w:left w:w="45" w:type="dxa"/>
              <w:bottom w:w="30" w:type="dxa"/>
              <w:right w:w="45" w:type="dxa"/>
            </w:tcMar>
            <w:vAlign w:val="bottom"/>
          </w:tcPr>
          <w:p w14:paraId="0DB4D160" w14:textId="77777777" w:rsidR="00A75088" w:rsidRPr="00FE29DF" w:rsidRDefault="00A75088" w:rsidP="00EE1FDD">
            <w:pPr>
              <w:rPr>
                <w:rFonts w:cstheme="minorHAnsi"/>
                <w:b/>
                <w:bCs/>
              </w:rPr>
            </w:pPr>
            <w:r w:rsidRPr="00FE29DF">
              <w:rPr>
                <w:rFonts w:cstheme="minorHAnsi"/>
              </w:rPr>
              <w:t>5.760</w:t>
            </w:r>
          </w:p>
        </w:tc>
        <w:tc>
          <w:tcPr>
            <w:tcW w:w="2070" w:type="dxa"/>
            <w:vAlign w:val="bottom"/>
          </w:tcPr>
          <w:p w14:paraId="6CD10632" w14:textId="77777777" w:rsidR="00A75088" w:rsidRPr="00FE29DF" w:rsidRDefault="00A75088" w:rsidP="00EE1FDD">
            <w:pPr>
              <w:rPr>
                <w:rFonts w:cstheme="minorHAnsi"/>
                <w:b/>
                <w:bCs/>
              </w:rPr>
            </w:pPr>
            <w:r w:rsidRPr="00FE29DF">
              <w:rPr>
                <w:rFonts w:cstheme="minorHAnsi"/>
                <w:color w:val="000000"/>
              </w:rPr>
              <w:t>7.771</w:t>
            </w:r>
          </w:p>
        </w:tc>
        <w:tc>
          <w:tcPr>
            <w:tcW w:w="2070" w:type="dxa"/>
            <w:vAlign w:val="bottom"/>
          </w:tcPr>
          <w:p w14:paraId="29E7A074" w14:textId="77777777" w:rsidR="00A75088" w:rsidRPr="00FE29DF" w:rsidRDefault="00A75088" w:rsidP="00EE1FDD">
            <w:pPr>
              <w:rPr>
                <w:rFonts w:cstheme="minorHAnsi"/>
                <w:b/>
                <w:bCs/>
              </w:rPr>
            </w:pPr>
            <w:r w:rsidRPr="00FE29DF">
              <w:rPr>
                <w:rFonts w:cstheme="minorHAnsi"/>
                <w:color w:val="000000"/>
              </w:rPr>
              <w:t>7.629</w:t>
            </w:r>
          </w:p>
        </w:tc>
      </w:tr>
      <w:tr w:rsidR="00A75088" w:rsidRPr="00FE29DF" w14:paraId="6668CC36" w14:textId="77777777" w:rsidTr="00EE1FDD">
        <w:trPr>
          <w:trHeight w:val="315"/>
        </w:trPr>
        <w:tc>
          <w:tcPr>
            <w:tcW w:w="0" w:type="auto"/>
            <w:tcMar>
              <w:top w:w="30" w:type="dxa"/>
              <w:left w:w="45" w:type="dxa"/>
              <w:bottom w:w="30" w:type="dxa"/>
              <w:right w:w="45" w:type="dxa"/>
            </w:tcMar>
            <w:vAlign w:val="bottom"/>
          </w:tcPr>
          <w:p w14:paraId="39628410" w14:textId="77777777" w:rsidR="00A75088" w:rsidRPr="00FE29DF" w:rsidRDefault="00A75088" w:rsidP="00EE1FDD">
            <w:pPr>
              <w:rPr>
                <w:rFonts w:cstheme="minorHAnsi"/>
              </w:rPr>
            </w:pPr>
            <w:r w:rsidRPr="00FE29DF">
              <w:rPr>
                <w:rFonts w:cstheme="minorHAnsi"/>
                <w:color w:val="000000"/>
              </w:rPr>
              <w:t>Winter</w:t>
            </w:r>
          </w:p>
        </w:tc>
        <w:tc>
          <w:tcPr>
            <w:tcW w:w="1957" w:type="dxa"/>
            <w:tcMar>
              <w:top w:w="30" w:type="dxa"/>
              <w:left w:w="45" w:type="dxa"/>
              <w:bottom w:w="30" w:type="dxa"/>
              <w:right w:w="45" w:type="dxa"/>
            </w:tcMar>
            <w:vAlign w:val="bottom"/>
          </w:tcPr>
          <w:p w14:paraId="13713933" w14:textId="77777777" w:rsidR="00A75088" w:rsidRPr="00FE29DF" w:rsidRDefault="00A75088" w:rsidP="00EE1FDD">
            <w:pPr>
              <w:rPr>
                <w:rFonts w:cstheme="minorHAnsi"/>
                <w:b/>
                <w:bCs/>
              </w:rPr>
            </w:pPr>
            <w:r w:rsidRPr="00FE29DF">
              <w:rPr>
                <w:rFonts w:cstheme="minorHAnsi"/>
              </w:rPr>
              <w:t>4.682</w:t>
            </w:r>
          </w:p>
        </w:tc>
        <w:tc>
          <w:tcPr>
            <w:tcW w:w="1975" w:type="dxa"/>
            <w:tcMar>
              <w:top w:w="30" w:type="dxa"/>
              <w:left w:w="45" w:type="dxa"/>
              <w:bottom w:w="30" w:type="dxa"/>
              <w:right w:w="45" w:type="dxa"/>
            </w:tcMar>
            <w:vAlign w:val="bottom"/>
          </w:tcPr>
          <w:p w14:paraId="79AC15C4" w14:textId="77777777" w:rsidR="00A75088" w:rsidRPr="00FE29DF" w:rsidRDefault="00A75088" w:rsidP="00EE1FDD">
            <w:pPr>
              <w:rPr>
                <w:rFonts w:cstheme="minorHAnsi"/>
                <w:b/>
                <w:bCs/>
              </w:rPr>
            </w:pPr>
            <w:r w:rsidRPr="00FE29DF">
              <w:rPr>
                <w:rFonts w:cstheme="minorHAnsi"/>
              </w:rPr>
              <w:t>5.632</w:t>
            </w:r>
          </w:p>
        </w:tc>
        <w:tc>
          <w:tcPr>
            <w:tcW w:w="2070" w:type="dxa"/>
            <w:vAlign w:val="bottom"/>
          </w:tcPr>
          <w:p w14:paraId="59CC01E7" w14:textId="77777777" w:rsidR="00A75088" w:rsidRPr="00FE29DF" w:rsidRDefault="00A75088" w:rsidP="00EE1FDD">
            <w:pPr>
              <w:rPr>
                <w:rFonts w:cstheme="minorHAnsi"/>
                <w:b/>
                <w:bCs/>
              </w:rPr>
            </w:pPr>
            <w:r w:rsidRPr="00FE29DF">
              <w:rPr>
                <w:rFonts w:cstheme="minorHAnsi"/>
                <w:color w:val="000000"/>
              </w:rPr>
              <w:t>5.787</w:t>
            </w:r>
          </w:p>
        </w:tc>
        <w:tc>
          <w:tcPr>
            <w:tcW w:w="2070" w:type="dxa"/>
            <w:vAlign w:val="bottom"/>
          </w:tcPr>
          <w:p w14:paraId="0271E4F2" w14:textId="77777777" w:rsidR="00A75088" w:rsidRPr="00FE29DF" w:rsidRDefault="00A75088" w:rsidP="00EE1FDD">
            <w:pPr>
              <w:rPr>
                <w:rFonts w:cstheme="minorHAnsi"/>
                <w:b/>
                <w:bCs/>
              </w:rPr>
            </w:pPr>
            <w:r w:rsidRPr="00FE29DF">
              <w:rPr>
                <w:rFonts w:cstheme="minorHAnsi"/>
                <w:color w:val="000000"/>
              </w:rPr>
              <w:t>5.620</w:t>
            </w:r>
          </w:p>
        </w:tc>
      </w:tr>
    </w:tbl>
    <w:p w14:paraId="67BB96C9" w14:textId="4F5508AA" w:rsidR="00A75088" w:rsidRPr="00A75088" w:rsidRDefault="00A75088" w:rsidP="006A42F1">
      <w:pPr>
        <w:rPr>
          <w:rFonts w:cstheme="minorHAnsi"/>
          <w:color w:val="000000"/>
        </w:rPr>
      </w:pPr>
    </w:p>
    <w:p w14:paraId="3735C9DA" w14:textId="77777777" w:rsidR="00A75088" w:rsidRPr="0033109F" w:rsidRDefault="00A75088" w:rsidP="006A42F1">
      <w:pPr>
        <w:rPr>
          <w:b/>
        </w:rPr>
      </w:pPr>
    </w:p>
    <w:p w14:paraId="65E2A51E" w14:textId="629A0C2A" w:rsidR="00C658AC" w:rsidRDefault="004E0C09" w:rsidP="006A42F1">
      <w:pPr>
        <w:pStyle w:val="Heading3"/>
        <w:spacing w:before="0" w:after="0"/>
      </w:pPr>
      <w:r>
        <w:t>Usage Notes</w:t>
      </w:r>
    </w:p>
    <w:p w14:paraId="50EF830E" w14:textId="0F83A354" w:rsidR="004E0C09" w:rsidRPr="004E0C09" w:rsidRDefault="004E0C09" w:rsidP="004E0C09">
      <w:r>
        <w:rPr>
          <w:i/>
        </w:rPr>
        <w:t>This section is optional</w:t>
      </w:r>
    </w:p>
    <w:p w14:paraId="01733060" w14:textId="3A41D8DB" w:rsidR="00A50262" w:rsidRDefault="00A50262" w:rsidP="006A42F1">
      <w:pPr>
        <w:spacing w:before="120"/>
      </w:pPr>
      <w:r w:rsidRPr="00A50262">
        <w:t xml:space="preserve">The Usage Notes should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19" w:anchor="code-avail" w:history="1">
        <w:r w:rsidRPr="00A50262">
          <w:rPr>
            <w:rStyle w:val="Hyperlink"/>
          </w:rPr>
          <w:t>code availability policy</w:t>
        </w:r>
      </w:hyperlink>
      <w:r w:rsidRPr="00A50262">
        <w:t xml:space="preserve"> for advice on supplying custom code alongside Data Descriptor manuscripts.</w:t>
      </w:r>
    </w:p>
    <w:p w14:paraId="18B1BE66" w14:textId="798538B7" w:rsidR="00DD2C29" w:rsidRDefault="00200EAE" w:rsidP="006A42F1">
      <w:pPr>
        <w:spacing w:before="120"/>
      </w:pPr>
      <w:r w:rsidRPr="0033109F">
        <w:t>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r w:rsidR="006F5237" w:rsidRPr="0033109F">
        <w:t xml:space="preserve"> </w:t>
      </w:r>
    </w:p>
    <w:p w14:paraId="1FFBEEE3" w14:textId="683831A5" w:rsidR="00DD2C29" w:rsidRPr="00B60457" w:rsidRDefault="00994267" w:rsidP="00DD2C29">
      <w:pPr>
        <w:pStyle w:val="Heading3"/>
      </w:pPr>
      <w:r>
        <w:t>Code A</w:t>
      </w:r>
      <w:r w:rsidR="00DD2C29" w:rsidRPr="00B60457">
        <w:t>vailability</w:t>
      </w:r>
    </w:p>
    <w:p w14:paraId="16F3BF3B" w14:textId="06DDB780" w:rsidR="00DD2C29" w:rsidRDefault="00DD2C29" w:rsidP="006A42F1">
      <w:pPr>
        <w:spacing w:before="120"/>
      </w:pP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p w14:paraId="171D4F07" w14:textId="77777777" w:rsidR="006A42F1" w:rsidRPr="0033109F" w:rsidRDefault="006A42F1" w:rsidP="006A42F1"/>
    <w:p w14:paraId="5A6D6B13" w14:textId="77777777" w:rsidR="00467ECA" w:rsidRPr="0033109F" w:rsidRDefault="00467ECA" w:rsidP="006A42F1">
      <w:pPr>
        <w:pStyle w:val="Heading3"/>
        <w:spacing w:before="0" w:after="0"/>
      </w:pPr>
      <w:commentRangeStart w:id="119"/>
      <w:r w:rsidRPr="0033109F">
        <w:t>Acknowledgements</w:t>
      </w:r>
      <w:commentRangeEnd w:id="119"/>
      <w:r w:rsidR="00D6019A">
        <w:rPr>
          <w:rStyle w:val="CommentReference"/>
          <w:rFonts w:ascii="Calibri" w:hAnsi="Calibri" w:cs="Times New Roman"/>
          <w:b w:val="0"/>
          <w:bCs w:val="0"/>
        </w:rPr>
        <w:commentReference w:id="119"/>
      </w:r>
    </w:p>
    <w:p w14:paraId="33DEADCB" w14:textId="3813D9C5" w:rsidR="00A75088" w:rsidRPr="00A75088" w:rsidRDefault="00A75088" w:rsidP="006A42F1">
      <w:pPr>
        <w:rPr>
          <w:rFonts w:asciiTheme="minorHAnsi" w:hAnsiTheme="minorHAnsi" w:cstheme="minorHAnsi"/>
          <w:shd w:val="clear" w:color="auto" w:fill="FFFFFF"/>
        </w:rPr>
      </w:pPr>
      <w:r w:rsidRPr="00A75088">
        <w:rPr>
          <w:rFonts w:asciiTheme="minorHAnsi" w:hAnsiTheme="minorHAnsi" w:cstheme="minorHAnsi"/>
          <w:shd w:val="clear" w:color="auto" w:fill="FFFFFF"/>
        </w:rPr>
        <w:t>This work was supported by Earth Lab through the University of Colorado Boulder’s Grand Challenge Initiative.</w:t>
      </w:r>
    </w:p>
    <w:p w14:paraId="6C96348E" w14:textId="77777777" w:rsidR="00A75088" w:rsidRPr="0033109F" w:rsidRDefault="00A75088" w:rsidP="006A42F1"/>
    <w:p w14:paraId="47B22D34" w14:textId="4CA82D9B" w:rsidR="003A5F03" w:rsidRPr="0033109F" w:rsidRDefault="00C00950" w:rsidP="006A42F1">
      <w:pPr>
        <w:pStyle w:val="Heading3"/>
        <w:spacing w:before="0" w:after="0"/>
      </w:pPr>
      <w:r w:rsidRPr="0033109F">
        <w:t xml:space="preserve">Author </w:t>
      </w:r>
      <w:r w:rsidR="007D356C">
        <w:t>c</w:t>
      </w:r>
      <w:r w:rsidR="003A5F03" w:rsidRPr="0033109F">
        <w:t>ontributions</w:t>
      </w:r>
    </w:p>
    <w:p w14:paraId="197D0BAB" w14:textId="6560BAD9" w:rsidR="003A5F03" w:rsidRPr="0033109F" w:rsidRDefault="00A75088" w:rsidP="006A42F1">
      <w:r>
        <w:t xml:space="preserve">C.E.R. </w:t>
      </w:r>
      <w:r w:rsidR="002438A3">
        <w:t xml:space="preserve">conceptual design, project supervision, writing and editing. E.M.C. data retrieval, data analysis, data and code curation, writing and editing. M.M.M. data retrieval, data analysis, writing and editing. G.L. data retrieval. </w:t>
      </w:r>
    </w:p>
    <w:p w14:paraId="27350BDF" w14:textId="77777777" w:rsidR="006C2EB6" w:rsidRPr="0033109F" w:rsidRDefault="006C2EB6" w:rsidP="006A42F1"/>
    <w:p w14:paraId="3915359D" w14:textId="122418BD" w:rsidR="00467ECA" w:rsidRPr="0033109F" w:rsidRDefault="00467ECA" w:rsidP="006A42F1">
      <w:pPr>
        <w:pStyle w:val="Heading3"/>
        <w:spacing w:before="0" w:after="0"/>
      </w:pPr>
      <w:r w:rsidRPr="0033109F">
        <w:t xml:space="preserve">Competing </w:t>
      </w:r>
      <w:r w:rsidR="007D356C">
        <w:t>i</w:t>
      </w:r>
      <w:r w:rsidRPr="0033109F">
        <w:t>nterests</w:t>
      </w:r>
    </w:p>
    <w:p w14:paraId="7DB6AC70" w14:textId="1C1DC54C" w:rsidR="00467ECA" w:rsidRDefault="00A75088" w:rsidP="006A42F1">
      <w:pPr>
        <w:pStyle w:val="NormalWeb"/>
        <w:spacing w:before="0" w:beforeAutospacing="0" w:after="0" w:afterAutospacing="0"/>
      </w:pPr>
      <w:r>
        <w:t>The authors claim</w:t>
      </w:r>
      <w:r w:rsidR="00467ECA" w:rsidRPr="0033109F">
        <w:t xml:space="preserve"> no conflict of interest.</w:t>
      </w:r>
    </w:p>
    <w:p w14:paraId="64022DCF" w14:textId="77777777" w:rsidR="006A42F1" w:rsidRPr="0033109F" w:rsidRDefault="006A42F1" w:rsidP="006A42F1">
      <w:pPr>
        <w:pStyle w:val="NormalWeb"/>
        <w:spacing w:before="0" w:beforeAutospacing="0" w:after="0" w:afterAutospacing="0"/>
      </w:pPr>
    </w:p>
    <w:p w14:paraId="42A45868" w14:textId="4A0BAFEA" w:rsidR="00C658AC" w:rsidRPr="0033109F" w:rsidRDefault="004E0C09" w:rsidP="006A42F1">
      <w:pPr>
        <w:pStyle w:val="Heading3"/>
        <w:spacing w:before="0" w:after="0"/>
      </w:pPr>
      <w:r>
        <w:lastRenderedPageBreak/>
        <w:t>Figures</w:t>
      </w:r>
    </w:p>
    <w:p w14:paraId="3F53C38E" w14:textId="77777777" w:rsidR="004E0C09" w:rsidRDefault="004E0C09" w:rsidP="004E0C09">
      <w:r>
        <w:t>Figure images should be provided as separate files and should be referred to using a consistent numbering scheme through the entire Data Descriptor. In most cases, a Data Descriptor should not contain more than three figures, but more may be allowed when needed. We discourage the inclusion of figures in the Supplementary Information – all key figures should be included here in the main Figure section.</w:t>
      </w:r>
    </w:p>
    <w:p w14:paraId="0B81E64C" w14:textId="77777777" w:rsidR="004E0C09" w:rsidRDefault="004E0C09" w:rsidP="004E0C09"/>
    <w:p w14:paraId="116C9E92" w14:textId="77777777" w:rsidR="004E0C09" w:rsidRDefault="004E0C09" w:rsidP="004E0C09">
      <w:r>
        <w:t>For initial submissions, authors may choose to supply a single PDF with embedded figures.</w:t>
      </w:r>
    </w:p>
    <w:p w14:paraId="0F0BF9EB" w14:textId="77777777" w:rsidR="004E0C09" w:rsidRDefault="004E0C09" w:rsidP="004E0C09"/>
    <w:p w14:paraId="409D8445" w14:textId="597F6CA9" w:rsidR="006A42F1" w:rsidRDefault="004E0C09" w:rsidP="004E0C09">
      <w:r>
        <w:t>Authors are encouraged to consider creating a figure that outlines the experimental workflow(s) used to generate and analyse the data output(s).</w:t>
      </w:r>
    </w:p>
    <w:p w14:paraId="08786365" w14:textId="77777777" w:rsidR="004E0C09" w:rsidRPr="0033109F" w:rsidRDefault="004E0C09" w:rsidP="004E0C09"/>
    <w:p w14:paraId="75E815D8" w14:textId="55BD0ED9" w:rsidR="00C658AC" w:rsidRPr="0033109F" w:rsidRDefault="004E0C09" w:rsidP="006A42F1">
      <w:pPr>
        <w:pStyle w:val="Heading3"/>
        <w:spacing w:before="0" w:after="0"/>
      </w:pPr>
      <w:r>
        <w:t>Figure Legends</w:t>
      </w:r>
    </w:p>
    <w:p w14:paraId="639AE3F2" w14:textId="4FE7F6F1" w:rsidR="0034453F" w:rsidRDefault="0034453F" w:rsidP="006A42F1">
      <w:pPr>
        <w:pStyle w:val="Heading3"/>
        <w:spacing w:before="0" w:after="0"/>
        <w:rPr>
          <w:rFonts w:ascii="Calibri" w:hAnsi="Calibri" w:cs="Times New Roman"/>
          <w:b w:val="0"/>
          <w:bCs w:val="0"/>
          <w:sz w:val="22"/>
          <w:szCs w:val="22"/>
        </w:rPr>
      </w:pPr>
      <w:r w:rsidRPr="0033109F">
        <w:rPr>
          <w:rFonts w:ascii="Calibri" w:hAnsi="Calibri" w:cs="Times New Roman"/>
          <w:b w:val="0"/>
          <w:bCs w:val="0"/>
          <w:sz w:val="22"/>
          <w:szCs w:val="22"/>
        </w:rPr>
        <w:t xml:space="preserve">Figure legends begin with a brief title sentence </w:t>
      </w:r>
      <w:r w:rsidR="00281EFD">
        <w:rPr>
          <w:rFonts w:ascii="Calibri" w:hAnsi="Calibri" w:cs="Times New Roman"/>
          <w:b w:val="0"/>
          <w:bCs w:val="0"/>
          <w:sz w:val="22"/>
          <w:szCs w:val="22"/>
        </w:rPr>
        <w:t>summarizing the purpose of</w:t>
      </w:r>
      <w:r w:rsidR="00281EFD" w:rsidRPr="0033109F">
        <w:rPr>
          <w:rFonts w:ascii="Calibri" w:hAnsi="Calibri" w:cs="Times New Roman"/>
          <w:b w:val="0"/>
          <w:bCs w:val="0"/>
          <w:sz w:val="22"/>
          <w:szCs w:val="22"/>
        </w:rPr>
        <w:t xml:space="preserve"> </w:t>
      </w:r>
      <w:r w:rsidRPr="0033109F">
        <w:rPr>
          <w:rFonts w:ascii="Calibri" w:hAnsi="Calibri" w:cs="Times New Roman"/>
          <w:b w:val="0"/>
          <w:bCs w:val="0"/>
          <w:sz w:val="22"/>
          <w:szCs w:val="22"/>
        </w:rPr>
        <w:t>the figure</w:t>
      </w:r>
      <w:r w:rsidR="00281EFD">
        <w:rPr>
          <w:rFonts w:ascii="Calibri" w:hAnsi="Calibri" w:cs="Times New Roman"/>
          <w:b w:val="0"/>
          <w:bCs w:val="0"/>
          <w:sz w:val="22"/>
          <w:szCs w:val="22"/>
        </w:rPr>
        <w:t xml:space="preserve"> as a whole,</w:t>
      </w:r>
      <w:r w:rsidRPr="0033109F">
        <w:rPr>
          <w:rFonts w:ascii="Calibri" w:hAnsi="Calibri" w:cs="Times New Roman"/>
          <w:b w:val="0"/>
          <w:bCs w:val="0"/>
          <w:sz w:val="22"/>
          <w:szCs w:val="22"/>
        </w:rPr>
        <w:t xml:space="preserve"> and continue with a short description of what is shown in each pa</w:t>
      </w:r>
      <w:r w:rsidR="00E87F40" w:rsidRPr="0033109F">
        <w:rPr>
          <w:rFonts w:ascii="Calibri" w:hAnsi="Calibri" w:cs="Times New Roman"/>
          <w:b w:val="0"/>
          <w:bCs w:val="0"/>
          <w:sz w:val="22"/>
          <w:szCs w:val="22"/>
        </w:rPr>
        <w:t>nel</w:t>
      </w:r>
      <w:r w:rsidR="00281EFD">
        <w:rPr>
          <w:rFonts w:ascii="Calibri" w:hAnsi="Calibri" w:cs="Times New Roman"/>
          <w:b w:val="0"/>
          <w:bCs w:val="0"/>
          <w:sz w:val="22"/>
          <w:szCs w:val="22"/>
        </w:rPr>
        <w:t xml:space="preserve"> and an explanation of</w:t>
      </w:r>
      <w:r w:rsidRPr="0033109F">
        <w:rPr>
          <w:rFonts w:ascii="Calibri" w:hAnsi="Calibri" w:cs="Times New Roman"/>
          <w:b w:val="0"/>
          <w:bCs w:val="0"/>
          <w:sz w:val="22"/>
          <w:szCs w:val="22"/>
        </w:rPr>
        <w:t xml:space="preserve"> any symbols used. Legend</w:t>
      </w:r>
      <w:r w:rsidR="006D2C30" w:rsidRPr="0033109F">
        <w:rPr>
          <w:rFonts w:ascii="Calibri" w:hAnsi="Calibri" w:cs="Times New Roman"/>
          <w:b w:val="0"/>
          <w:bCs w:val="0"/>
          <w:sz w:val="22"/>
          <w:szCs w:val="22"/>
        </w:rPr>
        <w:t>s</w:t>
      </w:r>
      <w:r w:rsidRPr="0033109F">
        <w:rPr>
          <w:rFonts w:ascii="Calibri" w:hAnsi="Calibri" w:cs="Times New Roman"/>
          <w:b w:val="0"/>
          <w:bCs w:val="0"/>
          <w:sz w:val="22"/>
          <w:szCs w:val="22"/>
        </w:rPr>
        <w:t xml:space="preserve"> must total no more than 350 words, and may contain literature references. </w:t>
      </w:r>
      <w:r w:rsidR="00C5058C" w:rsidRPr="003674CB">
        <w:rPr>
          <w:rFonts w:ascii="Calibri" w:hAnsi="Calibri" w:cs="Times New Roman"/>
          <w:b w:val="0"/>
          <w:bCs w:val="0"/>
          <w:sz w:val="22"/>
          <w:szCs w:val="22"/>
        </w:rPr>
        <w:t>The first sentence of the legend will be used</w:t>
      </w:r>
      <w:r w:rsidR="00C5058C">
        <w:rPr>
          <w:rFonts w:ascii="Calibri" w:hAnsi="Calibri" w:cs="Times New Roman"/>
          <w:b w:val="0"/>
          <w:bCs w:val="0"/>
          <w:sz w:val="22"/>
          <w:szCs w:val="22"/>
        </w:rPr>
        <w:t xml:space="preserve"> as the title for the figure. It</w:t>
      </w:r>
      <w:r w:rsidR="00C5058C" w:rsidRPr="003674CB">
        <w:rPr>
          <w:rFonts w:ascii="Calibri" w:hAnsi="Calibri" w:cs="Times New Roman"/>
          <w:b w:val="0"/>
          <w:bCs w:val="0"/>
          <w:sz w:val="22"/>
          <w:szCs w:val="22"/>
        </w:rPr>
        <w:t xml:space="preserve"> should contain no references of any kind, including </w:t>
      </w:r>
      <w:r w:rsidR="00C5058C">
        <w:rPr>
          <w:rFonts w:ascii="Calibri" w:hAnsi="Calibri" w:cs="Times New Roman"/>
          <w:b w:val="0"/>
          <w:bCs w:val="0"/>
          <w:sz w:val="22"/>
          <w:szCs w:val="22"/>
        </w:rPr>
        <w:t xml:space="preserve">to </w:t>
      </w:r>
      <w:r w:rsidR="006A5238">
        <w:rPr>
          <w:rFonts w:ascii="Calibri" w:hAnsi="Calibri" w:cs="Times New Roman"/>
          <w:b w:val="0"/>
          <w:bCs w:val="0"/>
          <w:sz w:val="22"/>
          <w:szCs w:val="22"/>
        </w:rPr>
        <w:t>specific figure panels</w:t>
      </w:r>
      <w:r w:rsidR="00C5058C" w:rsidRPr="003674CB">
        <w:rPr>
          <w:rFonts w:ascii="Calibri" w:hAnsi="Calibri" w:cs="Times New Roman"/>
          <w:b w:val="0"/>
          <w:bCs w:val="0"/>
          <w:sz w:val="22"/>
          <w:szCs w:val="22"/>
        </w:rPr>
        <w:t>, bibliographic citations or references to other figures or panels.</w:t>
      </w:r>
    </w:p>
    <w:p w14:paraId="4827AB15" w14:textId="77777777" w:rsidR="006A42F1" w:rsidRPr="006A42F1" w:rsidRDefault="006A42F1" w:rsidP="006A42F1"/>
    <w:p w14:paraId="34DB1B3F" w14:textId="77777777" w:rsidR="00C658AC" w:rsidRPr="0033109F" w:rsidRDefault="00C658AC" w:rsidP="006A42F1">
      <w:pPr>
        <w:pStyle w:val="Heading3"/>
        <w:spacing w:before="0" w:after="0"/>
      </w:pPr>
      <w:r w:rsidRPr="0033109F">
        <w:t>Tables</w:t>
      </w:r>
    </w:p>
    <w:p w14:paraId="0E06674A" w14:textId="1909A0DF" w:rsidR="008C064C" w:rsidRDefault="008C064C" w:rsidP="008C064C">
      <w:r>
        <w:t xml:space="preserve">Authors are encouraged to provide one or more tables that provide basic information on the main ‘inputs’ to the study (e.g. samples, participants, or information sources) and the main data outputs of the study; </w:t>
      </w:r>
      <w:r w:rsidR="00DC6CE7">
        <w:t xml:space="preserve">also </w:t>
      </w:r>
      <w:r>
        <w:t>see the additional information on providing metadata on page 6. Tables in the manuscript should generally not be used to present primary data (i.e. measurements). Tables containing primary data should be submitted to an appropriate data repository.</w:t>
      </w:r>
    </w:p>
    <w:p w14:paraId="76C44CA7" w14:textId="77777777" w:rsidR="008C064C" w:rsidRDefault="008C064C" w:rsidP="008C064C"/>
    <w:p w14:paraId="14DDB842" w14:textId="26B534FC" w:rsidR="008144EA" w:rsidRDefault="008C064C" w:rsidP="008C064C">
      <w:r>
        <w:t>Authors may provide tables within the Word document or as separate files (tab-delimited text or Excel files). Legends, where needed, should be included in the Word document. Generally, a Data Descriptor should have fewer than ten tables, but more may be allowed when needed. Tables may be of any size, but only tables that fit onto a single printed page will be included in the PDF version of the article (up to a maximum of three).</w:t>
      </w:r>
    </w:p>
    <w:p w14:paraId="7EBDCE06" w14:textId="77777777" w:rsidR="005D0A2A" w:rsidRDefault="005D0A2A" w:rsidP="008C064C"/>
    <w:p w14:paraId="5295AD52" w14:textId="7537F4F8" w:rsidR="005D0A2A" w:rsidRDefault="005D0A2A" w:rsidP="008C064C">
      <w:r w:rsidRPr="005D0A2A">
        <w:t>Due to typesetting constraints, tables that do not fit onto a single A4 page cannot be included in the PDF version of the article and will be made available in the online version only. Any such tables must be labelled in the text as ‘Online-only’ tables and numbered separately from the main table list e.g. ‘Table 1, Table 2, Online-only Table 1’ etc.</w:t>
      </w:r>
    </w:p>
    <w:p w14:paraId="10BE7CBE" w14:textId="77777777" w:rsidR="008C064C" w:rsidRPr="0033109F" w:rsidRDefault="008C064C" w:rsidP="008C064C"/>
    <w:p w14:paraId="72701CD3" w14:textId="77777777" w:rsidR="00C658AC" w:rsidRPr="0033109F" w:rsidRDefault="00C658AC" w:rsidP="006A42F1">
      <w:pPr>
        <w:pStyle w:val="Heading3"/>
        <w:spacing w:before="0" w:after="0"/>
      </w:pPr>
      <w:commentRangeStart w:id="120"/>
      <w:r w:rsidRPr="0033109F">
        <w:t>References</w:t>
      </w:r>
      <w:commentRangeEnd w:id="120"/>
      <w:r w:rsidR="00DD66D7">
        <w:rPr>
          <w:rStyle w:val="CommentReference"/>
          <w:rFonts w:ascii="Calibri" w:hAnsi="Calibri" w:cs="Times New Roman"/>
          <w:b w:val="0"/>
          <w:bCs w:val="0"/>
        </w:rPr>
        <w:commentReference w:id="120"/>
      </w:r>
    </w:p>
    <w:p w14:paraId="441783C8" w14:textId="77777777" w:rsidR="006E2347" w:rsidRPr="006E2347" w:rsidRDefault="0040363D" w:rsidP="006E2347">
      <w:pPr>
        <w:pStyle w:val="Bibliography"/>
        <w:rPr>
          <w:rFonts w:cs="Calibri"/>
        </w:rPr>
      </w:pPr>
      <w:r>
        <w:fldChar w:fldCharType="begin"/>
      </w:r>
      <w:r>
        <w:instrText xml:space="preserve"> ADDIN ZOTERO_BIBL {"uncited":[],"omitted":[],"custom":[]} CSL_BIBLIOGRAPHY </w:instrText>
      </w:r>
      <w:r>
        <w:fldChar w:fldCharType="separate"/>
      </w:r>
      <w:r w:rsidR="006E2347" w:rsidRPr="006E2347">
        <w:rPr>
          <w:rFonts w:cs="Calibri"/>
        </w:rPr>
        <w:t>1.</w:t>
      </w:r>
      <w:r w:rsidR="006E2347" w:rsidRPr="006E2347">
        <w:rPr>
          <w:rFonts w:cs="Calibri"/>
        </w:rPr>
        <w:tab/>
        <w:t xml:space="preserve">Achilleos, S. </w:t>
      </w:r>
      <w:r w:rsidR="006E2347" w:rsidRPr="006E2347">
        <w:rPr>
          <w:rFonts w:cs="Calibri"/>
          <w:i/>
          <w:iCs/>
        </w:rPr>
        <w:t>et al.</w:t>
      </w:r>
      <w:r w:rsidR="006E2347" w:rsidRPr="006E2347">
        <w:rPr>
          <w:rFonts w:cs="Calibri"/>
        </w:rPr>
        <w:t xml:space="preserve"> Acute effects of fine particulate matter constituents on mortality: A systematic review and meta-regression analysis. </w:t>
      </w:r>
      <w:r w:rsidR="006E2347" w:rsidRPr="006E2347">
        <w:rPr>
          <w:rFonts w:cs="Calibri"/>
          <w:i/>
          <w:iCs/>
        </w:rPr>
        <w:t>Environ. Int.</w:t>
      </w:r>
      <w:r w:rsidR="006E2347" w:rsidRPr="006E2347">
        <w:rPr>
          <w:rFonts w:cs="Calibri"/>
        </w:rPr>
        <w:t xml:space="preserve"> </w:t>
      </w:r>
      <w:r w:rsidR="006E2347" w:rsidRPr="006E2347">
        <w:rPr>
          <w:rFonts w:cs="Calibri"/>
          <w:b/>
          <w:bCs/>
        </w:rPr>
        <w:t>109</w:t>
      </w:r>
      <w:r w:rsidR="006E2347" w:rsidRPr="006E2347">
        <w:rPr>
          <w:rFonts w:cs="Calibri"/>
        </w:rPr>
        <w:t>, 89–100 (2017).</w:t>
      </w:r>
    </w:p>
    <w:p w14:paraId="552772C9" w14:textId="77777777" w:rsidR="006E2347" w:rsidRPr="006E2347" w:rsidRDefault="006E2347" w:rsidP="006E2347">
      <w:pPr>
        <w:pStyle w:val="Bibliography"/>
        <w:rPr>
          <w:rFonts w:cs="Calibri"/>
        </w:rPr>
      </w:pPr>
      <w:r w:rsidRPr="006E2347">
        <w:rPr>
          <w:rFonts w:cs="Calibri"/>
        </w:rPr>
        <w:t>2.</w:t>
      </w:r>
      <w:r w:rsidRPr="006E2347">
        <w:rPr>
          <w:rFonts w:cs="Calibri"/>
        </w:rPr>
        <w:tab/>
        <w:t xml:space="preserve">Xing, Y.-F., Xu, Y.-H., Shi, M.-H. &amp; Lian, Y.-X. The impact of PM2.5 on the human respiratory system. </w:t>
      </w:r>
      <w:r w:rsidRPr="006E2347">
        <w:rPr>
          <w:rFonts w:cs="Calibri"/>
          <w:i/>
          <w:iCs/>
        </w:rPr>
        <w:t>J. Thorac. Dis.</w:t>
      </w:r>
      <w:r w:rsidRPr="006E2347">
        <w:rPr>
          <w:rFonts w:cs="Calibri"/>
        </w:rPr>
        <w:t xml:space="preserve"> </w:t>
      </w:r>
      <w:r w:rsidRPr="006E2347">
        <w:rPr>
          <w:rFonts w:cs="Calibri"/>
          <w:b/>
          <w:bCs/>
        </w:rPr>
        <w:t>8</w:t>
      </w:r>
      <w:r w:rsidRPr="006E2347">
        <w:rPr>
          <w:rFonts w:cs="Calibri"/>
        </w:rPr>
        <w:t>, E69-74 (2016).</w:t>
      </w:r>
    </w:p>
    <w:p w14:paraId="656B6EC5" w14:textId="77777777" w:rsidR="006E2347" w:rsidRPr="006E2347" w:rsidRDefault="006E2347" w:rsidP="006E2347">
      <w:pPr>
        <w:pStyle w:val="Bibliography"/>
        <w:rPr>
          <w:rFonts w:cs="Calibri"/>
        </w:rPr>
      </w:pPr>
      <w:r w:rsidRPr="006E2347">
        <w:rPr>
          <w:rFonts w:cs="Calibri"/>
        </w:rPr>
        <w:t>3.</w:t>
      </w:r>
      <w:r w:rsidRPr="006E2347">
        <w:rPr>
          <w:rFonts w:cs="Calibri"/>
        </w:rPr>
        <w:tab/>
        <w:t xml:space="preserve">Rajagopalan, S., Al-Kindi, S. G. &amp; Brook, R. D. Air Pollution and Cardiovascular Disease: JACC State-of-the-Art Review. </w:t>
      </w:r>
      <w:r w:rsidRPr="006E2347">
        <w:rPr>
          <w:rFonts w:cs="Calibri"/>
          <w:i/>
          <w:iCs/>
        </w:rPr>
        <w:t>J. Am. Coll. Cardiol.</w:t>
      </w:r>
      <w:r w:rsidRPr="006E2347">
        <w:rPr>
          <w:rFonts w:cs="Calibri"/>
        </w:rPr>
        <w:t xml:space="preserve"> </w:t>
      </w:r>
      <w:r w:rsidRPr="006E2347">
        <w:rPr>
          <w:rFonts w:cs="Calibri"/>
          <w:b/>
          <w:bCs/>
        </w:rPr>
        <w:t>72</w:t>
      </w:r>
      <w:r w:rsidRPr="006E2347">
        <w:rPr>
          <w:rFonts w:cs="Calibri"/>
        </w:rPr>
        <w:t>, 2054–2070 (2018).</w:t>
      </w:r>
    </w:p>
    <w:p w14:paraId="65856F07" w14:textId="77777777" w:rsidR="006E2347" w:rsidRPr="006E2347" w:rsidRDefault="006E2347" w:rsidP="006E2347">
      <w:pPr>
        <w:pStyle w:val="Bibliography"/>
        <w:rPr>
          <w:rFonts w:cs="Calibri"/>
        </w:rPr>
      </w:pPr>
      <w:r w:rsidRPr="006E2347">
        <w:rPr>
          <w:rFonts w:cs="Calibri"/>
        </w:rPr>
        <w:lastRenderedPageBreak/>
        <w:t>4.</w:t>
      </w:r>
      <w:r w:rsidRPr="006E2347">
        <w:rPr>
          <w:rFonts w:cs="Calibri"/>
        </w:rPr>
        <w:tab/>
        <w:t xml:space="preserve">Klepac, P., Locatelli, I., Korošec, S., Künzli, N. &amp; Kukec, A. Ambient air pollution and pregnancy outcomes: A comprehensive review and identification of environmental public health challenges. </w:t>
      </w:r>
      <w:r w:rsidRPr="006E2347">
        <w:rPr>
          <w:rFonts w:cs="Calibri"/>
          <w:i/>
          <w:iCs/>
        </w:rPr>
        <w:t>Environ. Res.</w:t>
      </w:r>
      <w:r w:rsidRPr="006E2347">
        <w:rPr>
          <w:rFonts w:cs="Calibri"/>
        </w:rPr>
        <w:t xml:space="preserve"> </w:t>
      </w:r>
      <w:r w:rsidRPr="006E2347">
        <w:rPr>
          <w:rFonts w:cs="Calibri"/>
          <w:b/>
          <w:bCs/>
        </w:rPr>
        <w:t>167</w:t>
      </w:r>
      <w:r w:rsidRPr="006E2347">
        <w:rPr>
          <w:rFonts w:cs="Calibri"/>
        </w:rPr>
        <w:t>, 144–159 (2018).</w:t>
      </w:r>
    </w:p>
    <w:p w14:paraId="4B015C39" w14:textId="77777777" w:rsidR="006E2347" w:rsidRPr="006E2347" w:rsidRDefault="006E2347" w:rsidP="006E2347">
      <w:pPr>
        <w:pStyle w:val="Bibliography"/>
        <w:rPr>
          <w:rFonts w:cs="Calibri"/>
        </w:rPr>
      </w:pPr>
      <w:r w:rsidRPr="006E2347">
        <w:rPr>
          <w:rFonts w:cs="Calibri"/>
        </w:rPr>
        <w:t>5.</w:t>
      </w:r>
      <w:r w:rsidRPr="006E2347">
        <w:rPr>
          <w:rFonts w:cs="Calibri"/>
        </w:rPr>
        <w:tab/>
        <w:t xml:space="preserve">Hamra, G. B. </w:t>
      </w:r>
      <w:r w:rsidRPr="006E2347">
        <w:rPr>
          <w:rFonts w:cs="Calibri"/>
          <w:i/>
          <w:iCs/>
        </w:rPr>
        <w:t>et al.</w:t>
      </w:r>
      <w:r w:rsidRPr="006E2347">
        <w:rPr>
          <w:rFonts w:cs="Calibri"/>
        </w:rPr>
        <w:t xml:space="preserve"> Outdoor particulate matter exposure and lung cancer: a systematic review and meta-analysis. </w:t>
      </w:r>
      <w:r w:rsidRPr="006E2347">
        <w:rPr>
          <w:rFonts w:cs="Calibri"/>
          <w:i/>
          <w:iCs/>
        </w:rPr>
        <w:t>Environ. Health Perspect.</w:t>
      </w:r>
      <w:r w:rsidRPr="006E2347">
        <w:rPr>
          <w:rFonts w:cs="Calibri"/>
        </w:rPr>
        <w:t xml:space="preserve"> </w:t>
      </w:r>
      <w:r w:rsidRPr="006E2347">
        <w:rPr>
          <w:rFonts w:cs="Calibri"/>
          <w:b/>
          <w:bCs/>
        </w:rPr>
        <w:t>122</w:t>
      </w:r>
      <w:r w:rsidRPr="006E2347">
        <w:rPr>
          <w:rFonts w:cs="Calibri"/>
        </w:rPr>
        <w:t>, 906–911 (2014).</w:t>
      </w:r>
    </w:p>
    <w:p w14:paraId="0E3BDA24" w14:textId="77777777" w:rsidR="006E2347" w:rsidRPr="006E2347" w:rsidRDefault="006E2347" w:rsidP="006E2347">
      <w:pPr>
        <w:pStyle w:val="Bibliography"/>
        <w:rPr>
          <w:rFonts w:cs="Calibri"/>
        </w:rPr>
      </w:pPr>
      <w:r w:rsidRPr="006E2347">
        <w:rPr>
          <w:rFonts w:cs="Calibri"/>
        </w:rPr>
        <w:t>6.</w:t>
      </w:r>
      <w:r w:rsidRPr="006E2347">
        <w:rPr>
          <w:rFonts w:cs="Calibri"/>
        </w:rPr>
        <w:tab/>
        <w:t xml:space="preserve">Fann, N., Kim, S.-Y., Olives, C. &amp; Sheppard, L. Estimated Changes in Life Expectancy and Adult Mortality Resulting from Declining PM2.5 Exposures in the Contiguous United States: 1980-2010. </w:t>
      </w:r>
      <w:r w:rsidRPr="006E2347">
        <w:rPr>
          <w:rFonts w:cs="Calibri"/>
          <w:i/>
          <w:iCs/>
        </w:rPr>
        <w:t>Environ. Health Perspect.</w:t>
      </w:r>
      <w:r w:rsidRPr="006E2347">
        <w:rPr>
          <w:rFonts w:cs="Calibri"/>
        </w:rPr>
        <w:t xml:space="preserve"> </w:t>
      </w:r>
      <w:r w:rsidRPr="006E2347">
        <w:rPr>
          <w:rFonts w:cs="Calibri"/>
          <w:b/>
          <w:bCs/>
        </w:rPr>
        <w:t>125</w:t>
      </w:r>
      <w:r w:rsidRPr="006E2347">
        <w:rPr>
          <w:rFonts w:cs="Calibri"/>
        </w:rPr>
        <w:t>, 097003 (2017).</w:t>
      </w:r>
    </w:p>
    <w:p w14:paraId="292C4BFB" w14:textId="77777777" w:rsidR="006E2347" w:rsidRPr="006E2347" w:rsidRDefault="006E2347" w:rsidP="006E2347">
      <w:pPr>
        <w:pStyle w:val="Bibliography"/>
        <w:rPr>
          <w:rFonts w:cs="Calibri"/>
        </w:rPr>
      </w:pPr>
      <w:r w:rsidRPr="006E2347">
        <w:rPr>
          <w:rFonts w:cs="Calibri"/>
        </w:rPr>
        <w:t>7.</w:t>
      </w:r>
      <w:r w:rsidRPr="006E2347">
        <w:rPr>
          <w:rFonts w:cs="Calibri"/>
        </w:rPr>
        <w:tab/>
        <w:t xml:space="preserve">McClure, C. D. &amp; Jaffe, D. A. US particulate matter air quality improves except in wildfire-prone areas. </w:t>
      </w:r>
      <w:r w:rsidRPr="006E2347">
        <w:rPr>
          <w:rFonts w:cs="Calibri"/>
          <w:i/>
          <w:iCs/>
        </w:rPr>
        <w:t>Proc. Natl. Acad. Sci.</w:t>
      </w:r>
      <w:r w:rsidRPr="006E2347">
        <w:rPr>
          <w:rFonts w:cs="Calibri"/>
        </w:rPr>
        <w:t xml:space="preserve"> 201804353 (2018) doi:10.1073/pnas.1804353115.</w:t>
      </w:r>
    </w:p>
    <w:p w14:paraId="236B98CD" w14:textId="77777777" w:rsidR="006E2347" w:rsidRPr="006E2347" w:rsidRDefault="006E2347" w:rsidP="006E2347">
      <w:pPr>
        <w:pStyle w:val="Bibliography"/>
        <w:rPr>
          <w:rFonts w:cs="Calibri"/>
        </w:rPr>
      </w:pPr>
      <w:r w:rsidRPr="006E2347">
        <w:rPr>
          <w:rFonts w:cs="Calibri"/>
        </w:rPr>
        <w:t>8.</w:t>
      </w:r>
      <w:r w:rsidRPr="006E2347">
        <w:rPr>
          <w:rFonts w:cs="Calibri"/>
        </w:rPr>
        <w:tab/>
        <w:t xml:space="preserve">O’Dell, K., Ford, B., Fischer, E. V. &amp; Pierce, J. R. The contribution of wildland-fire smoke to US PM2.5 and its influence on recent trends. </w:t>
      </w:r>
      <w:r w:rsidRPr="006E2347">
        <w:rPr>
          <w:rFonts w:cs="Calibri"/>
          <w:i/>
          <w:iCs/>
        </w:rPr>
        <w:t>Environ. Sci. Technol.</w:t>
      </w:r>
      <w:r w:rsidRPr="006E2347">
        <w:rPr>
          <w:rFonts w:cs="Calibri"/>
        </w:rPr>
        <w:t xml:space="preserve"> (2019) doi:10.1021/acs.est.8b05430.</w:t>
      </w:r>
    </w:p>
    <w:p w14:paraId="71D1C849" w14:textId="77777777" w:rsidR="006E2347" w:rsidRPr="006E2347" w:rsidRDefault="006E2347" w:rsidP="006E2347">
      <w:pPr>
        <w:pStyle w:val="Bibliography"/>
        <w:rPr>
          <w:rFonts w:cs="Calibri"/>
        </w:rPr>
      </w:pPr>
      <w:r w:rsidRPr="006E2347">
        <w:rPr>
          <w:rFonts w:cs="Calibri"/>
        </w:rPr>
        <w:t>9.</w:t>
      </w:r>
      <w:r w:rsidRPr="006E2347">
        <w:rPr>
          <w:rFonts w:cs="Calibri"/>
        </w:rPr>
        <w:tab/>
        <w:t xml:space="preserve">Reid, C. E. </w:t>
      </w:r>
      <w:r w:rsidRPr="006E2347">
        <w:rPr>
          <w:rFonts w:cs="Calibri"/>
          <w:i/>
          <w:iCs/>
        </w:rPr>
        <w:t>et al.</w:t>
      </w:r>
      <w:r w:rsidRPr="006E2347">
        <w:rPr>
          <w:rFonts w:cs="Calibri"/>
        </w:rPr>
        <w:t xml:space="preserve"> Associations between respiratory health and ozone and fine particulate matter during a wildfire event. </w:t>
      </w:r>
      <w:r w:rsidRPr="006E2347">
        <w:rPr>
          <w:rFonts w:cs="Calibri"/>
          <w:i/>
          <w:iCs/>
        </w:rPr>
        <w:t>Environ. Int.</w:t>
      </w:r>
      <w:r w:rsidRPr="006E2347">
        <w:rPr>
          <w:rFonts w:cs="Calibri"/>
        </w:rPr>
        <w:t xml:space="preserve"> </w:t>
      </w:r>
      <w:r w:rsidRPr="006E2347">
        <w:rPr>
          <w:rFonts w:cs="Calibri"/>
          <w:b/>
          <w:bCs/>
        </w:rPr>
        <w:t>129</w:t>
      </w:r>
      <w:r w:rsidRPr="006E2347">
        <w:rPr>
          <w:rFonts w:cs="Calibri"/>
        </w:rPr>
        <w:t>, 291–298 (2019).</w:t>
      </w:r>
    </w:p>
    <w:p w14:paraId="17FD943B" w14:textId="77777777" w:rsidR="006E2347" w:rsidRPr="006E2347" w:rsidRDefault="006E2347" w:rsidP="006E2347">
      <w:pPr>
        <w:pStyle w:val="Bibliography"/>
        <w:rPr>
          <w:rFonts w:cs="Calibri"/>
        </w:rPr>
      </w:pPr>
      <w:r w:rsidRPr="006E2347">
        <w:rPr>
          <w:rFonts w:cs="Calibri"/>
        </w:rPr>
        <w:t>10.</w:t>
      </w:r>
      <w:r w:rsidRPr="006E2347">
        <w:rPr>
          <w:rFonts w:cs="Calibri"/>
        </w:rPr>
        <w:tab/>
        <w:t xml:space="preserve">Brokamp, C., Brandt, E. B. &amp; Ryan, P. H. Assessing Exposure to Outdoor Air Pollution for Epidemiological Studies: Model-based and Personal Sampling Strategies. </w:t>
      </w:r>
      <w:r w:rsidRPr="006E2347">
        <w:rPr>
          <w:rFonts w:cs="Calibri"/>
          <w:i/>
          <w:iCs/>
        </w:rPr>
        <w:t>J. Allergy Clin. Immunol.</w:t>
      </w:r>
      <w:r w:rsidRPr="006E2347">
        <w:rPr>
          <w:rFonts w:cs="Calibri"/>
        </w:rPr>
        <w:t xml:space="preserve"> (2019) doi:10.1016/j.jaci.2019.04.019.</w:t>
      </w:r>
    </w:p>
    <w:p w14:paraId="762C4AB6" w14:textId="77777777" w:rsidR="006E2347" w:rsidRPr="006E2347" w:rsidRDefault="006E2347" w:rsidP="006E2347">
      <w:pPr>
        <w:pStyle w:val="Bibliography"/>
        <w:rPr>
          <w:rFonts w:cs="Calibri"/>
        </w:rPr>
      </w:pPr>
      <w:r w:rsidRPr="006E2347">
        <w:rPr>
          <w:rFonts w:cs="Calibri"/>
        </w:rPr>
        <w:t>11.</w:t>
      </w:r>
      <w:r w:rsidRPr="006E2347">
        <w:rPr>
          <w:rFonts w:cs="Calibri"/>
        </w:rPr>
        <w:tab/>
        <w:t xml:space="preserve">Zeger, S. L. </w:t>
      </w:r>
      <w:r w:rsidRPr="006E2347">
        <w:rPr>
          <w:rFonts w:cs="Calibri"/>
          <w:i/>
          <w:iCs/>
        </w:rPr>
        <w:t>et al.</w:t>
      </w:r>
      <w:r w:rsidRPr="006E2347">
        <w:rPr>
          <w:rFonts w:cs="Calibri"/>
        </w:rPr>
        <w:t xml:space="preserve"> Exposure measurement error in time-series studies of air pollution: concepts and consequences. </w:t>
      </w:r>
      <w:r w:rsidRPr="006E2347">
        <w:rPr>
          <w:rFonts w:cs="Calibri"/>
          <w:i/>
          <w:iCs/>
        </w:rPr>
        <w:t>Environ. Health Perspect.</w:t>
      </w:r>
      <w:r w:rsidRPr="006E2347">
        <w:rPr>
          <w:rFonts w:cs="Calibri"/>
        </w:rPr>
        <w:t xml:space="preserve"> </w:t>
      </w:r>
      <w:r w:rsidRPr="006E2347">
        <w:rPr>
          <w:rFonts w:cs="Calibri"/>
          <w:b/>
          <w:bCs/>
        </w:rPr>
        <w:t>108</w:t>
      </w:r>
      <w:r w:rsidRPr="006E2347">
        <w:rPr>
          <w:rFonts w:cs="Calibri"/>
        </w:rPr>
        <w:t>, 419–426 (2000).</w:t>
      </w:r>
    </w:p>
    <w:p w14:paraId="1C3B1990" w14:textId="77777777" w:rsidR="006E2347" w:rsidRPr="006E2347" w:rsidRDefault="006E2347" w:rsidP="006E2347">
      <w:pPr>
        <w:pStyle w:val="Bibliography"/>
        <w:rPr>
          <w:rFonts w:cs="Calibri"/>
        </w:rPr>
      </w:pPr>
      <w:r w:rsidRPr="006E2347">
        <w:rPr>
          <w:rFonts w:cs="Calibri"/>
        </w:rPr>
        <w:t>12.</w:t>
      </w:r>
      <w:r w:rsidRPr="006E2347">
        <w:rPr>
          <w:rFonts w:cs="Calibri"/>
        </w:rPr>
        <w:tab/>
        <w:t xml:space="preserve">Liu, J. C., Pereira, G., Uhl, S. A., Bravo, M. A. &amp; Bell, M. L. A systematic review of the physical health impacts from non-occupational exposure to wildfire smoke. </w:t>
      </w:r>
      <w:r w:rsidRPr="006E2347">
        <w:rPr>
          <w:rFonts w:cs="Calibri"/>
          <w:i/>
          <w:iCs/>
        </w:rPr>
        <w:t>Environ. Res.</w:t>
      </w:r>
      <w:r w:rsidRPr="006E2347">
        <w:rPr>
          <w:rFonts w:cs="Calibri"/>
        </w:rPr>
        <w:t xml:space="preserve"> </w:t>
      </w:r>
      <w:r w:rsidRPr="006E2347">
        <w:rPr>
          <w:rFonts w:cs="Calibri"/>
          <w:b/>
          <w:bCs/>
        </w:rPr>
        <w:t>136</w:t>
      </w:r>
      <w:r w:rsidRPr="006E2347">
        <w:rPr>
          <w:rFonts w:cs="Calibri"/>
        </w:rPr>
        <w:t>, 120–132 (2015).</w:t>
      </w:r>
    </w:p>
    <w:p w14:paraId="22505D17" w14:textId="77777777" w:rsidR="006E2347" w:rsidRPr="006E2347" w:rsidRDefault="006E2347" w:rsidP="006E2347">
      <w:pPr>
        <w:pStyle w:val="Bibliography"/>
        <w:rPr>
          <w:rFonts w:cs="Calibri"/>
        </w:rPr>
      </w:pPr>
      <w:r w:rsidRPr="006E2347">
        <w:rPr>
          <w:rFonts w:cs="Calibri"/>
        </w:rPr>
        <w:t>13.</w:t>
      </w:r>
      <w:r w:rsidRPr="006E2347">
        <w:rPr>
          <w:rFonts w:cs="Calibri"/>
        </w:rPr>
        <w:tab/>
        <w:t xml:space="preserve">Hu, H. </w:t>
      </w:r>
      <w:r w:rsidRPr="006E2347">
        <w:rPr>
          <w:rFonts w:cs="Calibri"/>
          <w:i/>
          <w:iCs/>
        </w:rPr>
        <w:t>et al.</w:t>
      </w:r>
      <w:r w:rsidRPr="006E2347">
        <w:rPr>
          <w:rFonts w:cs="Calibri"/>
        </w:rPr>
        <w:t xml:space="preserve"> Satellite-based high-resolution mapping of ground-level PM2.5 concentrations over East China using a spatiotemporal regression kriging model. </w:t>
      </w:r>
      <w:r w:rsidRPr="006E2347">
        <w:rPr>
          <w:rFonts w:cs="Calibri"/>
          <w:i/>
          <w:iCs/>
        </w:rPr>
        <w:t>Sci. Total Environ.</w:t>
      </w:r>
      <w:r w:rsidRPr="006E2347">
        <w:rPr>
          <w:rFonts w:cs="Calibri"/>
        </w:rPr>
        <w:t xml:space="preserve"> </w:t>
      </w:r>
      <w:r w:rsidRPr="006E2347">
        <w:rPr>
          <w:rFonts w:cs="Calibri"/>
          <w:b/>
          <w:bCs/>
        </w:rPr>
        <w:t>672</w:t>
      </w:r>
      <w:r w:rsidRPr="006E2347">
        <w:rPr>
          <w:rFonts w:cs="Calibri"/>
        </w:rPr>
        <w:t>, 479–490 (2019).</w:t>
      </w:r>
    </w:p>
    <w:p w14:paraId="0010028B" w14:textId="77777777" w:rsidR="006E2347" w:rsidRPr="006E2347" w:rsidRDefault="006E2347" w:rsidP="006E2347">
      <w:pPr>
        <w:pStyle w:val="Bibliography"/>
        <w:rPr>
          <w:rFonts w:cs="Calibri"/>
        </w:rPr>
      </w:pPr>
      <w:r w:rsidRPr="006E2347">
        <w:rPr>
          <w:rFonts w:cs="Calibri"/>
        </w:rPr>
        <w:lastRenderedPageBreak/>
        <w:t>14.</w:t>
      </w:r>
      <w:r w:rsidRPr="006E2347">
        <w:rPr>
          <w:rFonts w:cs="Calibri"/>
        </w:rPr>
        <w:tab/>
        <w:t xml:space="preserve">Lassman, W. </w:t>
      </w:r>
      <w:r w:rsidRPr="006E2347">
        <w:rPr>
          <w:rFonts w:cs="Calibri"/>
          <w:i/>
          <w:iCs/>
        </w:rPr>
        <w:t>et al.</w:t>
      </w:r>
      <w:r w:rsidRPr="006E2347">
        <w:rPr>
          <w:rFonts w:cs="Calibri"/>
        </w:rPr>
        <w:t xml:space="preserve"> Spatial and temporal estimates of population exposure to wildfire smoke during the Washington state 2012 wildfire season using blended model, satellite, and in situ data. </w:t>
      </w:r>
      <w:r w:rsidRPr="006E2347">
        <w:rPr>
          <w:rFonts w:cs="Calibri"/>
          <w:i/>
          <w:iCs/>
        </w:rPr>
        <w:t>GeoHealth</w:t>
      </w:r>
      <w:r w:rsidRPr="006E2347">
        <w:rPr>
          <w:rFonts w:cs="Calibri"/>
        </w:rPr>
        <w:t xml:space="preserve"> </w:t>
      </w:r>
      <w:r w:rsidRPr="006E2347">
        <w:rPr>
          <w:rFonts w:cs="Calibri"/>
          <w:b/>
          <w:bCs/>
        </w:rPr>
        <w:t>1</w:t>
      </w:r>
      <w:r w:rsidRPr="006E2347">
        <w:rPr>
          <w:rFonts w:cs="Calibri"/>
        </w:rPr>
        <w:t>, 106–121 (2017).</w:t>
      </w:r>
    </w:p>
    <w:p w14:paraId="013E310B" w14:textId="77777777" w:rsidR="006E2347" w:rsidRPr="006E2347" w:rsidRDefault="006E2347" w:rsidP="006E2347">
      <w:pPr>
        <w:pStyle w:val="Bibliography"/>
        <w:rPr>
          <w:rFonts w:cs="Calibri"/>
        </w:rPr>
      </w:pPr>
      <w:r w:rsidRPr="006E2347">
        <w:rPr>
          <w:rFonts w:cs="Calibri"/>
        </w:rPr>
        <w:t>15.</w:t>
      </w:r>
      <w:r w:rsidRPr="006E2347">
        <w:rPr>
          <w:rFonts w:cs="Calibri"/>
        </w:rPr>
        <w:tab/>
        <w:t xml:space="preserve">Reid, C. E. </w:t>
      </w:r>
      <w:r w:rsidRPr="006E2347">
        <w:rPr>
          <w:rFonts w:cs="Calibri"/>
          <w:i/>
          <w:iCs/>
        </w:rPr>
        <w:t>et al.</w:t>
      </w:r>
      <w:r w:rsidRPr="006E2347">
        <w:rPr>
          <w:rFonts w:cs="Calibri"/>
        </w:rPr>
        <w:t xml:space="preserve"> Spatiotemporal prediction of fine particulate matter during the 2008 northern California wildfires using machine learning. </w:t>
      </w:r>
      <w:r w:rsidRPr="006E2347">
        <w:rPr>
          <w:rFonts w:cs="Calibri"/>
          <w:i/>
          <w:iCs/>
        </w:rPr>
        <w:t>Env. Sci Technol</w:t>
      </w:r>
      <w:r w:rsidRPr="006E2347">
        <w:rPr>
          <w:rFonts w:cs="Calibri"/>
        </w:rPr>
        <w:t xml:space="preserve"> </w:t>
      </w:r>
      <w:r w:rsidRPr="006E2347">
        <w:rPr>
          <w:rFonts w:cs="Calibri"/>
          <w:b/>
          <w:bCs/>
        </w:rPr>
        <w:t>49</w:t>
      </w:r>
      <w:r w:rsidRPr="006E2347">
        <w:rPr>
          <w:rFonts w:cs="Calibri"/>
        </w:rPr>
        <w:t>, 3887–96 (2015).</w:t>
      </w:r>
    </w:p>
    <w:p w14:paraId="49EC1C5C" w14:textId="77777777" w:rsidR="006E2347" w:rsidRPr="006E2347" w:rsidRDefault="006E2347" w:rsidP="006E2347">
      <w:pPr>
        <w:pStyle w:val="Bibliography"/>
        <w:rPr>
          <w:rFonts w:cs="Calibri"/>
        </w:rPr>
      </w:pPr>
      <w:r w:rsidRPr="006E2347">
        <w:rPr>
          <w:rFonts w:cs="Calibri"/>
        </w:rPr>
        <w:t>16.</w:t>
      </w:r>
      <w:r w:rsidRPr="006E2347">
        <w:rPr>
          <w:rFonts w:cs="Calibri"/>
        </w:rPr>
        <w:tab/>
        <w:t xml:space="preserve">Di, Q. </w:t>
      </w:r>
      <w:r w:rsidRPr="006E2347">
        <w:rPr>
          <w:rFonts w:cs="Calibri"/>
          <w:i/>
          <w:iCs/>
        </w:rPr>
        <w:t>et al.</w:t>
      </w:r>
      <w:r w:rsidRPr="006E2347">
        <w:rPr>
          <w:rFonts w:cs="Calibri"/>
        </w:rPr>
        <w:t xml:space="preserve"> Assessing PM2.5 Exposures with High Spatiotemporal Resolution across the Continental United States. </w:t>
      </w:r>
      <w:r w:rsidRPr="006E2347">
        <w:rPr>
          <w:rFonts w:cs="Calibri"/>
          <w:i/>
          <w:iCs/>
        </w:rPr>
        <w:t>Env. Sci Technol</w:t>
      </w:r>
      <w:r w:rsidRPr="006E2347">
        <w:rPr>
          <w:rFonts w:cs="Calibri"/>
        </w:rPr>
        <w:t xml:space="preserve"> </w:t>
      </w:r>
      <w:r w:rsidRPr="006E2347">
        <w:rPr>
          <w:rFonts w:cs="Calibri"/>
          <w:b/>
          <w:bCs/>
        </w:rPr>
        <w:t>50</w:t>
      </w:r>
      <w:r w:rsidRPr="006E2347">
        <w:rPr>
          <w:rFonts w:cs="Calibri"/>
        </w:rPr>
        <w:t>, 4712–21 (2016).</w:t>
      </w:r>
    </w:p>
    <w:p w14:paraId="0208C0BF" w14:textId="77777777" w:rsidR="006E2347" w:rsidRPr="006E2347" w:rsidRDefault="006E2347" w:rsidP="006E2347">
      <w:pPr>
        <w:pStyle w:val="Bibliography"/>
        <w:rPr>
          <w:rFonts w:cs="Calibri"/>
        </w:rPr>
      </w:pPr>
      <w:r w:rsidRPr="006E2347">
        <w:rPr>
          <w:rFonts w:cs="Calibri"/>
        </w:rPr>
        <w:t>17.</w:t>
      </w:r>
      <w:r w:rsidRPr="006E2347">
        <w:rPr>
          <w:rFonts w:cs="Calibri"/>
        </w:rPr>
        <w:tab/>
        <w:t xml:space="preserve">Di, Q. </w:t>
      </w:r>
      <w:r w:rsidRPr="006E2347">
        <w:rPr>
          <w:rFonts w:cs="Calibri"/>
          <w:i/>
          <w:iCs/>
        </w:rPr>
        <w:t>et al.</w:t>
      </w:r>
      <w:r w:rsidRPr="006E2347">
        <w:rPr>
          <w:rFonts w:cs="Calibri"/>
        </w:rPr>
        <w:t xml:space="preserve"> An ensemble-based model of PM2.5 concentration across the contiguous United States with high spatiotemporal resolution. </w:t>
      </w:r>
      <w:r w:rsidRPr="006E2347">
        <w:rPr>
          <w:rFonts w:cs="Calibri"/>
          <w:i/>
          <w:iCs/>
        </w:rPr>
        <w:t>Environ. Int.</w:t>
      </w:r>
      <w:r w:rsidRPr="006E2347">
        <w:rPr>
          <w:rFonts w:cs="Calibri"/>
        </w:rPr>
        <w:t xml:space="preserve"> </w:t>
      </w:r>
      <w:r w:rsidRPr="006E2347">
        <w:rPr>
          <w:rFonts w:cs="Calibri"/>
          <w:b/>
          <w:bCs/>
        </w:rPr>
        <w:t>130</w:t>
      </w:r>
      <w:r w:rsidRPr="006E2347">
        <w:rPr>
          <w:rFonts w:cs="Calibri"/>
        </w:rPr>
        <w:t>, 104909 (2019).</w:t>
      </w:r>
    </w:p>
    <w:p w14:paraId="24D71496" w14:textId="77777777" w:rsidR="006E2347" w:rsidRPr="006E2347" w:rsidRDefault="006E2347" w:rsidP="006E2347">
      <w:pPr>
        <w:pStyle w:val="Bibliography"/>
        <w:rPr>
          <w:rFonts w:cs="Calibri"/>
        </w:rPr>
      </w:pPr>
      <w:r w:rsidRPr="006E2347">
        <w:rPr>
          <w:rFonts w:cs="Calibri"/>
        </w:rPr>
        <w:t>18.</w:t>
      </w:r>
      <w:r w:rsidRPr="006E2347">
        <w:rPr>
          <w:rFonts w:cs="Calibri"/>
        </w:rPr>
        <w:tab/>
        <w:t xml:space="preserve">Hu, X. </w:t>
      </w:r>
      <w:r w:rsidRPr="006E2347">
        <w:rPr>
          <w:rFonts w:cs="Calibri"/>
          <w:i/>
          <w:iCs/>
        </w:rPr>
        <w:t>et al.</w:t>
      </w:r>
      <w:r w:rsidRPr="006E2347">
        <w:rPr>
          <w:rFonts w:cs="Calibri"/>
        </w:rPr>
        <w:t xml:space="preserve"> Estimating PM2.5 Concentrations in the Conterminous United States Using the Random Forest Approach. </w:t>
      </w:r>
      <w:r w:rsidRPr="006E2347">
        <w:rPr>
          <w:rFonts w:cs="Calibri"/>
          <w:i/>
          <w:iCs/>
        </w:rPr>
        <w:t>Environ. Sci. Technol.</w:t>
      </w:r>
      <w:r w:rsidRPr="006E2347">
        <w:rPr>
          <w:rFonts w:cs="Calibri"/>
        </w:rPr>
        <w:t xml:space="preserve"> </w:t>
      </w:r>
      <w:r w:rsidRPr="006E2347">
        <w:rPr>
          <w:rFonts w:cs="Calibri"/>
          <w:b/>
          <w:bCs/>
        </w:rPr>
        <w:t>51</w:t>
      </w:r>
      <w:r w:rsidRPr="006E2347">
        <w:rPr>
          <w:rFonts w:cs="Calibri"/>
        </w:rPr>
        <w:t>, 6936–6944 (2017).</w:t>
      </w:r>
    </w:p>
    <w:p w14:paraId="6A3D96FC" w14:textId="77777777" w:rsidR="006E2347" w:rsidRPr="006E2347" w:rsidRDefault="006E2347" w:rsidP="006E2347">
      <w:pPr>
        <w:pStyle w:val="Bibliography"/>
        <w:rPr>
          <w:rFonts w:cs="Calibri"/>
        </w:rPr>
      </w:pPr>
      <w:r w:rsidRPr="006E2347">
        <w:rPr>
          <w:rFonts w:cs="Calibri"/>
        </w:rPr>
        <w:t>19.</w:t>
      </w:r>
      <w:r w:rsidRPr="006E2347">
        <w:rPr>
          <w:rFonts w:cs="Calibri"/>
        </w:rPr>
        <w:tab/>
        <w:t xml:space="preserve">Bellinger, C., Jabbar, M. S. M., Zaiane, O. &amp; Osornio-Vargas, A. A systematic review of data mining and machine learning for air pollution epidemiology. </w:t>
      </w:r>
      <w:r w:rsidRPr="006E2347">
        <w:rPr>
          <w:rFonts w:cs="Calibri"/>
          <w:i/>
          <w:iCs/>
        </w:rPr>
        <w:t>Bmc Public Health</w:t>
      </w:r>
      <w:r w:rsidRPr="006E2347">
        <w:rPr>
          <w:rFonts w:cs="Calibri"/>
        </w:rPr>
        <w:t xml:space="preserve"> </w:t>
      </w:r>
      <w:r w:rsidRPr="006E2347">
        <w:rPr>
          <w:rFonts w:cs="Calibri"/>
          <w:b/>
          <w:bCs/>
        </w:rPr>
        <w:t>17</w:t>
      </w:r>
      <w:r w:rsidRPr="006E2347">
        <w:rPr>
          <w:rFonts w:cs="Calibri"/>
        </w:rPr>
        <w:t>, 907 (2017).</w:t>
      </w:r>
    </w:p>
    <w:p w14:paraId="57D61FE1" w14:textId="77777777" w:rsidR="006E2347" w:rsidRPr="006E2347" w:rsidRDefault="006E2347" w:rsidP="006E2347">
      <w:pPr>
        <w:pStyle w:val="Bibliography"/>
        <w:rPr>
          <w:rFonts w:cs="Calibri"/>
        </w:rPr>
      </w:pPr>
      <w:r w:rsidRPr="006E2347">
        <w:rPr>
          <w:rFonts w:cs="Calibri"/>
        </w:rPr>
        <w:t>20.</w:t>
      </w:r>
      <w:r w:rsidRPr="006E2347">
        <w:rPr>
          <w:rFonts w:cs="Calibri"/>
        </w:rPr>
        <w:tab/>
        <w:t xml:space="preserve">Silcox, G. D., Kelly, K. E., Crosman, E. T., Whiteman, C. D. &amp; Allen, B. L. Wintertime PM2.5 concentrations during persistent, multi-day cold-air pools in a mountain valley. </w:t>
      </w:r>
      <w:r w:rsidRPr="006E2347">
        <w:rPr>
          <w:rFonts w:cs="Calibri"/>
          <w:i/>
          <w:iCs/>
        </w:rPr>
        <w:t>Atmos. Environ.</w:t>
      </w:r>
      <w:r w:rsidRPr="006E2347">
        <w:rPr>
          <w:rFonts w:cs="Calibri"/>
        </w:rPr>
        <w:t xml:space="preserve"> </w:t>
      </w:r>
      <w:r w:rsidRPr="006E2347">
        <w:rPr>
          <w:rFonts w:cs="Calibri"/>
          <w:b/>
          <w:bCs/>
        </w:rPr>
        <w:t>46</w:t>
      </w:r>
      <w:r w:rsidRPr="006E2347">
        <w:rPr>
          <w:rFonts w:cs="Calibri"/>
        </w:rPr>
        <w:t>, 17–24 (2012).</w:t>
      </w:r>
    </w:p>
    <w:p w14:paraId="4C91EEE0" w14:textId="77777777" w:rsidR="006E2347" w:rsidRPr="006E2347" w:rsidRDefault="006E2347" w:rsidP="006E2347">
      <w:pPr>
        <w:pStyle w:val="Bibliography"/>
        <w:rPr>
          <w:rFonts w:cs="Calibri"/>
        </w:rPr>
      </w:pPr>
      <w:r w:rsidRPr="006E2347">
        <w:rPr>
          <w:rFonts w:cs="Calibri"/>
        </w:rPr>
        <w:t>21.</w:t>
      </w:r>
      <w:r w:rsidRPr="006E2347">
        <w:rPr>
          <w:rFonts w:cs="Calibri"/>
        </w:rPr>
        <w:tab/>
        <w:t xml:space="preserve">Chudnovsky, A. A., Kostinski, A., Lyapustin, A. &amp; Koutrakis, P. Spatial scales of pollution from variable resolution satellite imaging. </w:t>
      </w:r>
      <w:r w:rsidRPr="006E2347">
        <w:rPr>
          <w:rFonts w:cs="Calibri"/>
          <w:i/>
          <w:iCs/>
        </w:rPr>
        <w:t>Env. Pollut</w:t>
      </w:r>
      <w:r w:rsidRPr="006E2347">
        <w:rPr>
          <w:rFonts w:cs="Calibri"/>
        </w:rPr>
        <w:t xml:space="preserve"> </w:t>
      </w:r>
      <w:r w:rsidRPr="006E2347">
        <w:rPr>
          <w:rFonts w:cs="Calibri"/>
          <w:b/>
          <w:bCs/>
        </w:rPr>
        <w:t>172C</w:t>
      </w:r>
      <w:r w:rsidRPr="006E2347">
        <w:rPr>
          <w:rFonts w:cs="Calibri"/>
        </w:rPr>
        <w:t>, 131–138 (2012).</w:t>
      </w:r>
    </w:p>
    <w:p w14:paraId="1585F60C" w14:textId="77777777" w:rsidR="006E2347" w:rsidRPr="006E2347" w:rsidRDefault="006E2347" w:rsidP="006E2347">
      <w:pPr>
        <w:pStyle w:val="Bibliography"/>
        <w:rPr>
          <w:rFonts w:cs="Calibri"/>
        </w:rPr>
      </w:pPr>
      <w:r w:rsidRPr="006E2347">
        <w:rPr>
          <w:rFonts w:cs="Calibri"/>
        </w:rPr>
        <w:t>22.</w:t>
      </w:r>
      <w:r w:rsidRPr="006E2347">
        <w:rPr>
          <w:rFonts w:cs="Calibri"/>
        </w:rPr>
        <w:tab/>
        <w:t xml:space="preserve">Lee, H. J. Benefits of High Resolution PM2.5 Prediction using Satellite MAIAC AOD and Land Use Regression for Exposure Assessment: California Examples. </w:t>
      </w:r>
      <w:r w:rsidRPr="006E2347">
        <w:rPr>
          <w:rFonts w:cs="Calibri"/>
          <w:i/>
          <w:iCs/>
        </w:rPr>
        <w:t>Environ. Sci. Technol.</w:t>
      </w:r>
      <w:r w:rsidRPr="006E2347">
        <w:rPr>
          <w:rFonts w:cs="Calibri"/>
        </w:rPr>
        <w:t xml:space="preserve"> (2019) doi:10.1021/acs.est.9b03799.</w:t>
      </w:r>
    </w:p>
    <w:p w14:paraId="4F3CE8B3" w14:textId="77777777" w:rsidR="006E2347" w:rsidRPr="006E2347" w:rsidRDefault="006E2347" w:rsidP="006E2347">
      <w:pPr>
        <w:pStyle w:val="Bibliography"/>
        <w:rPr>
          <w:rFonts w:cs="Calibri"/>
        </w:rPr>
      </w:pPr>
      <w:r w:rsidRPr="006E2347">
        <w:rPr>
          <w:rFonts w:cs="Calibri"/>
        </w:rPr>
        <w:t>23.</w:t>
      </w:r>
      <w:r w:rsidRPr="006E2347">
        <w:rPr>
          <w:rFonts w:cs="Calibri"/>
        </w:rPr>
        <w:tab/>
        <w:t xml:space="preserve">Geng, G. </w:t>
      </w:r>
      <w:r w:rsidRPr="006E2347">
        <w:rPr>
          <w:rFonts w:cs="Calibri"/>
          <w:i/>
          <w:iCs/>
        </w:rPr>
        <w:t>et al.</w:t>
      </w:r>
      <w:r w:rsidRPr="006E2347">
        <w:rPr>
          <w:rFonts w:cs="Calibri"/>
        </w:rPr>
        <w:t xml:space="preserve"> Satellite-Based Daily PM2.5 Estimates During Fire Seasons in Colorado. </w:t>
      </w:r>
      <w:r w:rsidRPr="006E2347">
        <w:rPr>
          <w:rFonts w:cs="Calibri"/>
          <w:i/>
          <w:iCs/>
        </w:rPr>
        <w:t>J. Geophys. Res.-Atmospheres</w:t>
      </w:r>
      <w:r w:rsidRPr="006E2347">
        <w:rPr>
          <w:rFonts w:cs="Calibri"/>
        </w:rPr>
        <w:t xml:space="preserve"> </w:t>
      </w:r>
      <w:r w:rsidRPr="006E2347">
        <w:rPr>
          <w:rFonts w:cs="Calibri"/>
          <w:b/>
          <w:bCs/>
        </w:rPr>
        <w:t>123</w:t>
      </w:r>
      <w:r w:rsidRPr="006E2347">
        <w:rPr>
          <w:rFonts w:cs="Calibri"/>
        </w:rPr>
        <w:t>, 8159–8171 (2018).</w:t>
      </w:r>
    </w:p>
    <w:p w14:paraId="6EB7F9A9" w14:textId="77777777" w:rsidR="006E2347" w:rsidRPr="006E2347" w:rsidRDefault="006E2347" w:rsidP="006E2347">
      <w:pPr>
        <w:pStyle w:val="Bibliography"/>
        <w:rPr>
          <w:rFonts w:cs="Calibri"/>
        </w:rPr>
      </w:pPr>
      <w:r w:rsidRPr="006E2347">
        <w:rPr>
          <w:rFonts w:cs="Calibri"/>
        </w:rPr>
        <w:t>24.</w:t>
      </w:r>
      <w:r w:rsidRPr="006E2347">
        <w:rPr>
          <w:rFonts w:cs="Calibri"/>
        </w:rPr>
        <w:tab/>
        <w:t xml:space="preserve">Li, R., Ma, T., Xu, Q. &amp; Song, X. Using MAIAC AOD to verify the PM2.5 spatial patterns of a land use regression model. </w:t>
      </w:r>
      <w:r w:rsidRPr="006E2347">
        <w:rPr>
          <w:rFonts w:cs="Calibri"/>
          <w:i/>
          <w:iCs/>
        </w:rPr>
        <w:t>Environ. Pollut. Barking Essex 1987</w:t>
      </w:r>
      <w:r w:rsidRPr="006E2347">
        <w:rPr>
          <w:rFonts w:cs="Calibri"/>
        </w:rPr>
        <w:t xml:space="preserve"> </w:t>
      </w:r>
      <w:r w:rsidRPr="006E2347">
        <w:rPr>
          <w:rFonts w:cs="Calibri"/>
          <w:b/>
          <w:bCs/>
        </w:rPr>
        <w:t>243</w:t>
      </w:r>
      <w:r w:rsidRPr="006E2347">
        <w:rPr>
          <w:rFonts w:cs="Calibri"/>
        </w:rPr>
        <w:t>, 501–509 (2018).</w:t>
      </w:r>
    </w:p>
    <w:p w14:paraId="22F1B20C" w14:textId="77777777" w:rsidR="006E2347" w:rsidRPr="006E2347" w:rsidRDefault="006E2347" w:rsidP="006E2347">
      <w:pPr>
        <w:pStyle w:val="Bibliography"/>
        <w:rPr>
          <w:rFonts w:cs="Calibri"/>
        </w:rPr>
      </w:pPr>
      <w:r w:rsidRPr="006E2347">
        <w:rPr>
          <w:rFonts w:cs="Calibri"/>
        </w:rPr>
        <w:lastRenderedPageBreak/>
        <w:t>25.</w:t>
      </w:r>
      <w:r w:rsidRPr="006E2347">
        <w:rPr>
          <w:rFonts w:cs="Calibri"/>
        </w:rPr>
        <w:tab/>
        <w:t xml:space="preserve">Liu, Y., Sarnat, J. A., Kilaru, V., Jacob, D. J. &amp; Koutrakis, P. Estimating ground-level PM2.5 in the eastern United States using satellite remote sensing. </w:t>
      </w:r>
      <w:r w:rsidRPr="006E2347">
        <w:rPr>
          <w:rFonts w:cs="Calibri"/>
          <w:i/>
          <w:iCs/>
        </w:rPr>
        <w:t>Env. Sci Technol</w:t>
      </w:r>
      <w:r w:rsidRPr="006E2347">
        <w:rPr>
          <w:rFonts w:cs="Calibri"/>
        </w:rPr>
        <w:t xml:space="preserve"> </w:t>
      </w:r>
      <w:r w:rsidRPr="006E2347">
        <w:rPr>
          <w:rFonts w:cs="Calibri"/>
          <w:b/>
          <w:bCs/>
        </w:rPr>
        <w:t>39</w:t>
      </w:r>
      <w:r w:rsidRPr="006E2347">
        <w:rPr>
          <w:rFonts w:cs="Calibri"/>
        </w:rPr>
        <w:t>, 3269–78 (2005).</w:t>
      </w:r>
    </w:p>
    <w:p w14:paraId="2D482E55" w14:textId="77777777" w:rsidR="006E2347" w:rsidRPr="006E2347" w:rsidRDefault="006E2347" w:rsidP="006E2347">
      <w:pPr>
        <w:pStyle w:val="Bibliography"/>
        <w:rPr>
          <w:rFonts w:cs="Calibri"/>
        </w:rPr>
      </w:pPr>
      <w:r w:rsidRPr="006E2347">
        <w:rPr>
          <w:rFonts w:cs="Calibri"/>
        </w:rPr>
        <w:t>26.</w:t>
      </w:r>
      <w:r w:rsidRPr="006E2347">
        <w:rPr>
          <w:rFonts w:cs="Calibri"/>
        </w:rPr>
        <w:tab/>
        <w:t xml:space="preserve">Rappold, A. G., Reyes, J., Pouliot, G., Cascio, W. E. &amp; Diaz-Sanchez, D. Community Vulnerability to Health Impacts of Wildland Fire Smoke Exposure. </w:t>
      </w:r>
      <w:r w:rsidRPr="006E2347">
        <w:rPr>
          <w:rFonts w:cs="Calibri"/>
          <w:i/>
          <w:iCs/>
        </w:rPr>
        <w:t>Environ. Sci. Technol.</w:t>
      </w:r>
      <w:r w:rsidRPr="006E2347">
        <w:rPr>
          <w:rFonts w:cs="Calibri"/>
        </w:rPr>
        <w:t xml:space="preserve"> </w:t>
      </w:r>
      <w:r w:rsidRPr="006E2347">
        <w:rPr>
          <w:rFonts w:cs="Calibri"/>
          <w:b/>
          <w:bCs/>
        </w:rPr>
        <w:t>51</w:t>
      </w:r>
      <w:r w:rsidRPr="006E2347">
        <w:rPr>
          <w:rFonts w:cs="Calibri"/>
        </w:rPr>
        <w:t>, 6674–6682 (2017).</w:t>
      </w:r>
    </w:p>
    <w:p w14:paraId="452640A8" w14:textId="77777777" w:rsidR="006E2347" w:rsidRPr="006E2347" w:rsidRDefault="006E2347" w:rsidP="006E2347">
      <w:pPr>
        <w:pStyle w:val="Bibliography"/>
        <w:rPr>
          <w:rFonts w:cs="Calibri"/>
        </w:rPr>
      </w:pPr>
      <w:r w:rsidRPr="006E2347">
        <w:rPr>
          <w:rFonts w:cs="Calibri"/>
        </w:rPr>
        <w:t>27.</w:t>
      </w:r>
      <w:r w:rsidRPr="006E2347">
        <w:rPr>
          <w:rFonts w:cs="Calibri"/>
        </w:rPr>
        <w:tab/>
        <w:t xml:space="preserve">Giglio, L., Csiszar, I. &amp; Justice, C. O. Global distribution and seasonality of active fires as observed with the Terra and Aqua Moderate Resolution Imaging Spectroradiometer (MODIS) sensors. </w:t>
      </w:r>
      <w:r w:rsidRPr="006E2347">
        <w:rPr>
          <w:rFonts w:cs="Calibri"/>
          <w:i/>
          <w:iCs/>
        </w:rPr>
        <w:t>J. Geophys. Res. Biogeosciences</w:t>
      </w:r>
      <w:r w:rsidRPr="006E2347">
        <w:rPr>
          <w:rFonts w:cs="Calibri"/>
        </w:rPr>
        <w:t xml:space="preserve"> </w:t>
      </w:r>
      <w:r w:rsidRPr="006E2347">
        <w:rPr>
          <w:rFonts w:cs="Calibri"/>
          <w:b/>
          <w:bCs/>
        </w:rPr>
        <w:t>111</w:t>
      </w:r>
      <w:r w:rsidRPr="006E2347">
        <w:rPr>
          <w:rFonts w:cs="Calibri"/>
        </w:rPr>
        <w:t>, (2006).</w:t>
      </w:r>
    </w:p>
    <w:p w14:paraId="678B3556" w14:textId="77777777" w:rsidR="006E2347" w:rsidRPr="006E2347" w:rsidRDefault="006E2347" w:rsidP="006E2347">
      <w:pPr>
        <w:pStyle w:val="Bibliography"/>
        <w:rPr>
          <w:rFonts w:cs="Calibri"/>
        </w:rPr>
      </w:pPr>
      <w:r w:rsidRPr="006E2347">
        <w:rPr>
          <w:rFonts w:cs="Calibri"/>
        </w:rPr>
        <w:t>28.</w:t>
      </w:r>
      <w:r w:rsidRPr="006E2347">
        <w:rPr>
          <w:rFonts w:cs="Calibri"/>
        </w:rPr>
        <w:tab/>
        <w:t xml:space="preserve">Hawbaker, T. J. </w:t>
      </w:r>
      <w:r w:rsidRPr="006E2347">
        <w:rPr>
          <w:rFonts w:cs="Calibri"/>
          <w:i/>
          <w:iCs/>
        </w:rPr>
        <w:t>et al.</w:t>
      </w:r>
      <w:r w:rsidRPr="006E2347">
        <w:rPr>
          <w:rFonts w:cs="Calibri"/>
        </w:rPr>
        <w:t xml:space="preserve"> Mapping burned areas using dense time-series of Landsat data. </w:t>
      </w:r>
      <w:r w:rsidRPr="006E2347">
        <w:rPr>
          <w:rFonts w:cs="Calibri"/>
          <w:i/>
          <w:iCs/>
        </w:rPr>
        <w:t>Remote Sens. Environ.</w:t>
      </w:r>
      <w:r w:rsidRPr="006E2347">
        <w:rPr>
          <w:rFonts w:cs="Calibri"/>
        </w:rPr>
        <w:t xml:space="preserve"> </w:t>
      </w:r>
      <w:r w:rsidRPr="006E2347">
        <w:rPr>
          <w:rFonts w:cs="Calibri"/>
          <w:b/>
          <w:bCs/>
        </w:rPr>
        <w:t>198</w:t>
      </w:r>
      <w:r w:rsidRPr="006E2347">
        <w:rPr>
          <w:rFonts w:cs="Calibri"/>
        </w:rPr>
        <w:t>, 504–522 (2017).</w:t>
      </w:r>
    </w:p>
    <w:p w14:paraId="628A08F2" w14:textId="77777777" w:rsidR="006E2347" w:rsidRPr="006E2347" w:rsidRDefault="006E2347" w:rsidP="006E2347">
      <w:pPr>
        <w:pStyle w:val="Bibliography"/>
        <w:rPr>
          <w:rFonts w:cs="Calibri"/>
        </w:rPr>
      </w:pPr>
      <w:r w:rsidRPr="006E2347">
        <w:rPr>
          <w:rFonts w:cs="Calibri"/>
        </w:rPr>
        <w:t>29.</w:t>
      </w:r>
      <w:r w:rsidRPr="006E2347">
        <w:rPr>
          <w:rFonts w:cs="Calibri"/>
        </w:rPr>
        <w:tab/>
        <w:t xml:space="preserve">Whiteman, C. D., Hoch, S. W., Horel, J. D. &amp; Charland, A. Relationship between particulate air pollution and meteorological variables in Utah’s Salt Lake Valley. </w:t>
      </w:r>
      <w:r w:rsidRPr="006E2347">
        <w:rPr>
          <w:rFonts w:cs="Calibri"/>
          <w:i/>
          <w:iCs/>
        </w:rPr>
        <w:t>Atmos. Environ.</w:t>
      </w:r>
      <w:r w:rsidRPr="006E2347">
        <w:rPr>
          <w:rFonts w:cs="Calibri"/>
        </w:rPr>
        <w:t xml:space="preserve"> </w:t>
      </w:r>
      <w:r w:rsidRPr="006E2347">
        <w:rPr>
          <w:rFonts w:cs="Calibri"/>
          <w:b/>
          <w:bCs/>
        </w:rPr>
        <w:t>94</w:t>
      </w:r>
      <w:r w:rsidRPr="006E2347">
        <w:rPr>
          <w:rFonts w:cs="Calibri"/>
        </w:rPr>
        <w:t>, 742–753 (2014).</w:t>
      </w:r>
    </w:p>
    <w:p w14:paraId="64860A8C" w14:textId="77777777" w:rsidR="006E2347" w:rsidRPr="006E2347" w:rsidRDefault="006E2347" w:rsidP="006E2347">
      <w:pPr>
        <w:pStyle w:val="Bibliography"/>
        <w:rPr>
          <w:rFonts w:cs="Calibri"/>
        </w:rPr>
      </w:pPr>
      <w:r w:rsidRPr="006E2347">
        <w:rPr>
          <w:rFonts w:cs="Calibri"/>
        </w:rPr>
        <w:t>30.</w:t>
      </w:r>
      <w:r w:rsidRPr="006E2347">
        <w:rPr>
          <w:rFonts w:cs="Calibri"/>
        </w:rPr>
        <w:tab/>
        <w:t xml:space="preserve">Homer, C. </w:t>
      </w:r>
      <w:r w:rsidRPr="006E2347">
        <w:rPr>
          <w:rFonts w:cs="Calibri"/>
          <w:i/>
          <w:iCs/>
        </w:rPr>
        <w:t>et al.</w:t>
      </w:r>
      <w:r w:rsidRPr="006E2347">
        <w:rPr>
          <w:rFonts w:cs="Calibri"/>
        </w:rPr>
        <w:t xml:space="preserve"> Completion of the 2011 National Land Cover Database for the Conterminous United States—Representing a Decade of Land Cover Change Information. </w:t>
      </w:r>
      <w:r w:rsidRPr="006E2347">
        <w:rPr>
          <w:rFonts w:cs="Calibri"/>
          <w:i/>
          <w:iCs/>
        </w:rPr>
        <w:t>Photogramm. Eng. Remote Sens.</w:t>
      </w:r>
      <w:r w:rsidRPr="006E2347">
        <w:rPr>
          <w:rFonts w:cs="Calibri"/>
        </w:rPr>
        <w:t xml:space="preserve"> (2017).</w:t>
      </w:r>
    </w:p>
    <w:p w14:paraId="054F8683" w14:textId="77777777" w:rsidR="006E2347" w:rsidRPr="006E2347" w:rsidRDefault="006E2347" w:rsidP="006E2347">
      <w:pPr>
        <w:pStyle w:val="Bibliography"/>
        <w:rPr>
          <w:rFonts w:cs="Calibri"/>
        </w:rPr>
      </w:pPr>
      <w:r w:rsidRPr="006E2347">
        <w:rPr>
          <w:rFonts w:cs="Calibri"/>
        </w:rPr>
        <w:t>31.</w:t>
      </w:r>
      <w:r w:rsidRPr="006E2347">
        <w:rPr>
          <w:rFonts w:cs="Calibri"/>
        </w:rPr>
        <w:tab/>
        <w:t xml:space="preserve">Katzfuss, M. A multi-resolution approximation for massive spatial datasets. </w:t>
      </w:r>
      <w:r w:rsidRPr="006E2347">
        <w:rPr>
          <w:rFonts w:cs="Calibri"/>
          <w:i/>
          <w:iCs/>
        </w:rPr>
        <w:t>J. Am. Stat. Assoc.</w:t>
      </w:r>
      <w:r w:rsidRPr="006E2347">
        <w:rPr>
          <w:rFonts w:cs="Calibri"/>
        </w:rPr>
        <w:t xml:space="preserve"> </w:t>
      </w:r>
      <w:r w:rsidRPr="006E2347">
        <w:rPr>
          <w:rFonts w:cs="Calibri"/>
          <w:b/>
          <w:bCs/>
        </w:rPr>
        <w:t>112</w:t>
      </w:r>
      <w:r w:rsidRPr="006E2347">
        <w:rPr>
          <w:rFonts w:cs="Calibri"/>
        </w:rPr>
        <w:t>, 201–214 (2017).</w:t>
      </w:r>
    </w:p>
    <w:p w14:paraId="56E80769" w14:textId="77777777" w:rsidR="006E2347" w:rsidRPr="006E2347" w:rsidRDefault="006E2347" w:rsidP="006E2347">
      <w:pPr>
        <w:pStyle w:val="Bibliography"/>
        <w:rPr>
          <w:rFonts w:cs="Calibri"/>
        </w:rPr>
      </w:pPr>
      <w:r w:rsidRPr="006E2347">
        <w:rPr>
          <w:rFonts w:cs="Calibri"/>
        </w:rPr>
        <w:t>32.</w:t>
      </w:r>
      <w:r w:rsidRPr="006E2347">
        <w:rPr>
          <w:rFonts w:cs="Calibri"/>
        </w:rPr>
        <w:tab/>
        <w:t xml:space="preserve">Roberts, D. R. </w:t>
      </w:r>
      <w:r w:rsidRPr="006E2347">
        <w:rPr>
          <w:rFonts w:cs="Calibri"/>
          <w:i/>
          <w:iCs/>
        </w:rPr>
        <w:t>et al.</w:t>
      </w:r>
      <w:r w:rsidRPr="006E2347">
        <w:rPr>
          <w:rFonts w:cs="Calibri"/>
        </w:rPr>
        <w:t xml:space="preserve"> Cross-validation strategies for data with temporal, spatial, hierarchical, or phylogenetic structure. </w:t>
      </w:r>
      <w:r w:rsidRPr="006E2347">
        <w:rPr>
          <w:rFonts w:cs="Calibri"/>
          <w:i/>
          <w:iCs/>
        </w:rPr>
        <w:t>Ecography</w:t>
      </w:r>
      <w:r w:rsidRPr="006E2347">
        <w:rPr>
          <w:rFonts w:cs="Calibri"/>
        </w:rPr>
        <w:t xml:space="preserve"> </w:t>
      </w:r>
      <w:r w:rsidRPr="006E2347">
        <w:rPr>
          <w:rFonts w:cs="Calibri"/>
          <w:b/>
          <w:bCs/>
        </w:rPr>
        <w:t>40</w:t>
      </w:r>
      <w:r w:rsidRPr="006E2347">
        <w:rPr>
          <w:rFonts w:cs="Calibri"/>
        </w:rPr>
        <w:t>, 913–929 (2017).</w:t>
      </w:r>
    </w:p>
    <w:p w14:paraId="1E712D59" w14:textId="77777777" w:rsidR="006E2347" w:rsidRPr="006E2347" w:rsidRDefault="006E2347" w:rsidP="006E2347">
      <w:pPr>
        <w:pStyle w:val="Bibliography"/>
        <w:rPr>
          <w:rFonts w:cs="Calibri"/>
        </w:rPr>
      </w:pPr>
      <w:r w:rsidRPr="006E2347">
        <w:rPr>
          <w:rFonts w:cs="Calibri"/>
        </w:rPr>
        <w:t>33.</w:t>
      </w:r>
      <w:r w:rsidRPr="006E2347">
        <w:rPr>
          <w:rFonts w:cs="Calibri"/>
        </w:rPr>
        <w:tab/>
        <w:t xml:space="preserve">Kloog, I., Koutrakis, P., Coull, B. A., Lee, H. J. &amp; Schwartz, J. Assessing temporally and spatially resolved PM2.5 exposures for epidemiological studies using satellite aerosol optical depth measurements. </w:t>
      </w:r>
      <w:r w:rsidRPr="006E2347">
        <w:rPr>
          <w:rFonts w:cs="Calibri"/>
          <w:i/>
          <w:iCs/>
        </w:rPr>
        <w:t>Atmos. Environ.</w:t>
      </w:r>
      <w:r w:rsidRPr="006E2347">
        <w:rPr>
          <w:rFonts w:cs="Calibri"/>
        </w:rPr>
        <w:t xml:space="preserve"> </w:t>
      </w:r>
      <w:r w:rsidRPr="006E2347">
        <w:rPr>
          <w:rFonts w:cs="Calibri"/>
          <w:b/>
          <w:bCs/>
        </w:rPr>
        <w:t>45</w:t>
      </w:r>
      <w:r w:rsidRPr="006E2347">
        <w:rPr>
          <w:rFonts w:cs="Calibri"/>
        </w:rPr>
        <w:t>, 6267–6275 (2011).</w:t>
      </w:r>
    </w:p>
    <w:p w14:paraId="76E57FE0" w14:textId="77777777" w:rsidR="006E2347" w:rsidRPr="006E2347" w:rsidRDefault="006E2347" w:rsidP="006E2347">
      <w:pPr>
        <w:pStyle w:val="Bibliography"/>
        <w:rPr>
          <w:rFonts w:cs="Calibri"/>
        </w:rPr>
      </w:pPr>
      <w:r w:rsidRPr="006E2347">
        <w:rPr>
          <w:rFonts w:cs="Calibri"/>
        </w:rPr>
        <w:lastRenderedPageBreak/>
        <w:t>34.</w:t>
      </w:r>
      <w:r w:rsidRPr="006E2347">
        <w:rPr>
          <w:rFonts w:cs="Calibri"/>
        </w:rPr>
        <w:tab/>
        <w:t xml:space="preserve">Xu, Y. </w:t>
      </w:r>
      <w:r w:rsidRPr="006E2347">
        <w:rPr>
          <w:rFonts w:cs="Calibri"/>
          <w:i/>
          <w:iCs/>
        </w:rPr>
        <w:t>et al.</w:t>
      </w:r>
      <w:r w:rsidRPr="006E2347">
        <w:rPr>
          <w:rFonts w:cs="Calibri"/>
        </w:rPr>
        <w:t xml:space="preserve"> Evaluation of machine learning techniques with multiple remote sensing datasets in estimating monthly concentrations of ground-level PM2.5. </w:t>
      </w:r>
      <w:r w:rsidRPr="006E2347">
        <w:rPr>
          <w:rFonts w:cs="Calibri"/>
          <w:i/>
          <w:iCs/>
        </w:rPr>
        <w:t>Environ. Pollut.</w:t>
      </w:r>
      <w:r w:rsidRPr="006E2347">
        <w:rPr>
          <w:rFonts w:cs="Calibri"/>
        </w:rPr>
        <w:t xml:space="preserve"> </w:t>
      </w:r>
      <w:r w:rsidRPr="006E2347">
        <w:rPr>
          <w:rFonts w:cs="Calibri"/>
          <w:b/>
          <w:bCs/>
        </w:rPr>
        <w:t>242</w:t>
      </w:r>
      <w:r w:rsidRPr="006E2347">
        <w:rPr>
          <w:rFonts w:cs="Calibri"/>
        </w:rPr>
        <w:t>, 1417–1426 (2018).</w:t>
      </w:r>
    </w:p>
    <w:p w14:paraId="5D67BEB1" w14:textId="77777777" w:rsidR="006E2347" w:rsidRPr="006E2347" w:rsidRDefault="006E2347" w:rsidP="006E2347">
      <w:pPr>
        <w:pStyle w:val="Bibliography"/>
        <w:rPr>
          <w:rFonts w:cs="Calibri"/>
        </w:rPr>
      </w:pPr>
      <w:r w:rsidRPr="006E2347">
        <w:rPr>
          <w:rFonts w:cs="Calibri"/>
        </w:rPr>
        <w:t>35.</w:t>
      </w:r>
      <w:r w:rsidRPr="006E2347">
        <w:rPr>
          <w:rFonts w:cs="Calibri"/>
        </w:rPr>
        <w:tab/>
        <w:t xml:space="preserve">R Core Team. </w:t>
      </w:r>
      <w:r w:rsidRPr="006E2347">
        <w:rPr>
          <w:rFonts w:cs="Calibri"/>
          <w:i/>
          <w:iCs/>
        </w:rPr>
        <w:t>R: A Language and Environment for Statistical Computing</w:t>
      </w:r>
      <w:r w:rsidRPr="006E2347">
        <w:rPr>
          <w:rFonts w:cs="Calibri"/>
        </w:rPr>
        <w:t>. (R Foundation for Statistical Computing, 2018).</w:t>
      </w:r>
    </w:p>
    <w:p w14:paraId="700B7220" w14:textId="77777777" w:rsidR="006E2347" w:rsidRPr="006E2347" w:rsidRDefault="006E2347" w:rsidP="006E2347">
      <w:pPr>
        <w:pStyle w:val="Bibliography"/>
        <w:rPr>
          <w:rFonts w:cs="Calibri"/>
        </w:rPr>
      </w:pPr>
      <w:r w:rsidRPr="006E2347">
        <w:rPr>
          <w:rFonts w:cs="Calibri"/>
        </w:rPr>
        <w:t>36.</w:t>
      </w:r>
      <w:r w:rsidRPr="006E2347">
        <w:rPr>
          <w:rFonts w:cs="Calibri"/>
        </w:rPr>
        <w:tab/>
        <w:t xml:space="preserve">Kuhn, M. &amp; Contributions from Jed Wing, S. W., Andre Williams, Chris Keefer and Allan Engelhardt. </w:t>
      </w:r>
      <w:r w:rsidRPr="006E2347">
        <w:rPr>
          <w:rFonts w:cs="Calibri"/>
          <w:i/>
          <w:iCs/>
        </w:rPr>
        <w:t>caret: Classification and Regression Training.</w:t>
      </w:r>
      <w:r w:rsidRPr="006E2347">
        <w:rPr>
          <w:rFonts w:cs="Calibri"/>
        </w:rPr>
        <w:t xml:space="preserve"> (2012).</w:t>
      </w:r>
    </w:p>
    <w:p w14:paraId="02263010" w14:textId="77777777" w:rsidR="006E2347" w:rsidRPr="006E2347" w:rsidRDefault="006E2347" w:rsidP="006E2347">
      <w:pPr>
        <w:pStyle w:val="Bibliography"/>
        <w:rPr>
          <w:rFonts w:cs="Calibri"/>
        </w:rPr>
      </w:pPr>
      <w:r w:rsidRPr="006E2347">
        <w:rPr>
          <w:rFonts w:cs="Calibri"/>
        </w:rPr>
        <w:t>37.</w:t>
      </w:r>
      <w:r w:rsidRPr="006E2347">
        <w:rPr>
          <w:rFonts w:cs="Calibri"/>
        </w:rPr>
        <w:tab/>
        <w:t xml:space="preserve">Dean-Mayer, Z. A. &amp; Knowles, J. E. </w:t>
      </w:r>
      <w:r w:rsidRPr="006E2347">
        <w:rPr>
          <w:rFonts w:cs="Calibri"/>
          <w:i/>
          <w:iCs/>
        </w:rPr>
        <w:t>caretEnsemble: Ensembles of Caret Models</w:t>
      </w:r>
      <w:r w:rsidRPr="006E2347">
        <w:rPr>
          <w:rFonts w:cs="Calibri"/>
        </w:rPr>
        <w:t>. (2019).</w:t>
      </w:r>
    </w:p>
    <w:p w14:paraId="0E0E81CC" w14:textId="77777777" w:rsidR="006E2347" w:rsidRPr="006E2347" w:rsidRDefault="006E2347" w:rsidP="006E2347">
      <w:pPr>
        <w:pStyle w:val="Bibliography"/>
        <w:rPr>
          <w:rFonts w:cs="Calibri"/>
        </w:rPr>
      </w:pPr>
      <w:r w:rsidRPr="006E2347">
        <w:rPr>
          <w:rFonts w:cs="Calibri"/>
        </w:rPr>
        <w:t>38.</w:t>
      </w:r>
      <w:r w:rsidRPr="006E2347">
        <w:rPr>
          <w:rFonts w:cs="Calibri"/>
        </w:rPr>
        <w:tab/>
        <w:t xml:space="preserve">Deane-Mayer, Z. A. &amp; Knowles, J. E. </w:t>
      </w:r>
      <w:r w:rsidRPr="006E2347">
        <w:rPr>
          <w:rFonts w:cs="Calibri"/>
          <w:i/>
          <w:iCs/>
        </w:rPr>
        <w:t>caret ensemble package (R)</w:t>
      </w:r>
      <w:r w:rsidRPr="006E2347">
        <w:rPr>
          <w:rFonts w:cs="Calibri"/>
        </w:rPr>
        <w:t>. (2019).</w:t>
      </w:r>
    </w:p>
    <w:p w14:paraId="5D963A7D" w14:textId="77777777" w:rsidR="006E2347" w:rsidRPr="006E2347" w:rsidRDefault="006E2347" w:rsidP="006E2347">
      <w:pPr>
        <w:pStyle w:val="Bibliography"/>
        <w:rPr>
          <w:rFonts w:cs="Calibri"/>
        </w:rPr>
      </w:pPr>
      <w:r w:rsidRPr="006E2347">
        <w:rPr>
          <w:rFonts w:cs="Calibri"/>
        </w:rPr>
        <w:t>39.</w:t>
      </w:r>
      <w:r w:rsidRPr="006E2347">
        <w:rPr>
          <w:rFonts w:cs="Calibri"/>
        </w:rPr>
        <w:tab/>
        <w:t xml:space="preserve">Di, Q. An ensemble-based model of PM2.5 concentration across the contiguous United States with high spatiotemporal resolution. </w:t>
      </w:r>
      <w:r w:rsidRPr="006E2347">
        <w:rPr>
          <w:rFonts w:cs="Calibri"/>
          <w:i/>
          <w:iCs/>
        </w:rPr>
        <w:t>Environ. Int.</w:t>
      </w:r>
      <w:r w:rsidRPr="006E2347">
        <w:rPr>
          <w:rFonts w:cs="Calibri"/>
        </w:rPr>
        <w:t xml:space="preserve"> 13 (2019).</w:t>
      </w:r>
    </w:p>
    <w:p w14:paraId="1ABA3A34" w14:textId="5158DE11" w:rsidR="006A42F1" w:rsidRDefault="0040363D" w:rsidP="006A42F1">
      <w:r>
        <w:fldChar w:fldCharType="end"/>
      </w:r>
    </w:p>
    <w:p w14:paraId="62DC2837" w14:textId="32FFBB65" w:rsidR="0040363D" w:rsidRDefault="0040363D" w:rsidP="006A42F1"/>
    <w:p w14:paraId="17C4DD5F" w14:textId="77777777" w:rsidR="0040363D" w:rsidRPr="0033109F" w:rsidRDefault="0040363D" w:rsidP="006A42F1"/>
    <w:p w14:paraId="5E45B16E" w14:textId="4975EBB2" w:rsidR="00D04A0E" w:rsidRPr="005D0A2A" w:rsidRDefault="005E32B5" w:rsidP="005D0A2A">
      <w:pPr>
        <w:pStyle w:val="NormalWeb"/>
        <w:shd w:val="clear" w:color="auto" w:fill="FFFFFF"/>
        <w:spacing w:before="0" w:beforeAutospacing="0" w:after="0" w:afterAutospacing="0"/>
        <w:rPr>
          <w:rFonts w:asciiTheme="minorHAnsi" w:hAnsiTheme="minorHAnsi" w:cs="Times"/>
          <w:color w:val="222222"/>
          <w:spacing w:val="3"/>
          <w:szCs w:val="26"/>
        </w:rPr>
      </w:pPr>
      <w:r w:rsidRPr="005E32B5">
        <w:rPr>
          <w:rFonts w:asciiTheme="minorHAnsi" w:hAnsiTheme="minorHAnsi" w:cs="Times"/>
          <w:color w:val="222222"/>
          <w:spacing w:val="3"/>
          <w:szCs w:val="26"/>
        </w:rPr>
        <w:t>In line with emerging </w:t>
      </w:r>
      <w:hyperlink r:id="rId20" w:history="1">
        <w:r w:rsidRPr="005E32B5">
          <w:rPr>
            <w:rStyle w:val="Hyperlink"/>
            <w:rFonts w:asciiTheme="minorHAnsi" w:hAnsiTheme="minorHAnsi" w:cs="Times"/>
            <w:color w:val="006699"/>
            <w:spacing w:val="3"/>
            <w:szCs w:val="26"/>
          </w:rPr>
          <w:t>industry-wide standards for data citation</w:t>
        </w:r>
      </w:hyperlink>
      <w:r w:rsidRPr="005E32B5">
        <w:rPr>
          <w:rFonts w:asciiTheme="minorHAnsi" w:hAnsiTheme="minorHAnsi" w:cs="Times"/>
          <w:color w:val="222222"/>
          <w:spacing w:val="3"/>
          <w:szCs w:val="26"/>
        </w:rPr>
        <w:t>, references to all datasets described or used in the manuscript should be cited in the text with a superscript number and listed in the ‘References’ section in the same manner as a conventional literature reference.</w:t>
      </w:r>
      <w:r w:rsidR="005D0A2A">
        <w:rPr>
          <w:rFonts w:asciiTheme="minorHAnsi" w:hAnsiTheme="minorHAnsi" w:cs="Times"/>
          <w:color w:val="222222"/>
          <w:spacing w:val="3"/>
          <w:szCs w:val="26"/>
        </w:rPr>
        <w:t xml:space="preserve"> See ‘Citing Data’ below for further details.</w:t>
      </w:r>
    </w:p>
    <w:p w14:paraId="6ADA7643" w14:textId="77777777" w:rsidR="009C53AA" w:rsidRPr="0033109F" w:rsidRDefault="009C53AA" w:rsidP="006A42F1">
      <w:pPr>
        <w:pStyle w:val="Heading3"/>
        <w:spacing w:before="60" w:after="0"/>
      </w:pPr>
      <w:r w:rsidRPr="0033109F">
        <w:br w:type="page"/>
      </w:r>
      <w:r w:rsidRPr="0033109F">
        <w:lastRenderedPageBreak/>
        <w:t>Additional Formatting Information</w:t>
      </w:r>
    </w:p>
    <w:p w14:paraId="59F7CBEB" w14:textId="77777777" w:rsidR="009C53AA" w:rsidRPr="0033109F" w:rsidRDefault="009C53AA" w:rsidP="006A42F1">
      <w:pPr>
        <w:spacing w:before="120"/>
        <w:rPr>
          <w:rStyle w:val="Strong"/>
        </w:rPr>
      </w:pPr>
      <w:r w:rsidRPr="0033109F">
        <w:rPr>
          <w:rStyle w:val="Strong"/>
        </w:rPr>
        <w:t>Referencing Figures, Tables, and other content</w:t>
      </w:r>
    </w:p>
    <w:p w14:paraId="1256DFA6" w14:textId="4B259E40" w:rsidR="009C53AA" w:rsidRPr="0033109F" w:rsidRDefault="009C53AA" w:rsidP="006A42F1">
      <w:pPr>
        <w:rPr>
          <w:bCs/>
        </w:rPr>
      </w:pPr>
      <w:r w:rsidRPr="0033109F">
        <w:rPr>
          <w:rStyle w:val="Strong"/>
          <w:b w:val="0"/>
        </w:rPr>
        <w:t xml:space="preserve">The Word document may reference Figures (e.g. Fig. 1), Tables </w:t>
      </w:r>
      <w:r w:rsidR="00503E57">
        <w:rPr>
          <w:rStyle w:val="Strong"/>
          <w:b w:val="0"/>
        </w:rPr>
        <w:t>(</w:t>
      </w:r>
      <w:r w:rsidRPr="0033109F">
        <w:rPr>
          <w:rStyle w:val="Strong"/>
          <w:b w:val="0"/>
        </w:rPr>
        <w:t>e.g. Table 1),</w:t>
      </w:r>
      <w:r w:rsidR="005D0A2A">
        <w:rPr>
          <w:rStyle w:val="Strong"/>
          <w:b w:val="0"/>
        </w:rPr>
        <w:t xml:space="preserve"> </w:t>
      </w:r>
      <w:r w:rsidR="005D0A2A" w:rsidRPr="005D0A2A">
        <w:rPr>
          <w:rStyle w:val="Strong"/>
          <w:b w:val="0"/>
        </w:rPr>
        <w:t>online-only tables (e.g. Online-only Table 1)</w:t>
      </w:r>
      <w:r w:rsidRPr="0033109F">
        <w:rPr>
          <w:rStyle w:val="Strong"/>
          <w:b w:val="0"/>
        </w:rPr>
        <w:t xml:space="preserve"> and </w:t>
      </w:r>
      <w:r w:rsidR="00F95A11" w:rsidRPr="0033109F">
        <w:rPr>
          <w:rStyle w:val="Strong"/>
          <w:b w:val="0"/>
        </w:rPr>
        <w:t>Supplementary Information (e.g. Supplementary Table</w:t>
      </w:r>
      <w:r w:rsidRPr="0033109F">
        <w:rPr>
          <w:rStyle w:val="Strong"/>
          <w:b w:val="0"/>
        </w:rPr>
        <w:t xml:space="preserve"> 1</w:t>
      </w:r>
      <w:r w:rsidR="00636B41" w:rsidRPr="0033109F">
        <w:rPr>
          <w:rStyle w:val="Strong"/>
          <w:b w:val="0"/>
        </w:rPr>
        <w:t xml:space="preserve">, or Supplementary File </w:t>
      </w:r>
      <w:r w:rsidR="00F95A11" w:rsidRPr="0033109F">
        <w:rPr>
          <w:rStyle w:val="Strong"/>
          <w:b w:val="0"/>
        </w:rPr>
        <w:t>2, etc.).</w:t>
      </w:r>
      <w:r w:rsidR="006F5237" w:rsidRPr="0033109F">
        <w:rPr>
          <w:rStyle w:val="Strong"/>
          <w:b w:val="0"/>
        </w:rPr>
        <w:t xml:space="preserve"> </w:t>
      </w:r>
      <w:r w:rsidR="00E77DF8">
        <w:rPr>
          <w:rStyle w:val="Strong"/>
          <w:b w:val="0"/>
        </w:rPr>
        <w:t>W</w:t>
      </w:r>
      <w:r w:rsidR="00F95A11" w:rsidRPr="0033109F">
        <w:rPr>
          <w:rStyle w:val="Strong"/>
          <w:b w:val="0"/>
        </w:rPr>
        <w:t>hen</w:t>
      </w:r>
      <w:r w:rsidRPr="0033109F">
        <w:rPr>
          <w:rStyle w:val="Strong"/>
          <w:b w:val="0"/>
        </w:rPr>
        <w:t xml:space="preserve"> inform</w:t>
      </w:r>
      <w:r w:rsidR="00B6277C" w:rsidRPr="0033109F">
        <w:rPr>
          <w:rStyle w:val="Strong"/>
          <w:b w:val="0"/>
        </w:rPr>
        <w:t xml:space="preserve">ation from metadata documents </w:t>
      </w:r>
      <w:r w:rsidR="00503E57">
        <w:rPr>
          <w:rStyle w:val="Strong"/>
          <w:b w:val="0"/>
        </w:rPr>
        <w:t>must</w:t>
      </w:r>
      <w:r w:rsidR="00B6277C" w:rsidRPr="0033109F">
        <w:rPr>
          <w:rStyle w:val="Strong"/>
          <w:b w:val="0"/>
        </w:rPr>
        <w:t xml:space="preserve"> be </w:t>
      </w:r>
      <w:r w:rsidR="00E77DF8">
        <w:rPr>
          <w:rStyle w:val="Strong"/>
          <w:b w:val="0"/>
        </w:rPr>
        <w:t>referred to</w:t>
      </w:r>
      <w:r w:rsidRPr="0033109F">
        <w:rPr>
          <w:rStyle w:val="Strong"/>
          <w:b w:val="0"/>
        </w:rPr>
        <w:t xml:space="preserve">, it should </w:t>
      </w:r>
      <w:r w:rsidR="00F95A11" w:rsidRPr="0033109F">
        <w:rPr>
          <w:rStyle w:val="Strong"/>
          <w:b w:val="0"/>
        </w:rPr>
        <w:t xml:space="preserve">also </w:t>
      </w:r>
      <w:r w:rsidRPr="0033109F">
        <w:rPr>
          <w:rStyle w:val="Strong"/>
          <w:b w:val="0"/>
        </w:rPr>
        <w:t xml:space="preserve">be </w:t>
      </w:r>
      <w:r w:rsidR="00F95A11" w:rsidRPr="0033109F">
        <w:rPr>
          <w:rStyle w:val="Strong"/>
          <w:b w:val="0"/>
        </w:rPr>
        <w:t>included in the main manuscript</w:t>
      </w:r>
      <w:r w:rsidR="00B6277C" w:rsidRPr="0033109F">
        <w:rPr>
          <w:rStyle w:val="Strong"/>
          <w:b w:val="0"/>
        </w:rPr>
        <w:t xml:space="preserve"> </w:t>
      </w:r>
      <w:r w:rsidR="00F95A11" w:rsidRPr="0033109F">
        <w:rPr>
          <w:rStyle w:val="Strong"/>
          <w:b w:val="0"/>
        </w:rPr>
        <w:t xml:space="preserve">as </w:t>
      </w:r>
      <w:r w:rsidR="00B6277C" w:rsidRPr="0033109F">
        <w:rPr>
          <w:rStyle w:val="Strong"/>
          <w:b w:val="0"/>
        </w:rPr>
        <w:t>Tables, and formatted in a way that suits human readability.</w:t>
      </w:r>
      <w:r w:rsidR="006F5237" w:rsidRPr="0033109F">
        <w:rPr>
          <w:rStyle w:val="Strong"/>
          <w:b w:val="0"/>
        </w:rPr>
        <w:t xml:space="preserve"> </w:t>
      </w:r>
      <w:r w:rsidR="00DC6CE7">
        <w:rPr>
          <w:rStyle w:val="Strong"/>
          <w:b w:val="0"/>
        </w:rPr>
        <w:t>To refer to the ISA-Tab metadata records within the manuscript, use the phrase “see associated Metadata Record”.</w:t>
      </w:r>
    </w:p>
    <w:p w14:paraId="29CE9EA6" w14:textId="77777777" w:rsidR="009C53AA" w:rsidRPr="0033109F" w:rsidRDefault="009C53AA" w:rsidP="006A42F1"/>
    <w:p w14:paraId="76A91ABF" w14:textId="77777777" w:rsidR="009C53AA" w:rsidRPr="0033109F" w:rsidRDefault="009C53AA" w:rsidP="006A42F1">
      <w:pPr>
        <w:rPr>
          <w:rStyle w:val="Strong"/>
        </w:rPr>
      </w:pPr>
      <w:r w:rsidRPr="0033109F">
        <w:rPr>
          <w:rStyle w:val="Strong"/>
        </w:rPr>
        <w:t>Citation format</w:t>
      </w:r>
    </w:p>
    <w:p w14:paraId="4AF75035" w14:textId="61E97CD2" w:rsidR="0000442D" w:rsidRDefault="006A5238" w:rsidP="0000442D">
      <w:pPr>
        <w:pStyle w:val="NormalWeb"/>
        <w:spacing w:before="0" w:beforeAutospacing="0" w:after="0" w:afterAutospacing="0"/>
      </w:pPr>
      <w:r>
        <w:t>All r</w:t>
      </w:r>
      <w:r w:rsidR="0000442D" w:rsidRPr="0000442D">
        <w:t>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438C7B79" w14:textId="3EF1A362" w:rsidR="0000442D" w:rsidRDefault="0000442D" w:rsidP="0000442D">
      <w:pPr>
        <w:pStyle w:val="NormalWeb"/>
        <w:spacing w:before="60"/>
      </w:pPr>
      <w:r>
        <w:t xml:space="preserve">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w:t>
      </w:r>
      <w:proofErr w:type="gramStart"/>
      <w:r>
        <w:t>full page</w:t>
      </w:r>
      <w:proofErr w:type="gramEnd"/>
      <w:r>
        <w:t xml:space="preserve"> range should be given where appropriate. See the examples below:</w:t>
      </w:r>
    </w:p>
    <w:p w14:paraId="7F699A9C" w14:textId="77777777" w:rsidR="0000442D" w:rsidRDefault="0000442D" w:rsidP="0000442D">
      <w:pPr>
        <w:pStyle w:val="NormalWeb"/>
        <w:spacing w:before="60" w:after="0" w:afterAutospacing="0"/>
        <w:jc w:val="left"/>
      </w:pPr>
      <w:r w:rsidRPr="0000442D">
        <w:rPr>
          <w:b/>
        </w:rPr>
        <w:t>Journal Article</w:t>
      </w:r>
      <w:r>
        <w:t>:</w:t>
      </w:r>
    </w:p>
    <w:p w14:paraId="115D41B8" w14:textId="446372AD" w:rsidR="0000442D" w:rsidRDefault="0000442D" w:rsidP="006C4B68">
      <w:pPr>
        <w:pStyle w:val="NormalWeb"/>
        <w:numPr>
          <w:ilvl w:val="0"/>
          <w:numId w:val="47"/>
        </w:numPr>
        <w:spacing w:before="0" w:beforeAutospacing="0"/>
        <w:jc w:val="left"/>
      </w:pPr>
      <w:r>
        <w:t xml:space="preserve">Schott, D. H., Collins, R. N. &amp; </w:t>
      </w:r>
      <w:proofErr w:type="spellStart"/>
      <w:r>
        <w:t>Bretscher</w:t>
      </w:r>
      <w:proofErr w:type="spellEnd"/>
      <w:r>
        <w:t xml:space="preserve">, A. Secretory vesicle transport velocity in living cells depends on the myosin V lever arm length. </w:t>
      </w:r>
      <w:r w:rsidRPr="0000442D">
        <w:rPr>
          <w:i/>
        </w:rPr>
        <w:t>J. Cell Biol</w:t>
      </w:r>
      <w:r>
        <w:t xml:space="preserve">. </w:t>
      </w:r>
      <w:r w:rsidRPr="0000442D">
        <w:rPr>
          <w:b/>
        </w:rPr>
        <w:t>156</w:t>
      </w:r>
      <w:r>
        <w:t xml:space="preserve">, 35‐39 (2002). </w:t>
      </w:r>
    </w:p>
    <w:p w14:paraId="41AEEAAA" w14:textId="77777777" w:rsidR="0000442D" w:rsidRDefault="0000442D" w:rsidP="0000442D">
      <w:pPr>
        <w:pStyle w:val="NormalWeb"/>
        <w:spacing w:before="60" w:after="0" w:afterAutospacing="0"/>
        <w:jc w:val="left"/>
      </w:pPr>
      <w:r w:rsidRPr="0000442D">
        <w:rPr>
          <w:b/>
        </w:rPr>
        <w:t>Book</w:t>
      </w:r>
      <w:r>
        <w:t xml:space="preserve"> ‐ Book titles should be given in italics and all words in the title should have initial capitals:</w:t>
      </w:r>
    </w:p>
    <w:p w14:paraId="6E6D45C9" w14:textId="0CB5437C" w:rsidR="0000442D" w:rsidRDefault="0000442D" w:rsidP="006C4B68">
      <w:pPr>
        <w:pStyle w:val="NormalWeb"/>
        <w:numPr>
          <w:ilvl w:val="0"/>
          <w:numId w:val="47"/>
        </w:numPr>
        <w:spacing w:before="0" w:beforeAutospacing="0"/>
        <w:jc w:val="left"/>
      </w:pPr>
      <w:r>
        <w:t xml:space="preserve">Hogan, B. </w:t>
      </w:r>
      <w:r w:rsidRPr="0000442D">
        <w:rPr>
          <w:i/>
        </w:rPr>
        <w:t xml:space="preserve">Manipulating </w:t>
      </w:r>
      <w:proofErr w:type="gramStart"/>
      <w:r w:rsidRPr="0000442D">
        <w:rPr>
          <w:i/>
        </w:rPr>
        <w:t>The</w:t>
      </w:r>
      <w:proofErr w:type="gramEnd"/>
      <w:r w:rsidRPr="0000442D">
        <w:rPr>
          <w:i/>
        </w:rPr>
        <w:t xml:space="preserve"> Mouse Embryo: A Laboratory Manual</w:t>
      </w:r>
      <w:r>
        <w:t xml:space="preserve"> 2nd </w:t>
      </w:r>
      <w:proofErr w:type="spellStart"/>
      <w:r>
        <w:t>edn</w:t>
      </w:r>
      <w:proofErr w:type="spellEnd"/>
      <w:r>
        <w:t xml:space="preserve"> (Cold Spring </w:t>
      </w:r>
      <w:proofErr w:type="spellStart"/>
      <w:r>
        <w:t>Harbor</w:t>
      </w:r>
      <w:proofErr w:type="spellEnd"/>
      <w:r>
        <w:t xml:space="preserve"> Laboratory Press, 1994) </w:t>
      </w:r>
    </w:p>
    <w:p w14:paraId="711B1B8A" w14:textId="77777777" w:rsidR="0000442D" w:rsidRPr="0000442D" w:rsidRDefault="0000442D" w:rsidP="0000442D">
      <w:pPr>
        <w:pStyle w:val="NormalWeb"/>
        <w:spacing w:before="60" w:after="0" w:afterAutospacing="0"/>
        <w:jc w:val="left"/>
        <w:rPr>
          <w:b/>
        </w:rPr>
      </w:pPr>
      <w:r w:rsidRPr="0000442D">
        <w:rPr>
          <w:b/>
        </w:rPr>
        <w:t>Publicly available preprint:</w:t>
      </w:r>
    </w:p>
    <w:p w14:paraId="37FC7026" w14:textId="635E5034" w:rsidR="0000442D" w:rsidRDefault="0000442D" w:rsidP="006C4B68">
      <w:pPr>
        <w:pStyle w:val="NormalWeb"/>
        <w:numPr>
          <w:ilvl w:val="0"/>
          <w:numId w:val="47"/>
        </w:numPr>
        <w:spacing w:before="0" w:beforeAutospacing="0"/>
        <w:jc w:val="left"/>
      </w:pPr>
      <w:proofErr w:type="spellStart"/>
      <w:r>
        <w:t>Babichev</w:t>
      </w:r>
      <w:proofErr w:type="spellEnd"/>
      <w:r>
        <w:t xml:space="preserve">, S. A., </w:t>
      </w:r>
      <w:proofErr w:type="spellStart"/>
      <w:r>
        <w:t>Ries</w:t>
      </w:r>
      <w:proofErr w:type="spellEnd"/>
      <w:r>
        <w:t xml:space="preserve">, J. &amp; </w:t>
      </w:r>
      <w:proofErr w:type="spellStart"/>
      <w:r>
        <w:t>Lvovsky</w:t>
      </w:r>
      <w:proofErr w:type="spellEnd"/>
      <w:r>
        <w:t xml:space="preserve">, A. I. Quantum scissors: teleportation of single-mode optical states by means of nonlocal single photon. Preprint at http://arXiv.org/quant-ph/0208066 (2002). </w:t>
      </w:r>
    </w:p>
    <w:p w14:paraId="6A6734BF" w14:textId="77777777" w:rsidR="0000442D" w:rsidRPr="0000442D" w:rsidRDefault="0000442D" w:rsidP="0000442D">
      <w:pPr>
        <w:jc w:val="left"/>
        <w:rPr>
          <w:b/>
        </w:rPr>
      </w:pPr>
      <w:r w:rsidRPr="0000442D">
        <w:rPr>
          <w:b/>
        </w:rPr>
        <w:t>Code:</w:t>
      </w:r>
    </w:p>
    <w:p w14:paraId="145F8684" w14:textId="5C086E78" w:rsidR="0000442D" w:rsidRDefault="0000442D" w:rsidP="006C4B68">
      <w:pPr>
        <w:pStyle w:val="NormalWeb"/>
        <w:numPr>
          <w:ilvl w:val="0"/>
          <w:numId w:val="47"/>
        </w:numPr>
        <w:spacing w:before="0" w:beforeAutospacing="0"/>
        <w:jc w:val="left"/>
      </w:pPr>
      <w:proofErr w:type="spellStart"/>
      <w:r>
        <w:t>Gallotti</w:t>
      </w:r>
      <w:proofErr w:type="spellEnd"/>
      <w:r>
        <w:t xml:space="preserve">, R. &amp; </w:t>
      </w:r>
      <w:proofErr w:type="spellStart"/>
      <w:r>
        <w:t>Barthélemy</w:t>
      </w:r>
      <w:proofErr w:type="spellEnd"/>
      <w:r>
        <w:t xml:space="preserve">, M. Source code for: The multilayer temporal network of public transport in Great Britain. </w:t>
      </w:r>
      <w:proofErr w:type="spellStart"/>
      <w:r w:rsidRPr="0000442D">
        <w:rPr>
          <w:i/>
        </w:rPr>
        <w:t>Figshare</w:t>
      </w:r>
      <w:proofErr w:type="spellEnd"/>
      <w:r>
        <w:t xml:space="preserve"> https://dx.doi.org/10.6084/m9.figshare.1249862.v1 (2014). </w:t>
      </w:r>
    </w:p>
    <w:p w14:paraId="2FB8247C" w14:textId="77777777" w:rsidR="0000442D" w:rsidRDefault="0000442D" w:rsidP="0000442D">
      <w:pPr>
        <w:pStyle w:val="NormalWeb"/>
        <w:spacing w:before="60" w:after="0" w:afterAutospacing="0"/>
        <w:jc w:val="left"/>
      </w:pPr>
      <w:r w:rsidRPr="0000442D">
        <w:rPr>
          <w:b/>
        </w:rPr>
        <w:lastRenderedPageBreak/>
        <w:t>Online material</w:t>
      </w:r>
      <w:r>
        <w:t xml:space="preserve"> ‐ Stable documents hosted on the web may be cited in the main reference list, using the format below. Websites or dynamic web resources should be cited by embedding the URL in the main article text:</w:t>
      </w:r>
    </w:p>
    <w:p w14:paraId="5385B266" w14:textId="19A03205" w:rsidR="006A42F1" w:rsidRDefault="0000442D" w:rsidP="006C4B68">
      <w:pPr>
        <w:pStyle w:val="NormalWeb"/>
        <w:numPr>
          <w:ilvl w:val="0"/>
          <w:numId w:val="47"/>
        </w:numPr>
        <w:spacing w:before="0" w:beforeAutospacing="0" w:after="0" w:afterAutospacing="0"/>
        <w:jc w:val="left"/>
      </w:pPr>
      <w:proofErr w:type="spellStart"/>
      <w:r>
        <w:t>Manaster</w:t>
      </w:r>
      <w:proofErr w:type="spellEnd"/>
      <w:r>
        <w:t xml:space="preserve">, J. Sloth squeak. </w:t>
      </w:r>
      <w:r w:rsidRPr="0000442D">
        <w:rPr>
          <w:i/>
        </w:rPr>
        <w:t>Scientific American Blog Network</w:t>
      </w:r>
      <w:r>
        <w:t xml:space="preserve"> http://blogs.scientificamerican.com/psi-vid/2014/04/09/sloth-squeak (2014).</w:t>
      </w:r>
    </w:p>
    <w:p w14:paraId="306E3C84" w14:textId="77777777" w:rsidR="00640A40" w:rsidRDefault="00640A40" w:rsidP="0000442D">
      <w:pPr>
        <w:pStyle w:val="NormalWeb"/>
        <w:spacing w:before="0" w:beforeAutospacing="0" w:after="0" w:afterAutospacing="0"/>
        <w:jc w:val="left"/>
      </w:pPr>
    </w:p>
    <w:p w14:paraId="10145ECF" w14:textId="4A42D28A" w:rsidR="00640A40" w:rsidRDefault="00640A40" w:rsidP="0000442D">
      <w:pPr>
        <w:pStyle w:val="NormalWeb"/>
        <w:spacing w:before="0" w:beforeAutospacing="0" w:after="0" w:afterAutospacing="0"/>
        <w:jc w:val="left"/>
        <w:rPr>
          <w:b/>
        </w:rPr>
      </w:pPr>
      <w:r>
        <w:rPr>
          <w:b/>
        </w:rPr>
        <w:t xml:space="preserve">Technical or government </w:t>
      </w:r>
      <w:r w:rsidRPr="006C4B68">
        <w:rPr>
          <w:b/>
        </w:rPr>
        <w:t>report:</w:t>
      </w:r>
    </w:p>
    <w:p w14:paraId="31ABB425" w14:textId="782673E8" w:rsidR="00640A40" w:rsidRPr="00640A40" w:rsidRDefault="00640A40" w:rsidP="006C4B68">
      <w:pPr>
        <w:pStyle w:val="NormalWeb"/>
        <w:numPr>
          <w:ilvl w:val="0"/>
          <w:numId w:val="47"/>
        </w:numPr>
        <w:spacing w:before="0" w:beforeAutospacing="0" w:after="0" w:afterAutospacing="0"/>
        <w:jc w:val="left"/>
      </w:pPr>
      <w:proofErr w:type="spellStart"/>
      <w:r>
        <w:t>Akutsu</w:t>
      </w:r>
      <w:proofErr w:type="spellEnd"/>
      <w:r>
        <w:t xml:space="preserve">, T. </w:t>
      </w:r>
      <w:r w:rsidRPr="006C4B68">
        <w:rPr>
          <w:i/>
        </w:rPr>
        <w:t>Total Heart Replacement Device.</w:t>
      </w:r>
      <w:r>
        <w:t xml:space="preserve"> Report No. NIH-NHLI-69 2185-4 (National Institutes of Health, 1974). </w:t>
      </w:r>
    </w:p>
    <w:p w14:paraId="7885F048" w14:textId="77777777" w:rsidR="00640A40" w:rsidRPr="00B558ED" w:rsidRDefault="00640A40" w:rsidP="0000442D">
      <w:pPr>
        <w:pStyle w:val="NormalWeb"/>
        <w:spacing w:before="0" w:beforeAutospacing="0" w:after="0" w:afterAutospacing="0"/>
        <w:jc w:val="left"/>
      </w:pPr>
    </w:p>
    <w:p w14:paraId="49FF8646" w14:textId="77777777" w:rsidR="0000442D" w:rsidRDefault="0000442D" w:rsidP="006A42F1">
      <w:pPr>
        <w:pStyle w:val="NormalWeb"/>
        <w:spacing w:before="60" w:beforeAutospacing="0" w:after="0" w:afterAutospacing="0"/>
        <w:rPr>
          <w:b/>
        </w:rPr>
      </w:pPr>
    </w:p>
    <w:p w14:paraId="6774DA53" w14:textId="77777777" w:rsidR="005D0A2A" w:rsidRPr="005D0A2A" w:rsidRDefault="005D0A2A" w:rsidP="005D0A2A">
      <w:pPr>
        <w:pStyle w:val="Heading2"/>
        <w:shd w:val="clear" w:color="auto" w:fill="FFFFFF"/>
        <w:spacing w:before="0" w:after="0"/>
        <w:rPr>
          <w:rFonts w:asciiTheme="minorHAnsi" w:hAnsiTheme="minorHAnsi" w:cs="Times"/>
          <w:bCs w:val="0"/>
          <w:i w:val="0"/>
          <w:color w:val="222222"/>
          <w:spacing w:val="3"/>
          <w:sz w:val="22"/>
          <w:szCs w:val="22"/>
        </w:rPr>
      </w:pPr>
      <w:r w:rsidRPr="005D0A2A">
        <w:rPr>
          <w:rFonts w:asciiTheme="minorHAnsi" w:hAnsiTheme="minorHAnsi" w:cs="Times"/>
          <w:bCs w:val="0"/>
          <w:i w:val="0"/>
          <w:color w:val="222222"/>
          <w:spacing w:val="3"/>
          <w:sz w:val="22"/>
          <w:szCs w:val="22"/>
        </w:rPr>
        <w:t>Citing Data</w:t>
      </w:r>
    </w:p>
    <w:p w14:paraId="08E89399"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In line with emerging </w:t>
      </w:r>
      <w:hyperlink r:id="rId21" w:history="1">
        <w:r w:rsidRPr="005D0A2A">
          <w:rPr>
            <w:rStyle w:val="Hyperlink"/>
            <w:rFonts w:asciiTheme="minorHAnsi" w:hAnsiTheme="minorHAnsi" w:cs="Times"/>
            <w:color w:val="006699"/>
            <w:spacing w:val="3"/>
          </w:rPr>
          <w:t>industry-wide standards for data citation</w:t>
        </w:r>
      </w:hyperlink>
      <w:r w:rsidRPr="005D0A2A">
        <w:rPr>
          <w:rFonts w:asciiTheme="minorHAnsi" w:hAnsiTheme="minorHAnsi" w:cs="Times"/>
          <w:color w:val="222222"/>
          <w:spacing w:val="3"/>
        </w:rPr>
        <w:t>, references to all datasets described or used in the manuscript should be cited in the text with a superscript number and listed in the ‘References’ section in the same manner as a conventional literature reference.</w:t>
      </w:r>
    </w:p>
    <w:p w14:paraId="5D730835"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 xml:space="preserve">An author list (formatted as above) and title for the dataset should be included in the data citation, and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w:t>
      </w:r>
      <w:proofErr w:type="spellStart"/>
      <w:r w:rsidRPr="005D0A2A">
        <w:rPr>
          <w:rFonts w:asciiTheme="minorHAnsi" w:hAnsiTheme="minorHAnsi" w:cs="Times"/>
          <w:color w:val="222222"/>
          <w:spacing w:val="3"/>
        </w:rPr>
        <w:t>figshare</w:t>
      </w:r>
      <w:proofErr w:type="spellEnd"/>
      <w:r w:rsidRPr="005D0A2A">
        <w:rPr>
          <w:rFonts w:asciiTheme="minorHAnsi" w:hAnsiTheme="minorHAnsi" w:cs="Times"/>
          <w:color w:val="222222"/>
          <w:spacing w:val="3"/>
        </w:rPr>
        <w:t xml:space="preserve"> or Dryad) repositories the DOI URL should be used. For repositories using accessions (e.g. SRA or GEO) an </w:t>
      </w:r>
      <w:hyperlink r:id="rId22" w:history="1">
        <w:r w:rsidRPr="005D0A2A">
          <w:rPr>
            <w:rStyle w:val="Hyperlink"/>
            <w:rFonts w:asciiTheme="minorHAnsi" w:hAnsiTheme="minorHAnsi" w:cs="Times"/>
            <w:color w:val="006699"/>
            <w:spacing w:val="3"/>
          </w:rPr>
          <w:t>identifiers.org</w:t>
        </w:r>
      </w:hyperlink>
      <w:r w:rsidRPr="005D0A2A">
        <w:rPr>
          <w:rFonts w:asciiTheme="minorHAnsi" w:hAnsiTheme="minorHAnsi"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210EB8DD"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Zhang, Q-L., Chen, J-Y., Lin, L-B., Wang, F., Guo, J., Deng, X-Y. Characterization of ladybird </w:t>
      </w:r>
      <w:proofErr w:type="spellStart"/>
      <w:r w:rsidRPr="005D0A2A">
        <w:rPr>
          <w:rFonts w:asciiTheme="minorHAnsi" w:hAnsiTheme="minorHAnsi" w:cs="Times"/>
          <w:color w:val="222222"/>
          <w:spacing w:val="3"/>
        </w:rPr>
        <w:t>Henosepilachna</w:t>
      </w:r>
      <w:proofErr w:type="spellEnd"/>
      <w:r w:rsidRPr="005D0A2A">
        <w:rPr>
          <w:rFonts w:asciiTheme="minorHAnsi" w:hAnsiTheme="minorHAnsi" w:cs="Times"/>
          <w:color w:val="222222"/>
          <w:spacing w:val="3"/>
        </w:rPr>
        <w:t xml:space="preserve"> </w:t>
      </w:r>
      <w:proofErr w:type="spellStart"/>
      <w:r w:rsidRPr="005D0A2A">
        <w:rPr>
          <w:rFonts w:asciiTheme="minorHAnsi" w:hAnsiTheme="minorHAnsi" w:cs="Times"/>
          <w:color w:val="222222"/>
          <w:spacing w:val="3"/>
        </w:rPr>
        <w:t>vigintioctopunctata</w:t>
      </w:r>
      <w:proofErr w:type="spellEnd"/>
      <w:r w:rsidRPr="005D0A2A">
        <w:rPr>
          <w:rFonts w:asciiTheme="minorHAnsi" w:hAnsiTheme="minorHAnsi" w:cs="Times"/>
          <w:color w:val="222222"/>
          <w:spacing w:val="3"/>
        </w:rPr>
        <w:t xml:space="preserve"> transcriptomes across various life stages. </w:t>
      </w:r>
      <w:r w:rsidRPr="005D0A2A">
        <w:rPr>
          <w:rStyle w:val="Emphasis"/>
          <w:rFonts w:asciiTheme="minorHAnsi" w:hAnsiTheme="minorHAnsi" w:cs="Times"/>
          <w:color w:val="222222"/>
          <w:spacing w:val="3"/>
        </w:rPr>
        <w:t>figshare</w:t>
      </w:r>
      <w:r w:rsidRPr="005D0A2A">
        <w:rPr>
          <w:rFonts w:asciiTheme="minorHAnsi" w:hAnsiTheme="minorHAnsi" w:cs="Times"/>
          <w:color w:val="222222"/>
          <w:spacing w:val="3"/>
        </w:rPr>
        <w:t> </w:t>
      </w:r>
      <w:hyperlink r:id="rId23" w:history="1">
        <w:r w:rsidRPr="005D0A2A">
          <w:rPr>
            <w:rStyle w:val="Hyperlink"/>
            <w:rFonts w:asciiTheme="minorHAnsi" w:hAnsiTheme="minorHAnsi" w:cs="Times"/>
            <w:color w:val="006699"/>
            <w:spacing w:val="3"/>
          </w:rPr>
          <w:t>https://doi.org/10.6084/m9.figshare.c.4064768.v3</w:t>
        </w:r>
      </w:hyperlink>
      <w:r w:rsidRPr="005D0A2A">
        <w:rPr>
          <w:rFonts w:asciiTheme="minorHAnsi" w:hAnsiTheme="minorHAnsi" w:cs="Times"/>
          <w:color w:val="222222"/>
          <w:spacing w:val="3"/>
        </w:rPr>
        <w:t> (2018).</w:t>
      </w:r>
    </w:p>
    <w:p w14:paraId="4CD6C76F"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NCBI Sequence Read Archive</w:t>
      </w:r>
      <w:r w:rsidRPr="005D0A2A">
        <w:rPr>
          <w:rFonts w:asciiTheme="minorHAnsi" w:hAnsiTheme="minorHAnsi" w:cs="Times"/>
          <w:color w:val="222222"/>
          <w:spacing w:val="3"/>
        </w:rPr>
        <w:t> </w:t>
      </w:r>
      <w:hyperlink r:id="rId24" w:history="1">
        <w:r w:rsidRPr="005D0A2A">
          <w:rPr>
            <w:rStyle w:val="Hyperlink"/>
            <w:rFonts w:asciiTheme="minorHAnsi" w:hAnsiTheme="minorHAnsi" w:cs="Times"/>
            <w:color w:val="006699"/>
            <w:spacing w:val="3"/>
          </w:rPr>
          <w:t>http://identifiers.org/ncbi/insdc.sra:SRP121625</w:t>
        </w:r>
      </w:hyperlink>
      <w:r w:rsidRPr="005D0A2A">
        <w:rPr>
          <w:rFonts w:asciiTheme="minorHAnsi" w:hAnsiTheme="minorHAnsi" w:cs="Times"/>
          <w:color w:val="222222"/>
          <w:spacing w:val="3"/>
        </w:rPr>
        <w:t> (2017).</w:t>
      </w:r>
    </w:p>
    <w:p w14:paraId="66ADBC4C" w14:textId="77777777" w:rsidR="005D0A2A" w:rsidRPr="005D0A2A" w:rsidRDefault="005D0A2A" w:rsidP="005D0A2A">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Barbosa, P., </w:t>
      </w:r>
      <w:proofErr w:type="spellStart"/>
      <w:r w:rsidRPr="005D0A2A">
        <w:rPr>
          <w:rFonts w:asciiTheme="minorHAnsi" w:hAnsiTheme="minorHAnsi" w:cs="Times"/>
          <w:color w:val="222222"/>
          <w:spacing w:val="3"/>
        </w:rPr>
        <w:t>Usie</w:t>
      </w:r>
      <w:proofErr w:type="spellEnd"/>
      <w:r w:rsidRPr="005D0A2A">
        <w:rPr>
          <w:rFonts w:asciiTheme="minorHAnsi" w:hAnsiTheme="minorHAnsi" w:cs="Times"/>
          <w:color w:val="222222"/>
          <w:spacing w:val="3"/>
        </w:rPr>
        <w:t xml:space="preserve">, A. and Ramos, A. M. Quercus </w:t>
      </w:r>
      <w:proofErr w:type="spellStart"/>
      <w:r w:rsidRPr="005D0A2A">
        <w:rPr>
          <w:rFonts w:asciiTheme="minorHAnsi" w:hAnsiTheme="minorHAnsi" w:cs="Times"/>
          <w:color w:val="222222"/>
          <w:spacing w:val="3"/>
        </w:rPr>
        <w:t>suber</w:t>
      </w:r>
      <w:proofErr w:type="spellEnd"/>
      <w:r w:rsidRPr="005D0A2A">
        <w:rPr>
          <w:rFonts w:asciiTheme="minorHAnsi" w:hAnsiTheme="minorHAnsi" w:cs="Times"/>
          <w:color w:val="222222"/>
          <w:spacing w:val="3"/>
        </w:rPr>
        <w:t xml:space="preserve"> isolate HL8, whole genome shotgun sequencing project. </w:t>
      </w:r>
      <w:r w:rsidRPr="005D0A2A">
        <w:rPr>
          <w:rStyle w:val="Emphasis"/>
          <w:rFonts w:asciiTheme="minorHAnsi" w:hAnsiTheme="minorHAnsi" w:cs="Times"/>
          <w:color w:val="222222"/>
          <w:spacing w:val="3"/>
        </w:rPr>
        <w:t>GenBank</w:t>
      </w:r>
      <w:hyperlink r:id="rId25" w:history="1">
        <w:r w:rsidRPr="005D0A2A">
          <w:rPr>
            <w:rStyle w:val="Hyperlink"/>
            <w:rFonts w:asciiTheme="minorHAnsi" w:hAnsiTheme="minorHAnsi" w:cs="Times"/>
            <w:color w:val="006699"/>
            <w:spacing w:val="3"/>
          </w:rPr>
          <w:t>http://identifiers.org/ncbi/insdc:PKMF00000000</w:t>
        </w:r>
      </w:hyperlink>
      <w:r w:rsidRPr="005D0A2A">
        <w:rPr>
          <w:rFonts w:asciiTheme="minorHAnsi" w:hAnsiTheme="minorHAnsi" w:cs="Times"/>
          <w:color w:val="222222"/>
          <w:spacing w:val="3"/>
        </w:rPr>
        <w:t> (2018).</w:t>
      </w:r>
    </w:p>
    <w:p w14:paraId="524FC5B2" w14:textId="4198D8BD" w:rsidR="00DC6CE7" w:rsidRPr="008051F3" w:rsidRDefault="005D0A2A" w:rsidP="008051F3">
      <w:pPr>
        <w:numPr>
          <w:ilvl w:val="0"/>
          <w:numId w:val="49"/>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DNA Data Bank of Japan</w:t>
      </w:r>
      <w:r w:rsidRPr="005D0A2A">
        <w:rPr>
          <w:rFonts w:asciiTheme="minorHAnsi" w:hAnsiTheme="minorHAnsi" w:cs="Times"/>
          <w:color w:val="222222"/>
          <w:spacing w:val="3"/>
        </w:rPr>
        <w:t> </w:t>
      </w:r>
      <w:hyperlink r:id="rId26" w:history="1">
        <w:r w:rsidRPr="005D0A2A">
          <w:rPr>
            <w:rStyle w:val="Hyperlink"/>
            <w:rFonts w:asciiTheme="minorHAnsi" w:hAnsiTheme="minorHAnsi" w:cs="Times"/>
            <w:color w:val="006699"/>
            <w:spacing w:val="3"/>
          </w:rPr>
          <w:t>http://trace.ddbj.nig.ac.jp/DRASearch/submission?acc=DRA004814</w:t>
        </w:r>
      </w:hyperlink>
      <w:r w:rsidRPr="005D0A2A">
        <w:rPr>
          <w:rFonts w:asciiTheme="minorHAnsi" w:hAnsiTheme="minorHAnsi" w:cs="Times"/>
          <w:color w:val="222222"/>
          <w:spacing w:val="3"/>
        </w:rPr>
        <w:t> (2016).</w:t>
      </w:r>
    </w:p>
    <w:p w14:paraId="6A025F35" w14:textId="77777777" w:rsidR="00AE5804" w:rsidRDefault="00AE5804" w:rsidP="006A42F1">
      <w:pPr>
        <w:widowControl w:val="0"/>
        <w:autoSpaceDE w:val="0"/>
        <w:autoSpaceDN w:val="0"/>
        <w:adjustRightInd w:val="0"/>
        <w:rPr>
          <w:rFonts w:cs="Calibri"/>
          <w:lang w:val="en-US" w:eastAsia="en-US"/>
        </w:rPr>
      </w:pPr>
    </w:p>
    <w:p w14:paraId="780B5F06" w14:textId="7DFD07DA" w:rsidR="00503E57" w:rsidRPr="006A42F1" w:rsidRDefault="005938A2" w:rsidP="006A42F1">
      <w:pPr>
        <w:widowControl w:val="0"/>
        <w:autoSpaceDE w:val="0"/>
        <w:autoSpaceDN w:val="0"/>
        <w:adjustRightInd w:val="0"/>
        <w:rPr>
          <w:rFonts w:cs="Calibri"/>
          <w:b/>
          <w:lang w:val="en-US" w:eastAsia="en-US"/>
        </w:rPr>
      </w:pPr>
      <w:r>
        <w:rPr>
          <w:rFonts w:cs="Calibri"/>
          <w:b/>
          <w:lang w:val="en-US" w:eastAsia="en-US"/>
        </w:rPr>
        <w:t xml:space="preserve">Depositing your data to an appropriate repository </w:t>
      </w:r>
    </w:p>
    <w:p w14:paraId="67496329" w14:textId="191ED57F" w:rsidR="007646AB" w:rsidRPr="002E320D" w:rsidRDefault="00BD07A9" w:rsidP="006A42F1">
      <w:pPr>
        <w:widowControl w:val="0"/>
        <w:autoSpaceDE w:val="0"/>
        <w:autoSpaceDN w:val="0"/>
        <w:adjustRightInd w:val="0"/>
        <w:spacing w:before="60"/>
      </w:pPr>
      <w:r>
        <w:rPr>
          <w:rFonts w:cs="Calibri"/>
          <w:lang w:val="en-US" w:eastAsia="en-US"/>
        </w:rPr>
        <w:t>Your</w:t>
      </w:r>
      <w:r w:rsidR="00070888">
        <w:rPr>
          <w:rFonts w:cs="Calibri"/>
          <w:lang w:val="en-US" w:eastAsia="en-US"/>
        </w:rPr>
        <w:t xml:space="preserve"> </w:t>
      </w:r>
      <w:r w:rsidR="00070888" w:rsidRPr="006A42F1">
        <w:rPr>
          <w:rFonts w:cs="Calibri"/>
          <w:i/>
          <w:lang w:val="en-US" w:eastAsia="en-US"/>
        </w:rPr>
        <w:t>Scientific Data</w:t>
      </w:r>
      <w:r w:rsidR="00070888">
        <w:rPr>
          <w:rFonts w:cs="Calibri"/>
          <w:lang w:val="en-US" w:eastAsia="en-US"/>
        </w:rPr>
        <w:t xml:space="preserve"> manuscript </w:t>
      </w:r>
      <w:r>
        <w:rPr>
          <w:rFonts w:cs="Calibri"/>
          <w:lang w:val="en-US" w:eastAsia="en-US"/>
        </w:rPr>
        <w:t xml:space="preserve">will not be sent to review unless the dataset(s) described therein have been </w:t>
      </w:r>
      <w:r w:rsidR="00070888">
        <w:rPr>
          <w:rFonts w:cs="Calibri"/>
          <w:lang w:val="en-US" w:eastAsia="en-US"/>
        </w:rPr>
        <w:t>deposited in an appropriate public repository (</w:t>
      </w:r>
      <w:hyperlink r:id="rId27" w:history="1">
        <w:r w:rsidR="00070888" w:rsidRPr="00CD12A1">
          <w:rPr>
            <w:rStyle w:val="Hyperlink"/>
            <w:rFonts w:cs="Calibri"/>
            <w:lang w:val="en-US" w:eastAsia="en-US"/>
          </w:rPr>
          <w:t>please see our list of recommended repositories</w:t>
        </w:r>
      </w:hyperlink>
      <w:r w:rsidR="00070888">
        <w:rPr>
          <w:rFonts w:cs="Calibri"/>
          <w:lang w:val="en-US" w:eastAsia="en-US"/>
        </w:rPr>
        <w:t xml:space="preserve">). </w:t>
      </w:r>
      <w:r>
        <w:rPr>
          <w:rFonts w:cs="Calibri"/>
          <w:lang w:val="en-US" w:eastAsia="en-US"/>
        </w:rPr>
        <w:t>Should a specific repository not be available</w:t>
      </w:r>
      <w:r w:rsidR="009E2858">
        <w:rPr>
          <w:rFonts w:cs="Calibri"/>
          <w:lang w:val="en-US" w:eastAsia="en-US"/>
        </w:rPr>
        <w:t xml:space="preserve"> for your field or data-type</w:t>
      </w:r>
      <w:r>
        <w:rPr>
          <w:rFonts w:cs="Calibri"/>
          <w:lang w:val="en-US" w:eastAsia="en-US"/>
        </w:rPr>
        <w:t>, or should</w:t>
      </w:r>
      <w:r w:rsidR="00070888">
        <w:rPr>
          <w:rFonts w:cs="Calibri"/>
          <w:lang w:val="en-US" w:eastAsia="en-US"/>
        </w:rPr>
        <w:t xml:space="preserve"> </w:t>
      </w:r>
      <w:r>
        <w:rPr>
          <w:rFonts w:cs="Calibri"/>
          <w:lang w:val="en-US" w:eastAsia="en-US"/>
        </w:rPr>
        <w:t>the</w:t>
      </w:r>
      <w:r w:rsidR="00070888">
        <w:rPr>
          <w:rFonts w:cs="Calibri"/>
          <w:lang w:val="en-US" w:eastAsia="en-US"/>
        </w:rPr>
        <w:t xml:space="preserve"> repository of your choice not permit confidential peer-review, </w:t>
      </w:r>
      <w:r>
        <w:rPr>
          <w:rFonts w:cs="Calibri"/>
          <w:lang w:val="en-US" w:eastAsia="en-US"/>
        </w:rPr>
        <w:t xml:space="preserve">you may upload your data to </w:t>
      </w:r>
      <w:r w:rsidR="00640A40">
        <w:rPr>
          <w:rFonts w:cs="Calibri"/>
          <w:lang w:val="en-US" w:eastAsia="en-US"/>
        </w:rPr>
        <w:t xml:space="preserve">one of our </w:t>
      </w:r>
      <w:hyperlink r:id="rId28" w:anchor="general" w:history="1">
        <w:r w:rsidR="00640A40" w:rsidRPr="00640A40">
          <w:rPr>
            <w:rStyle w:val="Hyperlink"/>
            <w:rFonts w:cs="Calibri"/>
            <w:lang w:val="en-US" w:eastAsia="en-US"/>
          </w:rPr>
          <w:t>recommended generalist repositories</w:t>
        </w:r>
      </w:hyperlink>
      <w:r w:rsidR="005938A2">
        <w:rPr>
          <w:rFonts w:cs="Calibri"/>
          <w:lang w:val="en-US" w:eastAsia="en-US"/>
        </w:rPr>
        <w:t xml:space="preserve">. Integrated submission systems are available for both </w:t>
      </w:r>
      <w:proofErr w:type="spellStart"/>
      <w:r w:rsidR="005938A2">
        <w:rPr>
          <w:rFonts w:cs="Calibri"/>
          <w:lang w:val="en-US" w:eastAsia="en-US"/>
        </w:rPr>
        <w:t>figshare</w:t>
      </w:r>
      <w:proofErr w:type="spellEnd"/>
      <w:r w:rsidR="005938A2">
        <w:rPr>
          <w:rFonts w:cs="Calibri"/>
          <w:lang w:val="en-US" w:eastAsia="en-US"/>
        </w:rPr>
        <w:t xml:space="preserve"> and Dryad.  </w:t>
      </w:r>
    </w:p>
    <w:sectPr w:rsidR="007646AB" w:rsidRPr="002E320D" w:rsidSect="002E320D">
      <w:footerReference w:type="default" r:id="rId29"/>
      <w:pgSz w:w="11906" w:h="16838"/>
      <w:pgMar w:top="1361" w:right="1786" w:bottom="1361" w:left="1786"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olleen Reid" w:date="2020-05-02T12:45:00Z" w:initials="CR">
    <w:p w14:paraId="209BED80" w14:textId="44DBCB3B" w:rsidR="00A54CC9" w:rsidRDefault="00A54CC9">
      <w:pPr>
        <w:pStyle w:val="CommentText"/>
      </w:pPr>
      <w:r>
        <w:rPr>
          <w:rStyle w:val="CommentReference"/>
        </w:rPr>
        <w:annotationRef/>
      </w:r>
      <w:r>
        <w:t>Is this the order we have agreed to?</w:t>
      </w:r>
    </w:p>
  </w:comment>
  <w:comment w:id="1" w:author="Melissa Maestas" w:date="2020-05-05T12:37:00Z" w:initials="MMM">
    <w:p w14:paraId="603DFEE2" w14:textId="601E0036" w:rsidR="00A54CC9" w:rsidRDefault="00A54CC9">
      <w:pPr>
        <w:pStyle w:val="CommentText"/>
      </w:pPr>
      <w:r>
        <w:rPr>
          <w:rStyle w:val="CommentReference"/>
        </w:rPr>
        <w:annotationRef/>
      </w:r>
      <w:r>
        <w:t>Works for me</w:t>
      </w:r>
    </w:p>
  </w:comment>
  <w:comment w:id="2" w:author="Colleen Reid" w:date="2020-05-02T16:21:00Z" w:initials="CR">
    <w:p w14:paraId="30864116" w14:textId="4046A9D3" w:rsidR="00A54CC9" w:rsidRDefault="00A54CC9">
      <w:pPr>
        <w:pStyle w:val="CommentText"/>
      </w:pPr>
      <w:r>
        <w:rPr>
          <w:rStyle w:val="CommentReference"/>
        </w:rPr>
        <w:annotationRef/>
      </w:r>
      <w:r>
        <w:t xml:space="preserve">I have kept in some of the instructions from Scientific Data so that we can ensure that we are meeting the journal requirements. </w:t>
      </w:r>
    </w:p>
  </w:comment>
  <w:comment w:id="3" w:author="Colleen Reid" w:date="2020-05-02T13:01:00Z" w:initials="CR">
    <w:p w14:paraId="07DA7B7A" w14:textId="41D850E9" w:rsidR="00A54CC9" w:rsidRDefault="00A54CC9">
      <w:pPr>
        <w:pStyle w:val="CommentText"/>
      </w:pPr>
      <w:r>
        <w:rPr>
          <w:rStyle w:val="CommentReference"/>
        </w:rPr>
        <w:annotationRef/>
      </w:r>
      <w:r>
        <w:t xml:space="preserve">Ellen, we will need to talk about what to put in the abstract because of only being able to present 170 words. </w:t>
      </w:r>
    </w:p>
  </w:comment>
  <w:comment w:id="12" w:author="Melissa Maestas" w:date="2020-05-05T12:44:00Z" w:initials="MMM">
    <w:p w14:paraId="12E77EFA" w14:textId="36A2E1F9" w:rsidR="00A54CC9" w:rsidRDefault="00A54CC9">
      <w:pPr>
        <w:pStyle w:val="CommentText"/>
      </w:pPr>
      <w:r>
        <w:rPr>
          <w:rStyle w:val="CommentReference"/>
        </w:rPr>
        <w:annotationRef/>
      </w:r>
      <w:r>
        <w:t>Already defined above</w:t>
      </w:r>
    </w:p>
  </w:comment>
  <w:comment w:id="16" w:author="Melissa Maestas" w:date="2020-05-05T19:49:00Z" w:initials="MMM">
    <w:p w14:paraId="6405EF17" w14:textId="4C3B8F76" w:rsidR="00A54CC9" w:rsidRDefault="00A54CC9">
      <w:pPr>
        <w:pStyle w:val="CommentText"/>
      </w:pPr>
      <w:r>
        <w:rPr>
          <w:rStyle w:val="CommentReference"/>
        </w:rPr>
        <w:annotationRef/>
      </w:r>
      <w:r>
        <w:t>These should probably have citation numbers with them</w:t>
      </w:r>
    </w:p>
  </w:comment>
  <w:comment w:id="26" w:author="Colleen Reid" w:date="2020-05-02T13:53:00Z" w:initials="CR">
    <w:p w14:paraId="30060E33" w14:textId="77777777" w:rsidR="00A54CC9" w:rsidRDefault="00A54CC9">
      <w:pPr>
        <w:pStyle w:val="CommentText"/>
      </w:pPr>
      <w:r>
        <w:rPr>
          <w:rStyle w:val="CommentReference"/>
        </w:rPr>
        <w:annotationRef/>
      </w:r>
      <w:r>
        <w:t xml:space="preserve">Now that we are doing this in Word, will have to figure out how to put in the Figures. The journal also wants all figures and tables at the end of the manuscript with specific ways to refer to them in the manuscript. </w:t>
      </w:r>
    </w:p>
    <w:p w14:paraId="17DF73C9" w14:textId="77777777" w:rsidR="00A54CC9" w:rsidRDefault="00A54CC9">
      <w:pPr>
        <w:pStyle w:val="CommentText"/>
      </w:pPr>
    </w:p>
    <w:p w14:paraId="72B9FAA9" w14:textId="5C2B8CA4" w:rsidR="00A54CC9" w:rsidRDefault="00A54CC9">
      <w:pPr>
        <w:pStyle w:val="CommentText"/>
      </w:pPr>
      <w:r>
        <w:t xml:space="preserve">For now, I am going to put them into the text here so that we can look at them and decide if we would like to keep them the way that they are. </w:t>
      </w:r>
    </w:p>
  </w:comment>
  <w:comment w:id="27" w:author="Colleen Reid" w:date="2020-05-02T14:06:00Z" w:initials="CR">
    <w:p w14:paraId="3DFF3D38" w14:textId="77777777" w:rsidR="00A54CC9" w:rsidRDefault="00A54CC9">
      <w:pPr>
        <w:pStyle w:val="CommentText"/>
      </w:pPr>
      <w:r>
        <w:rPr>
          <w:rStyle w:val="CommentReference"/>
        </w:rPr>
        <w:annotationRef/>
      </w:r>
      <w:r>
        <w:t xml:space="preserve">This will be in the paper in a better version – just copied and pasted here for now. </w:t>
      </w:r>
    </w:p>
    <w:p w14:paraId="35E8B05B" w14:textId="77777777" w:rsidR="00A54CC9" w:rsidRDefault="00A54CC9">
      <w:pPr>
        <w:pStyle w:val="CommentText"/>
      </w:pPr>
    </w:p>
    <w:p w14:paraId="7A2C9C52" w14:textId="1B1182A9" w:rsidR="00A54CC9" w:rsidRDefault="00A54CC9">
      <w:pPr>
        <w:pStyle w:val="CommentText"/>
      </w:pPr>
      <w:r>
        <w:t xml:space="preserve">I think it would be good to have the </w:t>
      </w:r>
      <w:proofErr w:type="spellStart"/>
      <w:r>
        <w:t>colors</w:t>
      </w:r>
      <w:proofErr w:type="spellEnd"/>
      <w:r>
        <w:t xml:space="preserve"> of the dots represent the source of the monitoring data. Melissa, would it be relatively easy to modify your code for this figure to get that? </w:t>
      </w:r>
    </w:p>
  </w:comment>
  <w:comment w:id="28" w:author="Colleen Reid" w:date="2020-05-02T14:09:00Z" w:initials="CR">
    <w:p w14:paraId="0C69FAC6" w14:textId="4B633B3D" w:rsidR="00A54CC9" w:rsidRDefault="00A54CC9">
      <w:pPr>
        <w:pStyle w:val="CommentText"/>
      </w:pPr>
      <w:r>
        <w:rPr>
          <w:rStyle w:val="CommentReference"/>
        </w:rPr>
        <w:annotationRef/>
      </w:r>
      <w:r>
        <w:t xml:space="preserve">Again, just to look at. We will put this into a word table later if we choose to keep it. </w:t>
      </w:r>
    </w:p>
  </w:comment>
  <w:comment w:id="29" w:author="Melissa Maestas" w:date="2020-05-05T19:55:00Z" w:initials="MMM">
    <w:p w14:paraId="4DE843FE" w14:textId="2FDBEA64" w:rsidR="00A54CC9" w:rsidRDefault="00A54CC9" w:rsidP="006703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hAnsi="Menlo" w:cs="Menlo"/>
          <w:color w:val="000000"/>
          <w:sz w:val="32"/>
          <w:szCs w:val="32"/>
          <w:lang w:val="en-US"/>
        </w:rPr>
      </w:pPr>
      <w:r>
        <w:rPr>
          <w:rStyle w:val="CommentReference"/>
        </w:rPr>
        <w:annotationRef/>
      </w:r>
      <w:r>
        <w:t xml:space="preserve">The source csv file for this is </w:t>
      </w:r>
      <w:r>
        <w:rPr>
          <w:rFonts w:ascii="Menlo" w:hAnsi="Menlo" w:cs="Menlo"/>
          <w:color w:val="000000"/>
          <w:sz w:val="32"/>
          <w:szCs w:val="32"/>
          <w:lang w:val="en-US"/>
        </w:rPr>
        <w:t>/estimate-pm25/LaTeX_documentation/SciData_manuscript/Table1_List_Variables.csv</w:t>
      </w:r>
    </w:p>
    <w:p w14:paraId="7B3FD2BB" w14:textId="47ACE9E7" w:rsidR="00A54CC9" w:rsidRDefault="00A54CC9">
      <w:pPr>
        <w:pStyle w:val="CommentText"/>
      </w:pPr>
    </w:p>
  </w:comment>
  <w:comment w:id="34" w:author="Melissa Maestas" w:date="2020-05-06T12:55:00Z" w:initials="MMM">
    <w:p w14:paraId="2A3FD690" w14:textId="77777777" w:rsidR="00A54CC9" w:rsidRDefault="00A54CC9">
      <w:pPr>
        <w:pStyle w:val="CommentText"/>
      </w:pPr>
      <w:r>
        <w:rPr>
          <w:rStyle w:val="CommentReference"/>
        </w:rPr>
        <w:annotationRef/>
      </w:r>
      <w:hyperlink r:id="rId1" w:anchor="Daily" w:history="1">
        <w:r w:rsidRPr="00A70716">
          <w:rPr>
            <w:rStyle w:val="Hyperlink"/>
          </w:rPr>
          <w:t>https://aqs.epa.gov/aqsweb/airdata/download_files.html#Daily</w:t>
        </w:r>
      </w:hyperlink>
      <w:r>
        <w:t xml:space="preserve"> </w:t>
      </w:r>
    </w:p>
    <w:p w14:paraId="1950756B" w14:textId="13BF64D2" w:rsidR="00A54CC9" w:rsidRDefault="00A54CC9">
      <w:pPr>
        <w:pStyle w:val="CommentText"/>
      </w:pPr>
      <w:r>
        <w:t xml:space="preserve">details in PM25_EPA_Monitoring_Network.tex in </w:t>
      </w:r>
      <w:proofErr w:type="spellStart"/>
      <w:r>
        <w:t>LaTeX_documentation</w:t>
      </w:r>
      <w:proofErr w:type="spellEnd"/>
      <w:r>
        <w:t xml:space="preserve"> folder</w:t>
      </w:r>
    </w:p>
  </w:comment>
  <w:comment w:id="38" w:author="Melissa Maestas" w:date="2020-05-06T12:56:00Z" w:initials="MMM">
    <w:p w14:paraId="308B8F34" w14:textId="2986CCE4" w:rsidR="00A54CC9" w:rsidRDefault="00A54CC9">
      <w:pPr>
        <w:pStyle w:val="CommentText"/>
      </w:pPr>
      <w:r>
        <w:rPr>
          <w:rStyle w:val="CommentReference"/>
        </w:rPr>
        <w:annotationRef/>
      </w:r>
      <w:r>
        <w:t xml:space="preserve">See </w:t>
      </w:r>
      <w:r w:rsidRPr="00E45530">
        <w:t>PM25_California-State.tex</w:t>
      </w:r>
      <w:r>
        <w:t xml:space="preserve"> and </w:t>
      </w:r>
      <w:r w:rsidRPr="00E45530">
        <w:t>PM25_CARB_Mobile.tex</w:t>
      </w:r>
      <w:r>
        <w:t xml:space="preserve"> in the </w:t>
      </w:r>
      <w:proofErr w:type="spellStart"/>
      <w:r>
        <w:t>LaTeX_documentation</w:t>
      </w:r>
      <w:proofErr w:type="spellEnd"/>
      <w:r>
        <w:t xml:space="preserve"> folder for details</w:t>
      </w:r>
    </w:p>
  </w:comment>
  <w:comment w:id="44" w:author="Melissa Maestas" w:date="2020-05-06T18:42:00Z" w:initials="MMM">
    <w:p w14:paraId="06921819" w14:textId="77777777" w:rsidR="00A54CC9" w:rsidRDefault="00A54CC9">
      <w:pPr>
        <w:pStyle w:val="CommentText"/>
      </w:pPr>
      <w:r>
        <w:rPr>
          <w:rStyle w:val="CommentReference"/>
        </w:rPr>
        <w:annotationRef/>
      </w:r>
      <w:r>
        <w:t>See PM25_Federal_Land_Manager_Env_Database.tex for details</w:t>
      </w:r>
    </w:p>
    <w:p w14:paraId="008208F9" w14:textId="1BDE11EB" w:rsidR="00A54CC9" w:rsidRDefault="00A54CC9">
      <w:pPr>
        <w:pStyle w:val="CommentText"/>
      </w:pPr>
      <w:hyperlink r:id="rId2" w:history="1">
        <w:r w:rsidRPr="00A70716">
          <w:rPr>
            <w:rStyle w:val="Hyperlink"/>
          </w:rPr>
          <w:t>http://views.cira.colostate.edu/fed/DataWizard/Default.aspx</w:t>
        </w:r>
      </w:hyperlink>
      <w:r>
        <w:t xml:space="preserve"> </w:t>
      </w:r>
    </w:p>
  </w:comment>
  <w:comment w:id="47" w:author="Melissa Maestas" w:date="2020-05-06T18:44:00Z" w:initials="MMM">
    <w:p w14:paraId="6CF64F7F" w14:textId="77777777" w:rsidR="00A54CC9" w:rsidRDefault="00A54CC9">
      <w:pPr>
        <w:pStyle w:val="CommentText"/>
      </w:pPr>
      <w:r>
        <w:rPr>
          <w:rStyle w:val="CommentReference"/>
        </w:rPr>
        <w:annotationRef/>
      </w:r>
      <w:r>
        <w:t>See PM25_Fire_Cache_Smoke_Monitor_Archive.tex for details</w:t>
      </w:r>
    </w:p>
    <w:p w14:paraId="10EA6CF1" w14:textId="68B77C9A" w:rsidR="00A54CC9" w:rsidRDefault="00A54CC9">
      <w:pPr>
        <w:pStyle w:val="CommentText"/>
      </w:pPr>
      <w:hyperlink r:id="rId3" w:history="1">
        <w:r w:rsidRPr="00A70716">
          <w:rPr>
            <w:rStyle w:val="Hyperlink"/>
          </w:rPr>
          <w:t>https://wrcc.dri.edu/cgi-bin/smoke.pl</w:t>
        </w:r>
      </w:hyperlink>
      <w:r>
        <w:t xml:space="preserve"> </w:t>
      </w:r>
    </w:p>
  </w:comment>
  <w:comment w:id="49" w:author="Melissa Maestas" w:date="2020-05-06T18:46:00Z" w:initials="MMM">
    <w:p w14:paraId="72DB7F5B" w14:textId="77777777" w:rsidR="00A54CC9" w:rsidRDefault="00A54CC9">
      <w:pPr>
        <w:pStyle w:val="CommentText"/>
      </w:pPr>
      <w:r>
        <w:rPr>
          <w:rStyle w:val="CommentReference"/>
        </w:rPr>
        <w:annotationRef/>
      </w:r>
      <w:r>
        <w:t>See PM25_IMPROVE_Network.tex for details</w:t>
      </w:r>
    </w:p>
    <w:p w14:paraId="05B07577" w14:textId="3043CDAF" w:rsidR="00A54CC9" w:rsidRDefault="00A54CC9">
      <w:pPr>
        <w:pStyle w:val="CommentText"/>
      </w:pPr>
      <w:hyperlink r:id="rId4" w:history="1">
        <w:r w:rsidRPr="00A70716">
          <w:rPr>
            <w:rStyle w:val="Hyperlink"/>
          </w:rPr>
          <w:t>https://www3.epa.gov/ttnamti1/visdata.html</w:t>
        </w:r>
      </w:hyperlink>
      <w:r>
        <w:t xml:space="preserve"> </w:t>
      </w:r>
    </w:p>
  </w:comment>
  <w:comment w:id="52" w:author="Melissa Maestas" w:date="2020-05-06T19:21:00Z" w:initials="MMM">
    <w:p w14:paraId="1FC4931A" w14:textId="43C05F71" w:rsidR="00A54CC9" w:rsidRDefault="00A54CC9">
      <w:pPr>
        <w:pStyle w:val="CommentText"/>
      </w:pPr>
      <w:r>
        <w:rPr>
          <w:rStyle w:val="CommentReference"/>
        </w:rPr>
        <w:annotationRef/>
      </w:r>
      <w:r>
        <w:t>See PM25_Uintah_Basin_Lyman.tex for details</w:t>
      </w:r>
    </w:p>
  </w:comment>
  <w:comment w:id="55" w:author="Melissa Maestas" w:date="2020-05-06T19:27:00Z" w:initials="MMM">
    <w:p w14:paraId="50783F98" w14:textId="77777777" w:rsidR="00A54CC9" w:rsidRDefault="00A54CC9">
      <w:pPr>
        <w:pStyle w:val="CommentText"/>
      </w:pPr>
      <w:r>
        <w:rPr>
          <w:rStyle w:val="CommentReference"/>
        </w:rPr>
        <w:annotationRef/>
      </w:r>
      <w:r>
        <w:t>See PM25_Utah-State.tex for details</w:t>
      </w:r>
    </w:p>
    <w:p w14:paraId="1C8820B6" w14:textId="46F0FF3C" w:rsidR="00A54CC9" w:rsidRDefault="00A54CC9">
      <w:pPr>
        <w:pStyle w:val="CommentText"/>
      </w:pPr>
      <w:hyperlink r:id="rId5" w:history="1">
        <w:r w:rsidRPr="00A70716">
          <w:rPr>
            <w:rStyle w:val="Hyperlink"/>
          </w:rPr>
          <w:t>http://www.airmonitoring.utah.gov/dataarchive/archpm25.htm</w:t>
        </w:r>
      </w:hyperlink>
      <w:r>
        <w:t xml:space="preserve"> </w:t>
      </w:r>
    </w:p>
  </w:comment>
  <w:comment w:id="57" w:author="Melissa Maestas" w:date="2020-05-06T19:28:00Z" w:initials="MMM">
    <w:p w14:paraId="0D5E64E3" w14:textId="190A945A" w:rsidR="00A54CC9" w:rsidRDefault="00A54CC9">
      <w:pPr>
        <w:pStyle w:val="CommentText"/>
      </w:pPr>
      <w:r>
        <w:rPr>
          <w:rStyle w:val="CommentReference"/>
        </w:rPr>
        <w:annotationRef/>
      </w:r>
      <w:r>
        <w:t>See PM25PCAPS_SaltLake_Silcox.tex for details</w:t>
      </w:r>
    </w:p>
  </w:comment>
  <w:comment w:id="32" w:author="Colleen Reid" w:date="2020-05-02T14:09:00Z" w:initials="CR">
    <w:p w14:paraId="46843090" w14:textId="7909EA2F" w:rsidR="00A54CC9" w:rsidRDefault="00A54CC9">
      <w:pPr>
        <w:pStyle w:val="CommentText"/>
      </w:pPr>
      <w:r>
        <w:rPr>
          <w:rStyle w:val="CommentReference"/>
        </w:rPr>
        <w:annotationRef/>
      </w:r>
      <w:r>
        <w:t xml:space="preserve">Melissa, could you list these here? </w:t>
      </w:r>
    </w:p>
  </w:comment>
  <w:comment w:id="33" w:author="Melissa Maestas" w:date="2020-05-06T12:47:00Z" w:initials="MMM">
    <w:p w14:paraId="2388115F" w14:textId="77777777" w:rsidR="00A54CC9" w:rsidRDefault="00A54CC9">
      <w:pPr>
        <w:pStyle w:val="CommentText"/>
      </w:pPr>
      <w:r>
        <w:rPr>
          <w:rStyle w:val="CommentReference"/>
        </w:rPr>
        <w:annotationRef/>
      </w:r>
      <w:r>
        <w:t>See also notes for the Acknowledgment Section</w:t>
      </w:r>
    </w:p>
    <w:p w14:paraId="360F37AA" w14:textId="2704FF38" w:rsidR="00A54CC9" w:rsidRDefault="00A54CC9" w:rsidP="00E45530">
      <w:pPr>
        <w:pStyle w:val="CommentText"/>
      </w:pPr>
      <w:r>
        <w:t>See PM25_*.</w:t>
      </w:r>
      <w:proofErr w:type="spellStart"/>
      <w:r>
        <w:t>tex</w:t>
      </w:r>
      <w:proofErr w:type="spellEnd"/>
      <w:r>
        <w:t xml:space="preserve"> files in the </w:t>
      </w:r>
      <w:proofErr w:type="spellStart"/>
      <w:r>
        <w:t>LaTeX_documentation</w:t>
      </w:r>
      <w:proofErr w:type="spellEnd"/>
      <w:r>
        <w:t xml:space="preserve"> folder for details about data sources.</w:t>
      </w:r>
    </w:p>
    <w:p w14:paraId="37277350" w14:textId="6EB15147" w:rsidR="00A54CC9" w:rsidRDefault="00A54CC9">
      <w:pPr>
        <w:pStyle w:val="CommentText"/>
      </w:pPr>
    </w:p>
  </w:comment>
  <w:comment w:id="60" w:author="Melissa Maestas" w:date="2020-05-05T20:00:00Z" w:initials="MMM">
    <w:p w14:paraId="7C79FAF2" w14:textId="77777777" w:rsidR="00A54CC9" w:rsidRDefault="00A54CC9">
      <w:pPr>
        <w:pStyle w:val="CommentText"/>
      </w:pPr>
      <w:r>
        <w:rPr>
          <w:rStyle w:val="CommentReference"/>
        </w:rPr>
        <w:annotationRef/>
      </w:r>
      <w:r>
        <w:t>U is east-west wind</w:t>
      </w:r>
    </w:p>
    <w:p w14:paraId="49C8D26E" w14:textId="27A4365E" w:rsidR="00A54CC9" w:rsidRDefault="00A54CC9">
      <w:pPr>
        <w:pStyle w:val="CommentText"/>
      </w:pPr>
      <w:r>
        <w:t>V is north-south wind</w:t>
      </w:r>
    </w:p>
  </w:comment>
  <w:comment w:id="61" w:author="Melissa Maestas" w:date="2020-05-05T19:59:00Z" w:initials="MMM">
    <w:p w14:paraId="079DE3DC" w14:textId="2E09ECF1" w:rsidR="00A54CC9" w:rsidRDefault="00A54CC9">
      <w:pPr>
        <w:pStyle w:val="CommentText"/>
      </w:pPr>
      <w:r>
        <w:rPr>
          <w:rStyle w:val="CommentReference"/>
        </w:rPr>
        <w:annotationRef/>
      </w:r>
      <w:r>
        <w:t xml:space="preserve">vertical wind velocity at an altitude of 850 </w:t>
      </w:r>
      <w:proofErr w:type="spellStart"/>
      <w:r>
        <w:t>mb</w:t>
      </w:r>
      <w:proofErr w:type="spellEnd"/>
    </w:p>
  </w:comment>
  <w:comment w:id="62" w:author="Melissa Maestas" w:date="2020-05-05T20:00:00Z" w:initials="MMM">
    <w:p w14:paraId="4DD39F29" w14:textId="34D42629" w:rsidR="00A54CC9" w:rsidRDefault="00A54CC9">
      <w:pPr>
        <w:pStyle w:val="CommentText"/>
      </w:pPr>
      <w:r>
        <w:rPr>
          <w:rStyle w:val="CommentReference"/>
        </w:rPr>
        <w:annotationRef/>
      </w:r>
      <w:r>
        <w:t xml:space="preserve">vertical wind velocity at an altitude of 700 </w:t>
      </w:r>
      <w:proofErr w:type="spellStart"/>
      <w:r>
        <w:t>mb</w:t>
      </w:r>
      <w:proofErr w:type="spellEnd"/>
    </w:p>
  </w:comment>
  <w:comment w:id="63" w:author="Colleen Reid" w:date="2020-05-02T14:10:00Z" w:initials="CR">
    <w:p w14:paraId="5C4EF5C3" w14:textId="7DBFF549" w:rsidR="00A54CC9" w:rsidRDefault="00A54CC9">
      <w:pPr>
        <w:pStyle w:val="CommentText"/>
      </w:pPr>
      <w:r>
        <w:rPr>
          <w:rStyle w:val="CommentReference"/>
        </w:rPr>
        <w:annotationRef/>
      </w:r>
      <w:r>
        <w:t xml:space="preserve">Melissa, could you write out in words what </w:t>
      </w:r>
      <w:proofErr w:type="gramStart"/>
      <w:r>
        <w:t>these variable stand</w:t>
      </w:r>
      <w:proofErr w:type="gramEnd"/>
      <w:r>
        <w:t xml:space="preserve"> for?</w:t>
      </w:r>
    </w:p>
  </w:comment>
  <w:comment w:id="67" w:author="Colleen Reid" w:date="2020-05-02T14:40:00Z" w:initials="CR">
    <w:p w14:paraId="1C959259" w14:textId="22CDE791" w:rsidR="00A54CC9" w:rsidRDefault="00A54CC9">
      <w:pPr>
        <w:pStyle w:val="CommentText"/>
      </w:pPr>
      <w:r>
        <w:rPr>
          <w:rStyle w:val="CommentReference"/>
        </w:rPr>
        <w:annotationRef/>
      </w:r>
      <w:r>
        <w:t xml:space="preserve">I’m going to need to work on getting these citations into Zotero correctly and then can fix this. </w:t>
      </w:r>
    </w:p>
  </w:comment>
  <w:comment w:id="72" w:author="Melissa Maestas" w:date="2020-05-06T19:44:00Z" w:initials="MMM">
    <w:p w14:paraId="5EAD809A" w14:textId="1D78E453" w:rsidR="00A54CC9" w:rsidRDefault="00A54CC9">
      <w:pPr>
        <w:pStyle w:val="CommentText"/>
      </w:pPr>
      <w:r>
        <w:rPr>
          <w:rStyle w:val="CommentReference"/>
        </w:rPr>
        <w:annotationRef/>
      </w:r>
      <w:r>
        <w:t>Any data that was repeated from multiple sources was de-duplicated.</w:t>
      </w:r>
    </w:p>
  </w:comment>
  <w:comment w:id="75" w:author="Colleen Reid" w:date="2020-05-02T14:49:00Z" w:initials="CR">
    <w:p w14:paraId="02606225" w14:textId="630F04FF" w:rsidR="00A54CC9" w:rsidRDefault="00A54CC9">
      <w:pPr>
        <w:pStyle w:val="CommentText"/>
      </w:pPr>
      <w:r>
        <w:rPr>
          <w:rStyle w:val="CommentReference"/>
        </w:rPr>
        <w:annotationRef/>
      </w:r>
      <w:r>
        <w:t>Ellen, can you check to make sure this is accurate?</w:t>
      </w:r>
    </w:p>
  </w:comment>
  <w:comment w:id="77" w:author="Colleen Reid" w:date="2020-05-02T14:54:00Z" w:initials="CR">
    <w:p w14:paraId="4CDCB7A5" w14:textId="45F1EDD8" w:rsidR="00A54CC9" w:rsidRDefault="00A54CC9">
      <w:pPr>
        <w:pStyle w:val="CommentText"/>
      </w:pPr>
      <w:r>
        <w:rPr>
          <w:rStyle w:val="CommentReference"/>
        </w:rPr>
        <w:annotationRef/>
      </w:r>
      <w:r>
        <w:t xml:space="preserve">Will need to convert this into a reference. </w:t>
      </w:r>
    </w:p>
  </w:comment>
  <w:comment w:id="81" w:author="Colleen Reid" w:date="2020-05-02T14:57:00Z" w:initials="CR">
    <w:p w14:paraId="5CA335B4" w14:textId="2E026F16" w:rsidR="00A54CC9" w:rsidRDefault="00A54CC9">
      <w:pPr>
        <w:pStyle w:val="CommentText"/>
      </w:pPr>
      <w:r>
        <w:rPr>
          <w:rStyle w:val="CommentReference"/>
        </w:rPr>
        <w:annotationRef/>
      </w:r>
      <w:r>
        <w:t>Convert to citation</w:t>
      </w:r>
    </w:p>
  </w:comment>
  <w:comment w:id="90" w:author="Colleen Reid" w:date="2020-05-02T15:30:00Z" w:initials="CR">
    <w:p w14:paraId="5FE96A03" w14:textId="279B309F" w:rsidR="00A54CC9" w:rsidRDefault="00A54CC9">
      <w:pPr>
        <w:pStyle w:val="CommentText"/>
      </w:pPr>
      <w:r>
        <w:rPr>
          <w:rStyle w:val="CommentReference"/>
        </w:rPr>
        <w:annotationRef/>
      </w:r>
      <w:r>
        <w:t>I need to get this into Zotero correctly</w:t>
      </w:r>
    </w:p>
  </w:comment>
  <w:comment w:id="91" w:author="Colleen Reid" w:date="2020-05-02T15:32:00Z" w:initials="CR">
    <w:p w14:paraId="33F347E9" w14:textId="512BA65A" w:rsidR="00A54CC9" w:rsidRDefault="00A54CC9">
      <w:pPr>
        <w:pStyle w:val="CommentText"/>
      </w:pPr>
      <w:r>
        <w:rPr>
          <w:rStyle w:val="CommentReference"/>
        </w:rPr>
        <w:annotationRef/>
      </w:r>
      <w:r>
        <w:t>Convert to a citation</w:t>
      </w:r>
    </w:p>
  </w:comment>
  <w:comment w:id="92" w:author="Colleen Reid" w:date="2020-05-02T15:33:00Z" w:initials="CR">
    <w:p w14:paraId="6C9CE23E" w14:textId="03D57734" w:rsidR="00A54CC9" w:rsidRDefault="00A54CC9">
      <w:pPr>
        <w:pStyle w:val="CommentText"/>
      </w:pPr>
      <w:r>
        <w:rPr>
          <w:rStyle w:val="CommentReference"/>
        </w:rPr>
        <w:annotationRef/>
      </w:r>
      <w:r>
        <w:t>Convert to a citation</w:t>
      </w:r>
    </w:p>
  </w:comment>
  <w:comment w:id="93" w:author="Colleen Reid" w:date="2020-05-02T15:33:00Z" w:initials="CR">
    <w:p w14:paraId="2F4AAEE1" w14:textId="2A818F62" w:rsidR="00A54CC9" w:rsidRDefault="00A54CC9">
      <w:pPr>
        <w:pStyle w:val="CommentText"/>
      </w:pPr>
      <w:r>
        <w:rPr>
          <w:rStyle w:val="CommentReference"/>
        </w:rPr>
        <w:annotationRef/>
      </w:r>
      <w:r>
        <w:t>Put in a citation</w:t>
      </w:r>
    </w:p>
  </w:comment>
  <w:comment w:id="95" w:author="Melissa Maestas" w:date="2020-05-06T19:51:00Z" w:initials="MMM">
    <w:p w14:paraId="51A09CDB" w14:textId="0104F030" w:rsidR="00A54CC9" w:rsidRDefault="00A54CC9">
      <w:pPr>
        <w:pStyle w:val="CommentText"/>
      </w:pPr>
      <w:r>
        <w:rPr>
          <w:rStyle w:val="CommentReference"/>
        </w:rPr>
        <w:annotationRef/>
      </w:r>
      <w:r>
        <w:t xml:space="preserve">Suggest re-writing this sentence to avoid have ‘and’ be 3 of 5 consecutive words – would help with readability. It’s hard to tell from reading it if there were dummy variables for latitude and longitude. </w:t>
      </w:r>
    </w:p>
  </w:comment>
  <w:comment w:id="96" w:author="Colleen Reid" w:date="2020-05-02T15:34:00Z" w:initials="CR">
    <w:p w14:paraId="4561811C" w14:textId="6C995D07" w:rsidR="00A54CC9" w:rsidRDefault="00A54CC9">
      <w:pPr>
        <w:pStyle w:val="CommentText"/>
      </w:pPr>
      <w:r>
        <w:rPr>
          <w:rStyle w:val="CommentReference"/>
        </w:rPr>
        <w:annotationRef/>
      </w:r>
      <w:r>
        <w:t xml:space="preserve">Figure out the way that </w:t>
      </w:r>
      <w:proofErr w:type="spellStart"/>
      <w:r>
        <w:t>SciData</w:t>
      </w:r>
      <w:proofErr w:type="spellEnd"/>
      <w:r>
        <w:t xml:space="preserve"> wants us to do subheadings and sub-sub-headings</w:t>
      </w:r>
    </w:p>
  </w:comment>
  <w:comment w:id="97" w:author="Melissa Maestas" w:date="2020-05-06T19:56:00Z" w:initials="MMM">
    <w:p w14:paraId="64057BC1" w14:textId="69E02AE4" w:rsidR="00A54CC9" w:rsidRDefault="00A54CC9">
      <w:pPr>
        <w:pStyle w:val="CommentText"/>
      </w:pPr>
      <w:r>
        <w:rPr>
          <w:rStyle w:val="CommentReference"/>
        </w:rPr>
        <w:annotationRef/>
      </w:r>
      <w:r>
        <w:t>Suggest citing papers that explain what this method means</w:t>
      </w:r>
    </w:p>
  </w:comment>
  <w:comment w:id="98" w:author="Ellen Considine" w:date="2020-04-29T09:57:00Z" w:initials="EC">
    <w:p w14:paraId="6E78DE0C" w14:textId="77777777" w:rsidR="00A54CC9" w:rsidRDefault="00A54CC9" w:rsidP="00A75088">
      <w:pPr>
        <w:pStyle w:val="CommentText"/>
      </w:pPr>
      <w:r>
        <w:rPr>
          <w:rStyle w:val="CommentReference"/>
        </w:rPr>
        <w:annotationRef/>
      </w:r>
      <w:r>
        <w:t>Colleen wants to talk about this?</w:t>
      </w:r>
    </w:p>
  </w:comment>
  <w:comment w:id="99" w:author="Melissa Maestas" w:date="2020-05-06T20:00:00Z" w:initials="MMM">
    <w:p w14:paraId="1435487C" w14:textId="027CCDAA" w:rsidR="00A54CC9" w:rsidRDefault="00A54CC9">
      <w:pPr>
        <w:pStyle w:val="CommentText"/>
      </w:pPr>
      <w:r>
        <w:rPr>
          <w:rStyle w:val="CommentReference"/>
        </w:rPr>
        <w:annotationRef/>
      </w:r>
      <w:r>
        <w:t>Suggest specifying what kind you are referring to instead of using the phrase ‘this kind’</w:t>
      </w:r>
    </w:p>
  </w:comment>
  <w:comment w:id="100" w:author="Melissa Maestas" w:date="2020-05-07T19:13:00Z" w:initials="MMM">
    <w:p w14:paraId="0A2B0FBA" w14:textId="01A792FD" w:rsidR="00A54CC9" w:rsidRDefault="00A54CC9">
      <w:pPr>
        <w:pStyle w:val="CommentText"/>
      </w:pPr>
      <w:r>
        <w:rPr>
          <w:rStyle w:val="CommentReference"/>
        </w:rPr>
        <w:annotationRef/>
      </w:r>
      <w:r>
        <w:t>Suggest adding citation for the algorithm</w:t>
      </w:r>
    </w:p>
  </w:comment>
  <w:comment w:id="101" w:author="Melissa Maestas" w:date="2020-05-07T19:14:00Z" w:initials="MMM">
    <w:p w14:paraId="14BEACA2" w14:textId="1612A201" w:rsidR="00A54CC9" w:rsidRDefault="00A54CC9">
      <w:pPr>
        <w:pStyle w:val="CommentText"/>
      </w:pPr>
      <w:r>
        <w:rPr>
          <w:rStyle w:val="CommentReference"/>
        </w:rPr>
        <w:annotationRef/>
      </w:r>
      <w:r>
        <w:t>Suggest adding citation for the algorithm</w:t>
      </w:r>
    </w:p>
  </w:comment>
  <w:comment w:id="102" w:author="Melissa Maestas" w:date="2020-05-07T19:17:00Z" w:initials="MMM">
    <w:p w14:paraId="49CD3E6D" w14:textId="77777777" w:rsidR="00A54CC9" w:rsidRDefault="00A54CC9">
      <w:pPr>
        <w:pStyle w:val="CommentText"/>
      </w:pPr>
      <w:r>
        <w:rPr>
          <w:rStyle w:val="CommentReference"/>
        </w:rPr>
        <w:annotationRef/>
      </w:r>
      <w:r>
        <w:t xml:space="preserve">FYI, all of the R packages I used at any point are listed in </w:t>
      </w:r>
    </w:p>
    <w:p w14:paraId="7C0CAFFC" w14:textId="77777777" w:rsidR="00A54CC9" w:rsidRDefault="00A54CC9">
      <w:pPr>
        <w:pStyle w:val="CommentText"/>
      </w:pPr>
      <w:r>
        <w:t>\estimate-pm25\</w:t>
      </w:r>
      <w:proofErr w:type="spellStart"/>
      <w:r>
        <w:t>General_Project_Functions</w:t>
      </w:r>
      <w:proofErr w:type="spellEnd"/>
      <w:r>
        <w:t>\Script1_Install_Pkgs.R</w:t>
      </w:r>
    </w:p>
    <w:p w14:paraId="4BBC0B9B" w14:textId="485FC34B" w:rsidR="00A54CC9" w:rsidRDefault="00A54CC9">
      <w:pPr>
        <w:pStyle w:val="CommentText"/>
      </w:pPr>
      <w:r>
        <w:t>At the very least</w:t>
      </w:r>
      <w:r w:rsidR="00A32659">
        <w:t xml:space="preserve">, the </w:t>
      </w:r>
      <w:proofErr w:type="spellStart"/>
      <w:r w:rsidR="00A32659">
        <w:t>rNOMADS</w:t>
      </w:r>
      <w:proofErr w:type="spellEnd"/>
      <w:r w:rsidR="00A32659">
        <w:t xml:space="preserve"> package should be cited somewhere in the paper.</w:t>
      </w:r>
    </w:p>
  </w:comment>
  <w:comment w:id="103" w:author="Ellen Considine" w:date="2020-04-24T20:35:00Z" w:initials="EC">
    <w:p w14:paraId="3C4093F1" w14:textId="77777777" w:rsidR="00A54CC9" w:rsidRDefault="00A54CC9" w:rsidP="00A75088">
      <w:pPr>
        <w:pStyle w:val="CommentText"/>
      </w:pPr>
      <w:r>
        <w:rPr>
          <w:rStyle w:val="CommentReference"/>
        </w:rPr>
        <w:annotationRef/>
      </w:r>
      <w:r>
        <w:t>How should we justify not doing a 2-step model / trying to krige on years with more wildfires? Do we need to talk more about spatial patterning (or lack thereof) in the residuals?</w:t>
      </w:r>
    </w:p>
  </w:comment>
  <w:comment w:id="104" w:author="Melissa Maestas" w:date="2020-05-07T19:26:00Z" w:initials="MMM">
    <w:p w14:paraId="7A184669" w14:textId="02A91156" w:rsidR="00A32659" w:rsidRDefault="00A32659">
      <w:pPr>
        <w:pStyle w:val="CommentText"/>
      </w:pPr>
      <w:r>
        <w:rPr>
          <w:rStyle w:val="CommentReference"/>
        </w:rPr>
        <w:annotationRef/>
      </w:r>
      <w:r>
        <w:t xml:space="preserve">Suggestion: consider replacing this table with a series of box plots next to each other, one for each year. </w:t>
      </w:r>
    </w:p>
  </w:comment>
  <w:comment w:id="105" w:author="Melissa Maestas" w:date="2020-05-07T19:28:00Z" w:initials="MMM">
    <w:p w14:paraId="2B0AB88E" w14:textId="30E8D9F9" w:rsidR="00A32659" w:rsidRDefault="00A32659">
      <w:pPr>
        <w:pStyle w:val="CommentText"/>
      </w:pPr>
      <w:r>
        <w:rPr>
          <w:rStyle w:val="CommentReference"/>
        </w:rPr>
        <w:annotationRef/>
      </w:r>
      <w:r>
        <w:t>Suggest using box plots</w:t>
      </w:r>
      <w:r w:rsidR="00A251AA">
        <w:t xml:space="preserve"> </w:t>
      </w:r>
      <w:r w:rsidR="00A251AA">
        <w:t>instead</w:t>
      </w:r>
      <w:bookmarkStart w:id="106" w:name="_GoBack"/>
      <w:bookmarkEnd w:id="106"/>
    </w:p>
  </w:comment>
  <w:comment w:id="107" w:author="Melissa Maestas" w:date="2020-05-07T19:28:00Z" w:initials="MMM">
    <w:p w14:paraId="5F3E56F3" w14:textId="0B41616D" w:rsidR="00A32659" w:rsidRDefault="00A32659">
      <w:pPr>
        <w:pStyle w:val="CommentText"/>
      </w:pPr>
      <w:r>
        <w:rPr>
          <w:rStyle w:val="CommentReference"/>
        </w:rPr>
        <w:annotationRef/>
      </w:r>
      <w:r>
        <w:t>Suggest using box plots</w:t>
      </w:r>
      <w:r w:rsidR="00A251AA">
        <w:t xml:space="preserve"> instead</w:t>
      </w:r>
    </w:p>
  </w:comment>
  <w:comment w:id="108" w:author="Colleen Reid" w:date="2020-05-02T15:54:00Z" w:initials="CR">
    <w:p w14:paraId="03085EE7" w14:textId="0760334E" w:rsidR="00A54CC9" w:rsidRDefault="00A54CC9">
      <w:pPr>
        <w:pStyle w:val="CommentText"/>
      </w:pPr>
      <w:r>
        <w:rPr>
          <w:rStyle w:val="CommentReference"/>
        </w:rPr>
        <w:annotationRef/>
      </w:r>
      <w:r>
        <w:t xml:space="preserve">This may be repetitive of previous statements. Instead, I suggest we remove this statement and put the years in the tables. </w:t>
      </w:r>
    </w:p>
  </w:comment>
  <w:comment w:id="110" w:author="Melissa Maestas" w:date="2020-05-07T19:31:00Z" w:initials="MMM">
    <w:p w14:paraId="3466C8B5" w14:textId="2380879A" w:rsidR="00A251AA" w:rsidRDefault="00A251AA">
      <w:pPr>
        <w:pStyle w:val="CommentText"/>
      </w:pPr>
      <w:r>
        <w:rPr>
          <w:rStyle w:val="CommentReference"/>
        </w:rPr>
        <w:annotationRef/>
      </w:r>
      <w:r>
        <w:t>Seems to be missing some words</w:t>
      </w:r>
    </w:p>
  </w:comment>
  <w:comment w:id="109" w:author="Colleen Reid" w:date="2020-05-02T16:01:00Z" w:initials="CR">
    <w:p w14:paraId="43DF9759" w14:textId="7811EAD9" w:rsidR="00A54CC9" w:rsidRDefault="00A54CC9">
      <w:pPr>
        <w:pStyle w:val="CommentText"/>
      </w:pPr>
      <w:r>
        <w:rPr>
          <w:rStyle w:val="CommentReference"/>
        </w:rPr>
        <w:annotationRef/>
      </w:r>
      <w:r>
        <w:t xml:space="preserve">Ellen, I put this in and would like your eyes on it. </w:t>
      </w:r>
    </w:p>
  </w:comment>
  <w:comment w:id="111" w:author="Ellen Considine" w:date="2020-04-29T10:51:00Z" w:initials="EC">
    <w:p w14:paraId="48A5D93F" w14:textId="77777777" w:rsidR="00A54CC9" w:rsidRDefault="00A54CC9" w:rsidP="00A75088">
      <w:pPr>
        <w:pStyle w:val="CommentText"/>
      </w:pPr>
      <w:r>
        <w:rPr>
          <w:rStyle w:val="CommentReference"/>
        </w:rPr>
        <w:annotationRef/>
      </w:r>
      <w:r>
        <w:t>I think of this being synonymous to models performing better in the middle of their training data?</w:t>
      </w:r>
    </w:p>
  </w:comment>
  <w:comment w:id="112" w:author="Colleen Reid" w:date="2020-05-02T16:11:00Z" w:initials="CR">
    <w:p w14:paraId="66E1009B" w14:textId="382DEC41" w:rsidR="00A54CC9" w:rsidRDefault="00A54CC9">
      <w:pPr>
        <w:pStyle w:val="CommentText"/>
      </w:pPr>
      <w:r>
        <w:rPr>
          <w:rStyle w:val="CommentReference"/>
        </w:rPr>
        <w:annotationRef/>
      </w:r>
      <w:r>
        <w:t xml:space="preserve">Yes, so do I. </w:t>
      </w:r>
    </w:p>
  </w:comment>
  <w:comment w:id="113" w:author="Colleen Reid" w:date="2020-05-02T16:18:00Z" w:initials="CR">
    <w:p w14:paraId="17C5197A" w14:textId="602AC650" w:rsidR="00A54CC9" w:rsidRDefault="00A54CC9">
      <w:pPr>
        <w:pStyle w:val="CommentText"/>
      </w:pPr>
      <w:r>
        <w:rPr>
          <w:rStyle w:val="CommentReference"/>
        </w:rPr>
        <w:annotationRef/>
      </w:r>
      <w:r>
        <w:t xml:space="preserve">Also, Ellen, could you put in the plots of the full model that is going to look amazing. </w:t>
      </w:r>
    </w:p>
  </w:comment>
  <w:comment w:id="114" w:author="Ellen Considine" w:date="2020-04-29T11:02:00Z" w:initials="EC">
    <w:p w14:paraId="1D8C29C5" w14:textId="77777777" w:rsidR="00A54CC9" w:rsidRDefault="00A54CC9" w:rsidP="00A75088">
      <w:pPr>
        <w:pStyle w:val="CommentText"/>
      </w:pPr>
      <w:r>
        <w:rPr>
          <w:rStyle w:val="CommentReference"/>
        </w:rPr>
        <w:annotationRef/>
      </w:r>
      <w:r>
        <w:t>Should we group these or keep them separate?</w:t>
      </w:r>
    </w:p>
  </w:comment>
  <w:comment w:id="115" w:author="Colleen Reid" w:date="2020-05-02T16:19:00Z" w:initials="CR">
    <w:p w14:paraId="6406DBC1" w14:textId="6D2442C8" w:rsidR="00A54CC9" w:rsidRDefault="00A54CC9">
      <w:pPr>
        <w:pStyle w:val="CommentText"/>
      </w:pPr>
      <w:r>
        <w:rPr>
          <w:rStyle w:val="CommentReference"/>
        </w:rPr>
        <w:annotationRef/>
      </w:r>
      <w:r>
        <w:t xml:space="preserve">Group them into one table. </w:t>
      </w:r>
    </w:p>
  </w:comment>
  <w:comment w:id="117" w:author="Ellen Considine" w:date="2020-04-22T18:14:00Z" w:initials="EC">
    <w:p w14:paraId="252B22EA" w14:textId="77777777" w:rsidR="00A54CC9" w:rsidRDefault="00A54CC9" w:rsidP="00A75088">
      <w:pPr>
        <w:pStyle w:val="CommentText"/>
      </w:pPr>
      <w:r>
        <w:rPr>
          <w:rStyle w:val="CommentReference"/>
        </w:rPr>
        <w:annotationRef/>
      </w:r>
      <w:r>
        <w:t>reduces</w:t>
      </w:r>
    </w:p>
  </w:comment>
  <w:comment w:id="118" w:author="Ellen Considine" w:date="2020-04-22T18:09:00Z" w:initials="EC">
    <w:p w14:paraId="02E73544" w14:textId="77777777" w:rsidR="00A54CC9" w:rsidRPr="004E135E" w:rsidRDefault="00A54CC9" w:rsidP="00A75088">
      <w:pPr>
        <w:pStyle w:val="NormalWeb"/>
        <w:spacing w:before="0" w:beforeAutospacing="0" w:after="0" w:afterAutospacing="0"/>
        <w:ind w:hanging="720"/>
      </w:pPr>
      <w:r>
        <w:rPr>
          <w:rStyle w:val="CommentReference"/>
        </w:rPr>
        <w:annotationRef/>
      </w:r>
      <w:proofErr w:type="spellStart"/>
      <w:r w:rsidRPr="004E135E">
        <w:rPr>
          <w:color w:val="000000"/>
        </w:rPr>
        <w:t>Gregorutti</w:t>
      </w:r>
      <w:proofErr w:type="spellEnd"/>
      <w:r w:rsidRPr="004E135E">
        <w:rPr>
          <w:color w:val="000000"/>
        </w:rPr>
        <w:t xml:space="preserve">, B., Michel, B. &amp; Saint-Pierre, P. Stat </w:t>
      </w:r>
      <w:proofErr w:type="spellStart"/>
      <w:r w:rsidRPr="004E135E">
        <w:rPr>
          <w:color w:val="000000"/>
        </w:rPr>
        <w:t>Comput</w:t>
      </w:r>
      <w:proofErr w:type="spellEnd"/>
      <w:r w:rsidRPr="004E135E">
        <w:rPr>
          <w:color w:val="000000"/>
        </w:rPr>
        <w:t xml:space="preserve"> (2017) 27: 659. </w:t>
      </w:r>
      <w:hyperlink r:id="rId6" w:history="1">
        <w:r w:rsidRPr="004E135E">
          <w:rPr>
            <w:color w:val="1155CC"/>
            <w:u w:val="single"/>
          </w:rPr>
          <w:t>https://doi.org/10.1007/s11222-016-9646-1</w:t>
        </w:r>
      </w:hyperlink>
      <w:r w:rsidRPr="004E135E">
        <w:rPr>
          <w:color w:val="000000"/>
        </w:rPr>
        <w:t> </w:t>
      </w:r>
    </w:p>
    <w:p w14:paraId="7AF32566" w14:textId="77777777" w:rsidR="00A54CC9" w:rsidRDefault="00A54CC9" w:rsidP="00A75088">
      <w:pPr>
        <w:pStyle w:val="CommentText"/>
      </w:pPr>
    </w:p>
  </w:comment>
  <w:comment w:id="116" w:author="Colleen Reid" w:date="2020-05-02T16:20:00Z" w:initials="CR">
    <w:p w14:paraId="5B522DF3" w14:textId="169A3C98" w:rsidR="00A54CC9" w:rsidRDefault="00A54CC9">
      <w:pPr>
        <w:pStyle w:val="CommentText"/>
      </w:pPr>
      <w:r>
        <w:rPr>
          <w:rStyle w:val="CommentReference"/>
        </w:rPr>
        <w:annotationRef/>
      </w:r>
      <w:r>
        <w:t xml:space="preserve">I am not sure that this is necessary. </w:t>
      </w:r>
    </w:p>
  </w:comment>
  <w:comment w:id="119" w:author="Melissa Maestas" w:date="2020-05-06T12:44:00Z" w:initials="MMM">
    <w:p w14:paraId="3995A841" w14:textId="77777777" w:rsidR="00A54CC9" w:rsidRDefault="00A54CC9">
      <w:pPr>
        <w:pStyle w:val="CommentText"/>
      </w:pPr>
      <w:r>
        <w:rPr>
          <w:rStyle w:val="CommentReference"/>
        </w:rPr>
        <w:annotationRef/>
      </w:r>
      <w:r>
        <w:t>PM2.5 Data sources:</w:t>
      </w:r>
    </w:p>
    <w:p w14:paraId="1B8AE6C0" w14:textId="4E311F0D" w:rsidR="00A54CC9" w:rsidRDefault="00A54CC9" w:rsidP="00D6019A">
      <w:pPr>
        <w:pStyle w:val="CommentText"/>
        <w:numPr>
          <w:ilvl w:val="0"/>
          <w:numId w:val="50"/>
        </w:numPr>
      </w:pPr>
      <w:r>
        <w:t xml:space="preserve">Denise </w:t>
      </w:r>
      <w:proofErr w:type="spellStart"/>
      <w:r>
        <w:t>Odenwalder</w:t>
      </w:r>
      <w:proofErr w:type="spellEnd"/>
      <w:r>
        <w:t>, Charles Pearson, and Joseph McCormack at the California Air Resources Board for stationary and mobile monitoring network data</w:t>
      </w:r>
    </w:p>
    <w:p w14:paraId="3E30EFFD" w14:textId="45E9F705" w:rsidR="00A54CC9" w:rsidRDefault="00A54CC9" w:rsidP="00D6019A">
      <w:pPr>
        <w:pStyle w:val="CommentText"/>
        <w:numPr>
          <w:ilvl w:val="0"/>
          <w:numId w:val="50"/>
        </w:numPr>
      </w:pPr>
      <w:r>
        <w:t xml:space="preserve">PM2.5 data from the </w:t>
      </w:r>
      <w:proofErr w:type="spellStart"/>
      <w:r>
        <w:t>Uintah</w:t>
      </w:r>
      <w:proofErr w:type="spellEnd"/>
      <w:r>
        <w:t xml:space="preserve"> Basin were provided by Seth Lyman at Utah State University.</w:t>
      </w:r>
    </w:p>
    <w:p w14:paraId="3BB648BE" w14:textId="00C46655" w:rsidR="00A54CC9" w:rsidRDefault="00A54CC9" w:rsidP="00D6019A">
      <w:pPr>
        <w:pStyle w:val="CommentText"/>
        <w:numPr>
          <w:ilvl w:val="0"/>
          <w:numId w:val="50"/>
        </w:numPr>
      </w:pPr>
      <w:r>
        <w:t xml:space="preserve">PM2.5 data from the Persistent Cold Air Pool Study (PCAPS) was provided by Geoff </w:t>
      </w:r>
      <w:proofErr w:type="spellStart"/>
      <w:r>
        <w:t>Silcox</w:t>
      </w:r>
      <w:proofErr w:type="spellEnd"/>
      <w:r>
        <w:t xml:space="preserve"> at the University of Utah.</w:t>
      </w:r>
    </w:p>
    <w:p w14:paraId="67FBC21A" w14:textId="77777777" w:rsidR="00A54CC9" w:rsidRDefault="00A54CC9">
      <w:pPr>
        <w:pStyle w:val="CommentText"/>
      </w:pPr>
    </w:p>
    <w:p w14:paraId="1D68A104" w14:textId="53D42149" w:rsidR="00A54CC9" w:rsidRDefault="00A54CC9">
      <w:pPr>
        <w:pStyle w:val="CommentText"/>
      </w:pPr>
      <w:r>
        <w:t>See PM25_*.</w:t>
      </w:r>
      <w:proofErr w:type="spellStart"/>
      <w:r>
        <w:t>tex</w:t>
      </w:r>
      <w:proofErr w:type="spellEnd"/>
      <w:r>
        <w:t xml:space="preserve"> files in the </w:t>
      </w:r>
      <w:proofErr w:type="spellStart"/>
      <w:r>
        <w:t>LaTeX_documentation</w:t>
      </w:r>
      <w:proofErr w:type="spellEnd"/>
      <w:r>
        <w:t xml:space="preserve"> folder for details.</w:t>
      </w:r>
    </w:p>
  </w:comment>
  <w:comment w:id="120" w:author="Colleen Reid" w:date="2020-05-02T14:03:00Z" w:initials="CR">
    <w:p w14:paraId="1836F8DF" w14:textId="79D5A93C" w:rsidR="00A54CC9" w:rsidRDefault="00A54CC9">
      <w:pPr>
        <w:pStyle w:val="CommentText"/>
      </w:pPr>
      <w:r>
        <w:rPr>
          <w:rStyle w:val="CommentReference"/>
        </w:rPr>
        <w:annotationRef/>
      </w:r>
      <w:r>
        <w:t xml:space="preserve">Need to fix some of these citations.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09BED80" w15:done="0"/>
  <w15:commentEx w15:paraId="603DFEE2" w15:paraIdParent="209BED80" w15:done="0"/>
  <w15:commentEx w15:paraId="30864116" w15:done="0"/>
  <w15:commentEx w15:paraId="07DA7B7A" w15:done="0"/>
  <w15:commentEx w15:paraId="12E77EFA" w15:done="0"/>
  <w15:commentEx w15:paraId="6405EF17" w15:done="0"/>
  <w15:commentEx w15:paraId="72B9FAA9" w15:done="0"/>
  <w15:commentEx w15:paraId="7A2C9C52" w15:done="0"/>
  <w15:commentEx w15:paraId="0C69FAC6" w15:done="0"/>
  <w15:commentEx w15:paraId="7B3FD2BB" w15:paraIdParent="0C69FAC6" w15:done="0"/>
  <w15:commentEx w15:paraId="1950756B" w15:done="0"/>
  <w15:commentEx w15:paraId="308B8F34" w15:done="0"/>
  <w15:commentEx w15:paraId="008208F9" w15:done="0"/>
  <w15:commentEx w15:paraId="10EA6CF1" w15:done="0"/>
  <w15:commentEx w15:paraId="05B07577" w15:done="0"/>
  <w15:commentEx w15:paraId="1FC4931A" w15:done="0"/>
  <w15:commentEx w15:paraId="1C8820B6" w15:done="0"/>
  <w15:commentEx w15:paraId="0D5E64E3" w15:done="0"/>
  <w15:commentEx w15:paraId="46843090" w15:done="0"/>
  <w15:commentEx w15:paraId="37277350" w15:paraIdParent="46843090" w15:done="0"/>
  <w15:commentEx w15:paraId="49C8D26E" w15:done="0"/>
  <w15:commentEx w15:paraId="079DE3DC" w15:done="0"/>
  <w15:commentEx w15:paraId="4DD39F29" w15:done="0"/>
  <w15:commentEx w15:paraId="5C4EF5C3" w15:done="0"/>
  <w15:commentEx w15:paraId="1C959259" w15:done="0"/>
  <w15:commentEx w15:paraId="5EAD809A" w15:done="0"/>
  <w15:commentEx w15:paraId="02606225" w15:done="0"/>
  <w15:commentEx w15:paraId="4CDCB7A5" w15:done="0"/>
  <w15:commentEx w15:paraId="5CA335B4" w15:done="0"/>
  <w15:commentEx w15:paraId="5FE96A03" w15:done="0"/>
  <w15:commentEx w15:paraId="33F347E9" w15:done="0"/>
  <w15:commentEx w15:paraId="6C9CE23E" w15:done="0"/>
  <w15:commentEx w15:paraId="2F4AAEE1" w15:done="0"/>
  <w15:commentEx w15:paraId="51A09CDB" w15:done="0"/>
  <w15:commentEx w15:paraId="4561811C" w15:done="0"/>
  <w15:commentEx w15:paraId="64057BC1" w15:done="0"/>
  <w15:commentEx w15:paraId="6E78DE0C" w15:done="0"/>
  <w15:commentEx w15:paraId="1435487C" w15:done="0"/>
  <w15:commentEx w15:paraId="0A2B0FBA" w15:done="0"/>
  <w15:commentEx w15:paraId="14BEACA2" w15:done="0"/>
  <w15:commentEx w15:paraId="4BBC0B9B" w15:done="0"/>
  <w15:commentEx w15:paraId="3C4093F1" w15:done="0"/>
  <w15:commentEx w15:paraId="7A184669" w15:done="0"/>
  <w15:commentEx w15:paraId="2B0AB88E" w15:done="0"/>
  <w15:commentEx w15:paraId="5F3E56F3" w15:done="0"/>
  <w15:commentEx w15:paraId="03085EE7" w15:done="0"/>
  <w15:commentEx w15:paraId="3466C8B5" w15:done="0"/>
  <w15:commentEx w15:paraId="43DF9759" w15:done="0"/>
  <w15:commentEx w15:paraId="48A5D93F" w15:done="0"/>
  <w15:commentEx w15:paraId="66E1009B" w15:paraIdParent="48A5D93F" w15:done="0"/>
  <w15:commentEx w15:paraId="17C5197A" w15:done="0"/>
  <w15:commentEx w15:paraId="1D8C29C5" w15:done="0"/>
  <w15:commentEx w15:paraId="6406DBC1" w15:paraIdParent="1D8C29C5" w15:done="0"/>
  <w15:commentEx w15:paraId="252B22EA" w15:done="0"/>
  <w15:commentEx w15:paraId="7AF32566" w15:done="0"/>
  <w15:commentEx w15:paraId="5B522DF3" w15:done="0"/>
  <w15:commentEx w15:paraId="1D68A104" w15:done="0"/>
  <w15:commentEx w15:paraId="1836F8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09BED80" w16cid:durableId="2257E9E8"/>
  <w16cid:commentId w16cid:paraId="603DFEE2" w16cid:durableId="225BDC74"/>
  <w16cid:commentId w16cid:paraId="30864116" w16cid:durableId="22581C7C"/>
  <w16cid:commentId w16cid:paraId="07DA7B7A" w16cid:durableId="2257EDA8"/>
  <w16cid:commentId w16cid:paraId="12E77EFA" w16cid:durableId="225BDE2D"/>
  <w16cid:commentId w16cid:paraId="6405EF17" w16cid:durableId="225C41BE"/>
  <w16cid:commentId w16cid:paraId="72B9FAA9" w16cid:durableId="2257F9E6"/>
  <w16cid:commentId w16cid:paraId="7A2C9C52" w16cid:durableId="2257FCE5"/>
  <w16cid:commentId w16cid:paraId="0C69FAC6" w16cid:durableId="2257FDB2"/>
  <w16cid:commentId w16cid:paraId="7B3FD2BB" w16cid:durableId="225C431C"/>
  <w16cid:commentId w16cid:paraId="1950756B" w16cid:durableId="225D3241"/>
  <w16cid:commentId w16cid:paraId="308B8F34" w16cid:durableId="225D3283"/>
  <w16cid:commentId w16cid:paraId="008208F9" w16cid:durableId="225D839F"/>
  <w16cid:commentId w16cid:paraId="10EA6CF1" w16cid:durableId="225D8414"/>
  <w16cid:commentId w16cid:paraId="05B07577" w16cid:durableId="225D8490"/>
  <w16cid:commentId w16cid:paraId="1FC4931A" w16cid:durableId="225D8CD4"/>
  <w16cid:commentId w16cid:paraId="1C8820B6" w16cid:durableId="225D8E11"/>
  <w16cid:commentId w16cid:paraId="0D5E64E3" w16cid:durableId="225D8E46"/>
  <w16cid:commentId w16cid:paraId="46843090" w16cid:durableId="2257FDA4"/>
  <w16cid:commentId w16cid:paraId="37277350" w16cid:durableId="225D3073"/>
  <w16cid:commentId w16cid:paraId="49C8D26E" w16cid:durableId="225C446A"/>
  <w16cid:commentId w16cid:paraId="079DE3DC" w16cid:durableId="225C442E"/>
  <w16cid:commentId w16cid:paraId="4DD39F29" w16cid:durableId="225C444A"/>
  <w16cid:commentId w16cid:paraId="5C4EF5C3" w16cid:durableId="2257FDCE"/>
  <w16cid:commentId w16cid:paraId="1C959259" w16cid:durableId="225804EA"/>
  <w16cid:commentId w16cid:paraId="5EAD809A" w16cid:durableId="225D921F"/>
  <w16cid:commentId w16cid:paraId="02606225" w16cid:durableId="225806F8"/>
  <w16cid:commentId w16cid:paraId="4CDCB7A5" w16cid:durableId="22580811"/>
  <w16cid:commentId w16cid:paraId="5CA335B4" w16cid:durableId="225808C5"/>
  <w16cid:commentId w16cid:paraId="5FE96A03" w16cid:durableId="2258107C"/>
  <w16cid:commentId w16cid:paraId="33F347E9" w16cid:durableId="22581119"/>
  <w16cid:commentId w16cid:paraId="6C9CE23E" w16cid:durableId="22581131"/>
  <w16cid:commentId w16cid:paraId="2F4AAEE1" w16cid:durableId="2258113A"/>
  <w16cid:commentId w16cid:paraId="51A09CDB" w16cid:durableId="225D93C0"/>
  <w16cid:commentId w16cid:paraId="4561811C" w16cid:durableId="22581175"/>
  <w16cid:commentId w16cid:paraId="64057BC1" w16cid:durableId="225D9504"/>
  <w16cid:commentId w16cid:paraId="6E78DE0C" w16cid:durableId="2253CE13"/>
  <w16cid:commentId w16cid:paraId="1435487C" w16cid:durableId="225D95D9"/>
  <w16cid:commentId w16cid:paraId="0A2B0FBA" w16cid:durableId="225EDC68"/>
  <w16cid:commentId w16cid:paraId="14BEACA2" w16cid:durableId="225EDC7C"/>
  <w16cid:commentId w16cid:paraId="4BBC0B9B" w16cid:durableId="225EDD2F"/>
  <w16cid:commentId w16cid:paraId="3C4093F1" w16cid:durableId="224DCC1A"/>
  <w16cid:commentId w16cid:paraId="7A184669" w16cid:durableId="225EDF79"/>
  <w16cid:commentId w16cid:paraId="2B0AB88E" w16cid:durableId="225EDFCB"/>
  <w16cid:commentId w16cid:paraId="5F3E56F3" w16cid:durableId="225EDFD3"/>
  <w16cid:commentId w16cid:paraId="03085EE7" w16cid:durableId="22581626"/>
  <w16cid:commentId w16cid:paraId="3466C8B5" w16cid:durableId="225EE07D"/>
  <w16cid:commentId w16cid:paraId="43DF9759" w16cid:durableId="225817E7"/>
  <w16cid:commentId w16cid:paraId="48A5D93F" w16cid:durableId="2253DAB5"/>
  <w16cid:commentId w16cid:paraId="66E1009B" w16cid:durableId="22581A3E"/>
  <w16cid:commentId w16cid:paraId="17C5197A" w16cid:durableId="22581BDB"/>
  <w16cid:commentId w16cid:paraId="1D8C29C5" w16cid:durableId="2253DD42"/>
  <w16cid:commentId w16cid:paraId="6406DBC1" w16cid:durableId="22581BF5"/>
  <w16cid:commentId w16cid:paraId="252B22EA" w16cid:durableId="224B0808"/>
  <w16cid:commentId w16cid:paraId="7AF32566" w16cid:durableId="224B06F5"/>
  <w16cid:commentId w16cid:paraId="5B522DF3" w16cid:durableId="22581C49"/>
  <w16cid:commentId w16cid:paraId="1D68A104" w16cid:durableId="225D2FC9"/>
  <w16cid:commentId w16cid:paraId="1836F8DF" w16cid:durableId="2257FC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74559" w14:textId="77777777" w:rsidR="001645B7" w:rsidRDefault="001645B7" w:rsidP="007D356C">
      <w:r>
        <w:separator/>
      </w:r>
    </w:p>
  </w:endnote>
  <w:endnote w:type="continuationSeparator" w:id="0">
    <w:p w14:paraId="0E88FC5F" w14:textId="77777777" w:rsidR="001645B7" w:rsidRDefault="001645B7"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860909"/>
      <w:docPartObj>
        <w:docPartGallery w:val="Page Numbers (Bottom of Page)"/>
        <w:docPartUnique/>
      </w:docPartObj>
    </w:sdtPr>
    <w:sdtEndPr>
      <w:rPr>
        <w:noProof/>
      </w:rPr>
    </w:sdtEndPr>
    <w:sdtContent>
      <w:p w14:paraId="3F03652B" w14:textId="2566E211" w:rsidR="00A54CC9" w:rsidRDefault="00A54CC9">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21B52D0D" w14:textId="77777777" w:rsidR="00A54CC9" w:rsidRDefault="00A54C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10CF7" w14:textId="77777777" w:rsidR="001645B7" w:rsidRDefault="001645B7" w:rsidP="007D356C">
      <w:r>
        <w:separator/>
      </w:r>
    </w:p>
  </w:footnote>
  <w:footnote w:type="continuationSeparator" w:id="0">
    <w:p w14:paraId="484315CF" w14:textId="77777777" w:rsidR="001645B7" w:rsidRDefault="001645B7"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AA403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0F1743"/>
    <w:multiLevelType w:val="multilevel"/>
    <w:tmpl w:val="558E9C3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043752"/>
    <w:multiLevelType w:val="hybridMultilevel"/>
    <w:tmpl w:val="F160AF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E0291E"/>
    <w:multiLevelType w:val="hybridMultilevel"/>
    <w:tmpl w:val="A32C6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E290C"/>
    <w:multiLevelType w:val="multilevel"/>
    <w:tmpl w:val="FD5C40C4"/>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684DE0"/>
    <w:multiLevelType w:val="multilevel"/>
    <w:tmpl w:val="89DC2A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278BD"/>
    <w:multiLevelType w:val="hybridMultilevel"/>
    <w:tmpl w:val="BD5A95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7E2458"/>
    <w:multiLevelType w:val="multilevel"/>
    <w:tmpl w:val="F3720E3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BC01E5"/>
    <w:multiLevelType w:val="multilevel"/>
    <w:tmpl w:val="B0A05E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F61124"/>
    <w:multiLevelType w:val="multilevel"/>
    <w:tmpl w:val="72F8F5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7B1D54"/>
    <w:multiLevelType w:val="multilevel"/>
    <w:tmpl w:val="C9EE67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38099E"/>
    <w:multiLevelType w:val="multilevel"/>
    <w:tmpl w:val="46EC4D0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AD437F"/>
    <w:multiLevelType w:val="multilevel"/>
    <w:tmpl w:val="5B508A2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2D2B5C"/>
    <w:multiLevelType w:val="multilevel"/>
    <w:tmpl w:val="50706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E7280E"/>
    <w:multiLevelType w:val="multilevel"/>
    <w:tmpl w:val="B22CF61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BC5E58"/>
    <w:multiLevelType w:val="multilevel"/>
    <w:tmpl w:val="456806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E33B36"/>
    <w:multiLevelType w:val="multilevel"/>
    <w:tmpl w:val="7458EE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4B6361"/>
    <w:multiLevelType w:val="multilevel"/>
    <w:tmpl w:val="A7C6E8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BA6B23"/>
    <w:multiLevelType w:val="multilevel"/>
    <w:tmpl w:val="DBB8AE7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DA1F05"/>
    <w:multiLevelType w:val="multilevel"/>
    <w:tmpl w:val="84982F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730016"/>
    <w:multiLevelType w:val="multilevel"/>
    <w:tmpl w:val="E03287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8D4825"/>
    <w:multiLevelType w:val="multilevel"/>
    <w:tmpl w:val="F3DCD9AA"/>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FB4BC3"/>
    <w:multiLevelType w:val="hybridMultilevel"/>
    <w:tmpl w:val="721C0C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0E262F"/>
    <w:multiLevelType w:val="hybridMultilevel"/>
    <w:tmpl w:val="E7F89EE0"/>
    <w:lvl w:ilvl="0" w:tplc="31DE81CC">
      <w:start w:val="1"/>
      <w:numFmt w:val="decimal"/>
      <w:lvlText w:val="%1."/>
      <w:lvlJc w:val="left"/>
      <w:pPr>
        <w:tabs>
          <w:tab w:val="num" w:pos="720"/>
        </w:tabs>
        <w:ind w:left="720" w:hanging="360"/>
      </w:pPr>
      <w:rPr>
        <w:rFonts w:ascii="Calibri" w:hAnsi="Calibri"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9871640"/>
    <w:multiLevelType w:val="multilevel"/>
    <w:tmpl w:val="7432476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B3E3C7A"/>
    <w:multiLevelType w:val="multilevel"/>
    <w:tmpl w:val="B2641E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454921"/>
    <w:multiLevelType w:val="hybridMultilevel"/>
    <w:tmpl w:val="85D6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3B1199"/>
    <w:multiLevelType w:val="hybridMultilevel"/>
    <w:tmpl w:val="7676E6E2"/>
    <w:lvl w:ilvl="0" w:tplc="CEAE6C84">
      <w:start w:val="70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3373387"/>
    <w:multiLevelType w:val="multilevel"/>
    <w:tmpl w:val="1C5ECD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505B4A"/>
    <w:multiLevelType w:val="multilevel"/>
    <w:tmpl w:val="C2467E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C332D7"/>
    <w:multiLevelType w:val="multilevel"/>
    <w:tmpl w:val="2280E9C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8326E4"/>
    <w:multiLevelType w:val="multilevel"/>
    <w:tmpl w:val="56C4311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6E16AA"/>
    <w:multiLevelType w:val="multilevel"/>
    <w:tmpl w:val="5BF064A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952DB"/>
    <w:multiLevelType w:val="multilevel"/>
    <w:tmpl w:val="E6A25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19085E"/>
    <w:multiLevelType w:val="multilevel"/>
    <w:tmpl w:val="5E622C4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1964FF"/>
    <w:multiLevelType w:val="multilevel"/>
    <w:tmpl w:val="C0BED8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486F6A"/>
    <w:multiLevelType w:val="hybridMultilevel"/>
    <w:tmpl w:val="06309B7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9" w15:restartNumberingAfterBreak="0">
    <w:nsid w:val="652D4503"/>
    <w:multiLevelType w:val="multilevel"/>
    <w:tmpl w:val="B12C789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3449E4"/>
    <w:multiLevelType w:val="multilevel"/>
    <w:tmpl w:val="EF0C1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871B25"/>
    <w:multiLevelType w:val="hybridMultilevel"/>
    <w:tmpl w:val="3BC0824A"/>
    <w:lvl w:ilvl="0" w:tplc="1490382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D37472"/>
    <w:multiLevelType w:val="multilevel"/>
    <w:tmpl w:val="2C5ACA1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4F5478"/>
    <w:multiLevelType w:val="multilevel"/>
    <w:tmpl w:val="6A245E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691C85"/>
    <w:multiLevelType w:val="multilevel"/>
    <w:tmpl w:val="BEC89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8D4379"/>
    <w:multiLevelType w:val="multilevel"/>
    <w:tmpl w:val="596884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9861D9"/>
    <w:multiLevelType w:val="hybridMultilevel"/>
    <w:tmpl w:val="85D6C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6A3154"/>
    <w:multiLevelType w:val="hybridMultilevel"/>
    <w:tmpl w:val="6414CC50"/>
    <w:lvl w:ilvl="0" w:tplc="BCF6A03A">
      <w:start w:val="1"/>
      <w:numFmt w:val="decimal"/>
      <w:lvlText w:val="%1."/>
      <w:lvlJc w:val="left"/>
      <w:pPr>
        <w:tabs>
          <w:tab w:val="num" w:pos="720"/>
        </w:tabs>
        <w:ind w:left="720" w:hanging="360"/>
      </w:pPr>
      <w:rPr>
        <w:rFonts w:ascii="Calibri" w:hAnsi="Calibri"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8" w15:restartNumberingAfterBreak="0">
    <w:nsid w:val="7F232E52"/>
    <w:multiLevelType w:val="multilevel"/>
    <w:tmpl w:val="9B70AB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610B24"/>
    <w:multiLevelType w:val="multilevel"/>
    <w:tmpl w:val="17BCE3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8"/>
  </w:num>
  <w:num w:numId="2">
    <w:abstractNumId w:val="35"/>
  </w:num>
  <w:num w:numId="3">
    <w:abstractNumId w:val="44"/>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18"/>
    <w:lvlOverride w:ilvl="0">
      <w:lvl w:ilvl="0">
        <w:numFmt w:val="decimal"/>
        <w:lvlText w:val="%1."/>
        <w:lvlJc w:val="left"/>
      </w:lvl>
    </w:lvlOverride>
  </w:num>
  <w:num w:numId="6">
    <w:abstractNumId w:val="29"/>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9"/>
    <w:lvlOverride w:ilvl="0">
      <w:lvl w:ilvl="0">
        <w:numFmt w:val="decimal"/>
        <w:lvlText w:val="%1."/>
        <w:lvlJc w:val="left"/>
      </w:lvl>
    </w:lvlOverride>
  </w:num>
  <w:num w:numId="9">
    <w:abstractNumId w:val="33"/>
    <w:lvlOverride w:ilvl="0">
      <w:lvl w:ilvl="0">
        <w:numFmt w:val="decimal"/>
        <w:lvlText w:val="%1."/>
        <w:lvlJc w:val="left"/>
      </w:lvl>
    </w:lvlOverride>
  </w:num>
  <w:num w:numId="10">
    <w:abstractNumId w:val="20"/>
    <w:lvlOverride w:ilvl="0">
      <w:lvl w:ilvl="0">
        <w:numFmt w:val="decimal"/>
        <w:lvlText w:val="%1."/>
        <w:lvlJc w:val="left"/>
      </w:lvl>
    </w:lvlOverride>
  </w:num>
  <w:num w:numId="11">
    <w:abstractNumId w:val="7"/>
    <w:lvlOverride w:ilvl="0">
      <w:lvl w:ilvl="0">
        <w:numFmt w:val="decimal"/>
        <w:lvlText w:val="%1."/>
        <w:lvlJc w:val="left"/>
      </w:lvl>
    </w:lvlOverride>
  </w:num>
  <w:num w:numId="12">
    <w:abstractNumId w:val="34"/>
    <w:lvlOverride w:ilvl="0">
      <w:lvl w:ilvl="0">
        <w:numFmt w:val="decimal"/>
        <w:lvlText w:val="%1."/>
        <w:lvlJc w:val="left"/>
      </w:lvl>
    </w:lvlOverride>
  </w:num>
  <w:num w:numId="13">
    <w:abstractNumId w:val="36"/>
    <w:lvlOverride w:ilvl="0">
      <w:lvl w:ilvl="0">
        <w:numFmt w:val="decimal"/>
        <w:lvlText w:val="%1."/>
        <w:lvlJc w:val="left"/>
      </w:lvl>
    </w:lvlOverride>
  </w:num>
  <w:num w:numId="14">
    <w:abstractNumId w:val="48"/>
    <w:lvlOverride w:ilvl="0">
      <w:lvl w:ilvl="0">
        <w:numFmt w:val="decimal"/>
        <w:lvlText w:val="%1."/>
        <w:lvlJc w:val="left"/>
      </w:lvl>
    </w:lvlOverride>
  </w:num>
  <w:num w:numId="15">
    <w:abstractNumId w:val="17"/>
    <w:lvlOverride w:ilvl="0">
      <w:lvl w:ilvl="0">
        <w:numFmt w:val="decimal"/>
        <w:lvlText w:val="%1."/>
        <w:lvlJc w:val="left"/>
      </w:lvl>
    </w:lvlOverride>
  </w:num>
  <w:num w:numId="16">
    <w:abstractNumId w:val="25"/>
    <w:lvlOverride w:ilvl="0">
      <w:lvl w:ilvl="0">
        <w:numFmt w:val="decimal"/>
        <w:lvlText w:val="%1."/>
        <w:lvlJc w:val="left"/>
      </w:lvl>
    </w:lvlOverride>
  </w:num>
  <w:num w:numId="17">
    <w:abstractNumId w:val="12"/>
    <w:lvlOverride w:ilvl="0">
      <w:lvl w:ilvl="0">
        <w:numFmt w:val="decimal"/>
        <w:lvlText w:val="%1."/>
        <w:lvlJc w:val="left"/>
      </w:lvl>
    </w:lvlOverride>
  </w:num>
  <w:num w:numId="18">
    <w:abstractNumId w:val="4"/>
    <w:lvlOverride w:ilvl="0">
      <w:lvl w:ilvl="0">
        <w:numFmt w:val="decimal"/>
        <w:lvlText w:val="%1."/>
        <w:lvlJc w:val="left"/>
      </w:lvl>
    </w:lvlOverride>
  </w:num>
  <w:num w:numId="19">
    <w:abstractNumId w:val="47"/>
  </w:num>
  <w:num w:numId="20">
    <w:abstractNumId w:val="24"/>
  </w:num>
  <w:num w:numId="21">
    <w:abstractNumId w:val="40"/>
  </w:num>
  <w:num w:numId="22">
    <w:abstractNumId w:val="13"/>
    <w:lvlOverride w:ilvl="0">
      <w:lvl w:ilvl="0">
        <w:numFmt w:val="decimal"/>
        <w:lvlText w:val="%1."/>
        <w:lvlJc w:val="left"/>
      </w:lvl>
    </w:lvlOverride>
  </w:num>
  <w:num w:numId="23">
    <w:abstractNumId w:val="45"/>
    <w:lvlOverride w:ilvl="0">
      <w:lvl w:ilvl="0">
        <w:numFmt w:val="decimal"/>
        <w:lvlText w:val="%1."/>
        <w:lvlJc w:val="left"/>
      </w:lvl>
    </w:lvlOverride>
  </w:num>
  <w:num w:numId="24">
    <w:abstractNumId w:val="1"/>
    <w:lvlOverride w:ilvl="0">
      <w:lvl w:ilvl="0">
        <w:numFmt w:val="decimal"/>
        <w:lvlText w:val="%1."/>
        <w:lvlJc w:val="left"/>
      </w:lvl>
    </w:lvlOverride>
  </w:num>
  <w:num w:numId="25">
    <w:abstractNumId w:val="26"/>
    <w:lvlOverride w:ilvl="0">
      <w:lvl w:ilvl="0">
        <w:numFmt w:val="decimal"/>
        <w:lvlText w:val="%1."/>
        <w:lvlJc w:val="left"/>
      </w:lvl>
    </w:lvlOverride>
  </w:num>
  <w:num w:numId="26">
    <w:abstractNumId w:val="37"/>
    <w:lvlOverride w:ilvl="0">
      <w:lvl w:ilvl="0">
        <w:numFmt w:val="decimal"/>
        <w:lvlText w:val="%1."/>
        <w:lvlJc w:val="left"/>
      </w:lvl>
    </w:lvlOverride>
  </w:num>
  <w:num w:numId="27">
    <w:abstractNumId w:val="30"/>
    <w:lvlOverride w:ilvl="0">
      <w:lvl w:ilvl="0">
        <w:numFmt w:val="decimal"/>
        <w:lvlText w:val="%1."/>
        <w:lvlJc w:val="left"/>
      </w:lvl>
    </w:lvlOverride>
  </w:num>
  <w:num w:numId="28">
    <w:abstractNumId w:val="49"/>
    <w:lvlOverride w:ilvl="0">
      <w:lvl w:ilvl="0">
        <w:numFmt w:val="decimal"/>
        <w:lvlText w:val="%1."/>
        <w:lvlJc w:val="left"/>
      </w:lvl>
    </w:lvlOverride>
  </w:num>
  <w:num w:numId="29">
    <w:abstractNumId w:val="43"/>
    <w:lvlOverride w:ilvl="0">
      <w:lvl w:ilvl="0">
        <w:numFmt w:val="decimal"/>
        <w:lvlText w:val="%1."/>
        <w:lvlJc w:val="left"/>
      </w:lvl>
    </w:lvlOverride>
  </w:num>
  <w:num w:numId="30">
    <w:abstractNumId w:val="11"/>
    <w:lvlOverride w:ilvl="0">
      <w:lvl w:ilvl="0">
        <w:numFmt w:val="decimal"/>
        <w:lvlText w:val="%1."/>
        <w:lvlJc w:val="left"/>
      </w:lvl>
    </w:lvlOverride>
  </w:num>
  <w:num w:numId="31">
    <w:abstractNumId w:val="21"/>
    <w:lvlOverride w:ilvl="0">
      <w:lvl w:ilvl="0">
        <w:numFmt w:val="decimal"/>
        <w:lvlText w:val="%1."/>
        <w:lvlJc w:val="left"/>
      </w:lvl>
    </w:lvlOverride>
  </w:num>
  <w:num w:numId="32">
    <w:abstractNumId w:val="31"/>
    <w:lvlOverride w:ilvl="0">
      <w:lvl w:ilvl="0">
        <w:numFmt w:val="decimal"/>
        <w:lvlText w:val="%1."/>
        <w:lvlJc w:val="left"/>
      </w:lvl>
    </w:lvlOverride>
  </w:num>
  <w:num w:numId="33">
    <w:abstractNumId w:val="8"/>
    <w:lvlOverride w:ilvl="0">
      <w:lvl w:ilvl="0">
        <w:numFmt w:val="decimal"/>
        <w:lvlText w:val="%1."/>
        <w:lvlJc w:val="left"/>
      </w:lvl>
    </w:lvlOverride>
  </w:num>
  <w:num w:numId="34">
    <w:abstractNumId w:val="14"/>
    <w:lvlOverride w:ilvl="0">
      <w:lvl w:ilvl="0">
        <w:numFmt w:val="decimal"/>
        <w:lvlText w:val="%1."/>
        <w:lvlJc w:val="left"/>
      </w:lvl>
    </w:lvlOverride>
  </w:num>
  <w:num w:numId="35">
    <w:abstractNumId w:val="22"/>
    <w:lvlOverride w:ilvl="0">
      <w:lvl w:ilvl="0">
        <w:numFmt w:val="decimal"/>
        <w:lvlText w:val="%1."/>
        <w:lvlJc w:val="left"/>
      </w:lvl>
    </w:lvlOverride>
  </w:num>
  <w:num w:numId="36">
    <w:abstractNumId w:val="39"/>
    <w:lvlOverride w:ilvl="0">
      <w:lvl w:ilvl="0">
        <w:numFmt w:val="decimal"/>
        <w:lvlText w:val="%1."/>
        <w:lvlJc w:val="left"/>
      </w:lvl>
    </w:lvlOverride>
  </w:num>
  <w:num w:numId="37">
    <w:abstractNumId w:val="42"/>
    <w:lvlOverride w:ilvl="0">
      <w:lvl w:ilvl="0">
        <w:numFmt w:val="decimal"/>
        <w:lvlText w:val="%1."/>
        <w:lvlJc w:val="left"/>
      </w:lvl>
    </w:lvlOverride>
  </w:num>
  <w:num w:numId="38">
    <w:abstractNumId w:val="5"/>
    <w:lvlOverride w:ilvl="0">
      <w:lvl w:ilvl="0">
        <w:numFmt w:val="decimal"/>
        <w:lvlText w:val="%1."/>
        <w:lvlJc w:val="left"/>
      </w:lvl>
    </w:lvlOverride>
  </w:num>
  <w:num w:numId="39">
    <w:abstractNumId w:val="19"/>
    <w:lvlOverride w:ilvl="0">
      <w:lvl w:ilvl="0">
        <w:numFmt w:val="decimal"/>
        <w:lvlText w:val="%1."/>
        <w:lvlJc w:val="left"/>
      </w:lvl>
    </w:lvlOverride>
  </w:num>
  <w:num w:numId="40">
    <w:abstractNumId w:val="38"/>
  </w:num>
  <w:num w:numId="41">
    <w:abstractNumId w:val="27"/>
  </w:num>
  <w:num w:numId="42">
    <w:abstractNumId w:val="46"/>
  </w:num>
  <w:num w:numId="43">
    <w:abstractNumId w:val="0"/>
  </w:num>
  <w:num w:numId="44">
    <w:abstractNumId w:val="3"/>
  </w:num>
  <w:num w:numId="45">
    <w:abstractNumId w:val="2"/>
  </w:num>
  <w:num w:numId="46">
    <w:abstractNumId w:val="23"/>
  </w:num>
  <w:num w:numId="47">
    <w:abstractNumId w:val="15"/>
  </w:num>
  <w:num w:numId="48">
    <w:abstractNumId w:val="6"/>
  </w:num>
  <w:num w:numId="49">
    <w:abstractNumId w:val="32"/>
  </w:num>
  <w:num w:numId="50">
    <w:abstractNumId w:val="4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lleen Reid">
    <w15:presenceInfo w15:providerId="Windows Live" w15:userId="f2f1f60e483e1603"/>
  </w15:person>
  <w15:person w15:author="Melissa Maestas">
    <w15:presenceInfo w15:providerId="None" w15:userId="Melissa Maestas"/>
  </w15:person>
  <w15:person w15:author="Ellen Considine">
    <w15:presenceInfo w15:providerId="Windows Live" w15:userId="a460c2b4ddc93a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AC"/>
    <w:rsid w:val="0000442D"/>
    <w:rsid w:val="00031FD2"/>
    <w:rsid w:val="00037BD7"/>
    <w:rsid w:val="00070888"/>
    <w:rsid w:val="00076EE2"/>
    <w:rsid w:val="000A5234"/>
    <w:rsid w:val="000B0412"/>
    <w:rsid w:val="000C0413"/>
    <w:rsid w:val="000C0591"/>
    <w:rsid w:val="000F3E48"/>
    <w:rsid w:val="00101821"/>
    <w:rsid w:val="00114EF9"/>
    <w:rsid w:val="001234F4"/>
    <w:rsid w:val="00137B87"/>
    <w:rsid w:val="00146539"/>
    <w:rsid w:val="00160DB8"/>
    <w:rsid w:val="001645B7"/>
    <w:rsid w:val="00196421"/>
    <w:rsid w:val="001A0D8C"/>
    <w:rsid w:val="001A42FD"/>
    <w:rsid w:val="001B77CC"/>
    <w:rsid w:val="001C5C17"/>
    <w:rsid w:val="001E69D2"/>
    <w:rsid w:val="00200EAE"/>
    <w:rsid w:val="0022668B"/>
    <w:rsid w:val="00230020"/>
    <w:rsid w:val="002438A3"/>
    <w:rsid w:val="00255BD9"/>
    <w:rsid w:val="00257227"/>
    <w:rsid w:val="00264AB3"/>
    <w:rsid w:val="00281EFD"/>
    <w:rsid w:val="00291E7C"/>
    <w:rsid w:val="002A7BB6"/>
    <w:rsid w:val="002B3F91"/>
    <w:rsid w:val="002C39B8"/>
    <w:rsid w:val="002C4A7E"/>
    <w:rsid w:val="002E2DD7"/>
    <w:rsid w:val="002E320D"/>
    <w:rsid w:val="002E329C"/>
    <w:rsid w:val="002E6BBE"/>
    <w:rsid w:val="003007B5"/>
    <w:rsid w:val="0030342D"/>
    <w:rsid w:val="00321992"/>
    <w:rsid w:val="0033109F"/>
    <w:rsid w:val="0034453F"/>
    <w:rsid w:val="00351A29"/>
    <w:rsid w:val="00384E9C"/>
    <w:rsid w:val="00396F60"/>
    <w:rsid w:val="003A5F03"/>
    <w:rsid w:val="003B5322"/>
    <w:rsid w:val="003E0FDC"/>
    <w:rsid w:val="003F030F"/>
    <w:rsid w:val="003F6543"/>
    <w:rsid w:val="0040363D"/>
    <w:rsid w:val="00422717"/>
    <w:rsid w:val="00425027"/>
    <w:rsid w:val="004356F6"/>
    <w:rsid w:val="00467ECA"/>
    <w:rsid w:val="00497DBF"/>
    <w:rsid w:val="004A5E4F"/>
    <w:rsid w:val="004B5806"/>
    <w:rsid w:val="004B6826"/>
    <w:rsid w:val="004C6203"/>
    <w:rsid w:val="004D20F9"/>
    <w:rsid w:val="004E0C09"/>
    <w:rsid w:val="004E101E"/>
    <w:rsid w:val="004E4087"/>
    <w:rsid w:val="00503E57"/>
    <w:rsid w:val="00517E04"/>
    <w:rsid w:val="005306ED"/>
    <w:rsid w:val="00552FEB"/>
    <w:rsid w:val="00564FDD"/>
    <w:rsid w:val="00566F9E"/>
    <w:rsid w:val="00584A60"/>
    <w:rsid w:val="005938A2"/>
    <w:rsid w:val="005D0A2A"/>
    <w:rsid w:val="005E04D0"/>
    <w:rsid w:val="005E32B5"/>
    <w:rsid w:val="006218C7"/>
    <w:rsid w:val="00635723"/>
    <w:rsid w:val="00636B41"/>
    <w:rsid w:val="00640A40"/>
    <w:rsid w:val="00641100"/>
    <w:rsid w:val="00663142"/>
    <w:rsid w:val="0067033A"/>
    <w:rsid w:val="006704A9"/>
    <w:rsid w:val="00676E0A"/>
    <w:rsid w:val="00696F35"/>
    <w:rsid w:val="006A42F1"/>
    <w:rsid w:val="006A5238"/>
    <w:rsid w:val="006B338E"/>
    <w:rsid w:val="006C2EB6"/>
    <w:rsid w:val="006C4B68"/>
    <w:rsid w:val="006D2C30"/>
    <w:rsid w:val="006E2347"/>
    <w:rsid w:val="006E6B46"/>
    <w:rsid w:val="006F5237"/>
    <w:rsid w:val="006F5378"/>
    <w:rsid w:val="00706836"/>
    <w:rsid w:val="0072691E"/>
    <w:rsid w:val="00730A5D"/>
    <w:rsid w:val="00733785"/>
    <w:rsid w:val="00742A20"/>
    <w:rsid w:val="00761FF4"/>
    <w:rsid w:val="007646AB"/>
    <w:rsid w:val="0076544C"/>
    <w:rsid w:val="007879D9"/>
    <w:rsid w:val="007A423E"/>
    <w:rsid w:val="007C5057"/>
    <w:rsid w:val="007D356C"/>
    <w:rsid w:val="007F17E1"/>
    <w:rsid w:val="007F1AE9"/>
    <w:rsid w:val="007F29EB"/>
    <w:rsid w:val="00803EF0"/>
    <w:rsid w:val="008051F3"/>
    <w:rsid w:val="00805AB9"/>
    <w:rsid w:val="008144EA"/>
    <w:rsid w:val="00822B1F"/>
    <w:rsid w:val="00823018"/>
    <w:rsid w:val="008542B7"/>
    <w:rsid w:val="0085667F"/>
    <w:rsid w:val="008B68D8"/>
    <w:rsid w:val="008C064C"/>
    <w:rsid w:val="008D66F2"/>
    <w:rsid w:val="008E59C7"/>
    <w:rsid w:val="00921650"/>
    <w:rsid w:val="0092347A"/>
    <w:rsid w:val="00930B09"/>
    <w:rsid w:val="0093677E"/>
    <w:rsid w:val="00964B4B"/>
    <w:rsid w:val="009808C6"/>
    <w:rsid w:val="00994267"/>
    <w:rsid w:val="00997EFF"/>
    <w:rsid w:val="009A0CDC"/>
    <w:rsid w:val="009A47C1"/>
    <w:rsid w:val="009B1655"/>
    <w:rsid w:val="009B67B4"/>
    <w:rsid w:val="009C0966"/>
    <w:rsid w:val="009C53AA"/>
    <w:rsid w:val="009E2858"/>
    <w:rsid w:val="009E3366"/>
    <w:rsid w:val="009E576C"/>
    <w:rsid w:val="00A00CD4"/>
    <w:rsid w:val="00A0273D"/>
    <w:rsid w:val="00A155D9"/>
    <w:rsid w:val="00A251AA"/>
    <w:rsid w:val="00A25794"/>
    <w:rsid w:val="00A26D7B"/>
    <w:rsid w:val="00A32659"/>
    <w:rsid w:val="00A3377F"/>
    <w:rsid w:val="00A339B8"/>
    <w:rsid w:val="00A45CF8"/>
    <w:rsid w:val="00A50262"/>
    <w:rsid w:val="00A54CC9"/>
    <w:rsid w:val="00A6226A"/>
    <w:rsid w:val="00A75088"/>
    <w:rsid w:val="00A77B0A"/>
    <w:rsid w:val="00A94AC1"/>
    <w:rsid w:val="00AB27D6"/>
    <w:rsid w:val="00AE5804"/>
    <w:rsid w:val="00AE5982"/>
    <w:rsid w:val="00AE6687"/>
    <w:rsid w:val="00B1140D"/>
    <w:rsid w:val="00B2161C"/>
    <w:rsid w:val="00B336A8"/>
    <w:rsid w:val="00B36C9B"/>
    <w:rsid w:val="00B37882"/>
    <w:rsid w:val="00B558ED"/>
    <w:rsid w:val="00B60457"/>
    <w:rsid w:val="00B6277C"/>
    <w:rsid w:val="00B66255"/>
    <w:rsid w:val="00B726F4"/>
    <w:rsid w:val="00B74693"/>
    <w:rsid w:val="00B95C2D"/>
    <w:rsid w:val="00BB1A66"/>
    <w:rsid w:val="00BB4E86"/>
    <w:rsid w:val="00BC4D62"/>
    <w:rsid w:val="00BD07A9"/>
    <w:rsid w:val="00BD414A"/>
    <w:rsid w:val="00BE0389"/>
    <w:rsid w:val="00BE680C"/>
    <w:rsid w:val="00BE6FFC"/>
    <w:rsid w:val="00BF662B"/>
    <w:rsid w:val="00C00950"/>
    <w:rsid w:val="00C01764"/>
    <w:rsid w:val="00C073B4"/>
    <w:rsid w:val="00C124D9"/>
    <w:rsid w:val="00C23631"/>
    <w:rsid w:val="00C5058C"/>
    <w:rsid w:val="00C52D2E"/>
    <w:rsid w:val="00C551D4"/>
    <w:rsid w:val="00C658AC"/>
    <w:rsid w:val="00C7476B"/>
    <w:rsid w:val="00C90A60"/>
    <w:rsid w:val="00C91419"/>
    <w:rsid w:val="00C97D31"/>
    <w:rsid w:val="00CB5D65"/>
    <w:rsid w:val="00CC14DE"/>
    <w:rsid w:val="00CC487F"/>
    <w:rsid w:val="00CD12A1"/>
    <w:rsid w:val="00CE3CB3"/>
    <w:rsid w:val="00CE40D3"/>
    <w:rsid w:val="00CF5515"/>
    <w:rsid w:val="00D04A0E"/>
    <w:rsid w:val="00D160BE"/>
    <w:rsid w:val="00D1675F"/>
    <w:rsid w:val="00D35B3A"/>
    <w:rsid w:val="00D54F42"/>
    <w:rsid w:val="00D557AE"/>
    <w:rsid w:val="00D6019A"/>
    <w:rsid w:val="00D66597"/>
    <w:rsid w:val="00D81988"/>
    <w:rsid w:val="00D906F8"/>
    <w:rsid w:val="00DA3F84"/>
    <w:rsid w:val="00DC40C2"/>
    <w:rsid w:val="00DC6CE7"/>
    <w:rsid w:val="00DC708C"/>
    <w:rsid w:val="00DD2C29"/>
    <w:rsid w:val="00DD66D7"/>
    <w:rsid w:val="00DE4ADF"/>
    <w:rsid w:val="00DF602F"/>
    <w:rsid w:val="00E07AE3"/>
    <w:rsid w:val="00E2089F"/>
    <w:rsid w:val="00E255C0"/>
    <w:rsid w:val="00E35D7C"/>
    <w:rsid w:val="00E362DA"/>
    <w:rsid w:val="00E40B20"/>
    <w:rsid w:val="00E45530"/>
    <w:rsid w:val="00E77DF8"/>
    <w:rsid w:val="00E87F40"/>
    <w:rsid w:val="00ED2F46"/>
    <w:rsid w:val="00EE1FDD"/>
    <w:rsid w:val="00EF1408"/>
    <w:rsid w:val="00EF39D2"/>
    <w:rsid w:val="00F01B40"/>
    <w:rsid w:val="00F03454"/>
    <w:rsid w:val="00F1469F"/>
    <w:rsid w:val="00F16822"/>
    <w:rsid w:val="00F23B50"/>
    <w:rsid w:val="00F3623E"/>
    <w:rsid w:val="00F8416D"/>
    <w:rsid w:val="00F95A11"/>
    <w:rsid w:val="00FB37DF"/>
    <w:rsid w:val="00FB7486"/>
    <w:rsid w:val="00FC18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31CAEEC3-6E68-4D54-A937-7E7CB97CA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rsid w:val="00C658AC"/>
    <w:rPr>
      <w:sz w:val="16"/>
      <w:szCs w:val="16"/>
    </w:rPr>
  </w:style>
  <w:style w:type="paragraph" w:styleId="CommentText">
    <w:name w:val="annotation text"/>
    <w:basedOn w:val="Normal"/>
    <w:link w:val="CommentTextChar"/>
    <w:uiPriority w:val="99"/>
    <w:rsid w:val="00C658AC"/>
    <w:rPr>
      <w:sz w:val="20"/>
      <w:szCs w:val="20"/>
    </w:rPr>
  </w:style>
  <w:style w:type="character" w:customStyle="1" w:styleId="CommentTextChar">
    <w:name w:val="Comment Text Char"/>
    <w:link w:val="CommentText"/>
    <w:uiPriority w:val="99"/>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table" w:styleId="TableGrid">
    <w:name w:val="Table Grid"/>
    <w:basedOn w:val="TableNormal"/>
    <w:uiPriority w:val="39"/>
    <w:rsid w:val="00A75088"/>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0363D"/>
    <w:pPr>
      <w:tabs>
        <w:tab w:val="left" w:pos="384"/>
      </w:tabs>
      <w:spacing w:line="480" w:lineRule="auto"/>
      <w:ind w:left="384" w:hanging="384"/>
    </w:pPr>
  </w:style>
  <w:style w:type="character" w:styleId="UnresolvedMention">
    <w:name w:val="Unresolved Mention"/>
    <w:basedOn w:val="DefaultParagraphFont"/>
    <w:uiPriority w:val="99"/>
    <w:semiHidden/>
    <w:unhideWhenUsed/>
    <w:rsid w:val="00E455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rcc.dri.edu/cgi-bin/smoke.pl" TargetMode="External"/><Relationship Id="rId2" Type="http://schemas.openxmlformats.org/officeDocument/2006/relationships/hyperlink" Target="http://views.cira.colostate.edu/fed/DataWizard/Default.aspx" TargetMode="External"/><Relationship Id="rId1" Type="http://schemas.openxmlformats.org/officeDocument/2006/relationships/hyperlink" Target="https://aqs.epa.gov/aqsweb/airdata/download_files.html" TargetMode="External"/><Relationship Id="rId6" Type="http://schemas.openxmlformats.org/officeDocument/2006/relationships/hyperlink" Target="https://doi.org/10.1007/s11222-016-9646-1" TargetMode="External"/><Relationship Id="rId5" Type="http://schemas.openxmlformats.org/officeDocument/2006/relationships/hyperlink" Target="http://www.airmonitoring.utah.gov/dataarchive/archpm25.htm" TargetMode="External"/><Relationship Id="rId4" Type="http://schemas.openxmlformats.org/officeDocument/2006/relationships/hyperlink" Target="https://www3.epa.gov/ttnamti1/visdata.html"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hyperlink" Target="http://trace.ddbj.nig.ac.jp/DRASearch/submission?acc=DRA004814" TargetMode="External"/><Relationship Id="rId3" Type="http://schemas.openxmlformats.org/officeDocument/2006/relationships/styles" Target="styles.xml"/><Relationship Id="rId21" Type="http://schemas.openxmlformats.org/officeDocument/2006/relationships/hyperlink" Target="https://www.nature.com/articles/sdata2018259" TargetMode="Externa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hyperlink" Target="http://identifiers.org/ncbi/insdc:PKMF00000000"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nature.com/articles/sdata2018259"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http://identifiers.org/ncbi/insdc.sra:SRP121625"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10.6084/m9.figshare.c.4064768.v3" TargetMode="External"/><Relationship Id="rId28" Type="http://schemas.openxmlformats.org/officeDocument/2006/relationships/hyperlink" Target="https://www.nature.com/sdata/policies/repositories" TargetMode="External"/><Relationship Id="rId10" Type="http://schemas.microsoft.com/office/2016/09/relationships/commentsIds" Target="commentsIds.xml"/><Relationship Id="rId19" Type="http://schemas.openxmlformats.org/officeDocument/2006/relationships/hyperlink" Target="http://www.nature.com/sdata/policies/editorial-and-publishing-policies"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ature.com/sdata/publish/submission-guidelines" TargetMode="External"/><Relationship Id="rId22" Type="http://schemas.openxmlformats.org/officeDocument/2006/relationships/hyperlink" Target="https://identifiers.org/" TargetMode="External"/><Relationship Id="rId27" Type="http://schemas.openxmlformats.org/officeDocument/2006/relationships/hyperlink" Target="http://www.nature.com/sdata/policies/repositori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92153-914C-F649-AC03-132BF0F2E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23</Pages>
  <Words>25241</Words>
  <Characters>143875</Characters>
  <Application>Microsoft Office Word</Application>
  <DocSecurity>0</DocSecurity>
  <Lines>1198</Lines>
  <Paragraphs>337</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168779</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creator>andrew.hufton</dc:creator>
  <cp:lastModifiedBy>Melissa Maestas</cp:lastModifiedBy>
  <cp:revision>15</cp:revision>
  <dcterms:created xsi:type="dcterms:W3CDTF">2020-05-02T18:38:00Z</dcterms:created>
  <dcterms:modified xsi:type="dcterms:W3CDTF">2020-05-08T01:33:00Z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id="auM4eVZK"/&gt;&lt;style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