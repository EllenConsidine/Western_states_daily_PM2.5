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DC6B"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\subsection*{Study Area}</w:t>
      </w:r>
    </w:p>
    <w:p w14:paraId="2999C472"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04A1A59" w14:textId="63929877" w:rsidR="007F45FF" w:rsidRPr="007F45FF" w:rsidRDefault="00E40B1A" w:rsidP="007F45FF">
      <w:pPr>
        <w:pStyle w:val="NormalWeb"/>
        <w:spacing w:before="0" w:beforeAutospacing="0" w:after="0" w:afterAutospacing="0"/>
      </w:pPr>
      <w:r w:rsidRPr="00875953">
        <w:rPr>
          <w:color w:val="000000"/>
        </w:rPr>
        <w:t>Our study area includes 11 western US states: Arizona, California, Colorado, Idaho, Montana, Nevada, New Mexico, Oregon, Utah, Washington, and Wyoming (Figure \ref{</w:t>
      </w:r>
      <w:proofErr w:type="spellStart"/>
      <w:r w:rsidRPr="00875953">
        <w:rPr>
          <w:color w:val="000000"/>
        </w:rPr>
        <w:t>fig:MonitorLocations</w:t>
      </w:r>
      <w:proofErr w:type="spellEnd"/>
      <w:r w:rsidRPr="00875953">
        <w:rPr>
          <w:color w:val="000000"/>
        </w:rPr>
        <w:t xml:space="preserve">}). Our temporal domain were all days between January 1, 2008 and </w:t>
      </w:r>
      <w:r w:rsidR="00F4682C">
        <w:rPr>
          <w:color w:val="000000"/>
        </w:rPr>
        <w:t>December 31</w:t>
      </w:r>
      <w:r w:rsidRPr="00875953">
        <w:rPr>
          <w:color w:val="000000"/>
        </w:rPr>
        <w:t>, 2018. We predicted daily estimates of PM\</w:t>
      </w:r>
      <w:proofErr w:type="spellStart"/>
      <w:r w:rsidRPr="00875953">
        <w:rPr>
          <w:color w:val="000000"/>
        </w:rPr>
        <w:t>textsubscript</w:t>
      </w:r>
      <w:proofErr w:type="spellEnd"/>
      <w:r w:rsidRPr="00875953">
        <w:rPr>
          <w:color w:val="000000"/>
        </w:rPr>
        <w:t xml:space="preserve">{2.5} at the </w:t>
      </w:r>
      <w:r w:rsidR="006E17CD">
        <w:rPr>
          <w:color w:val="000000"/>
        </w:rPr>
        <w:t xml:space="preserve">county, </w:t>
      </w:r>
      <w:r w:rsidRPr="00875953">
        <w:rPr>
          <w:color w:val="000000"/>
        </w:rPr>
        <w:t>ZIP code</w:t>
      </w:r>
      <w:r w:rsidR="006E17CD">
        <w:rPr>
          <w:color w:val="000000"/>
        </w:rPr>
        <w:t>,</w:t>
      </w:r>
      <w:r w:rsidRPr="00875953">
        <w:rPr>
          <w:color w:val="000000"/>
        </w:rPr>
        <w:t xml:space="preserve"> </w:t>
      </w:r>
      <w:r w:rsidR="006E17CD">
        <w:rPr>
          <w:color w:val="000000"/>
        </w:rPr>
        <w:t>and census tract</w:t>
      </w:r>
      <w:r w:rsidRPr="00875953">
        <w:rPr>
          <w:color w:val="000000"/>
        </w:rPr>
        <w:t xml:space="preserve"> levels from machine learning ensembles trained on observed daily PM\</w:t>
      </w:r>
      <w:proofErr w:type="spellStart"/>
      <w:r w:rsidRPr="00875953">
        <w:rPr>
          <w:color w:val="000000"/>
        </w:rPr>
        <w:t>textsubscript</w:t>
      </w:r>
      <w:proofErr w:type="spellEnd"/>
      <w:r w:rsidRPr="00875953">
        <w:rPr>
          <w:color w:val="000000"/>
        </w:rPr>
        <w:t>{2.5} values from monitoring stations from a variety of sources (**put in all PM\</w:t>
      </w:r>
      <w:proofErr w:type="spellStart"/>
      <w:r w:rsidRPr="00875953">
        <w:rPr>
          <w:color w:val="000000"/>
        </w:rPr>
        <w:t>textsubscript</w:t>
      </w:r>
      <w:proofErr w:type="spellEnd"/>
      <w:r w:rsidRPr="00875953">
        <w:rPr>
          <w:color w:val="000000"/>
        </w:rPr>
        <w:t xml:space="preserve">{2.5} data sources). The predictor variables for the machine learning ensemble included </w:t>
      </w:r>
      <w:r w:rsidR="00072F46" w:rsidRPr="00072F46">
        <w:rPr>
          <w:color w:val="000000"/>
        </w:rPr>
        <w:t>PM</w:t>
      </w:r>
      <w:r w:rsidR="004876BB" w:rsidRPr="00875953">
        <w:rPr>
          <w:color w:val="000000"/>
        </w:rPr>
        <w:t>\</w:t>
      </w:r>
      <w:proofErr w:type="spellStart"/>
      <w:r w:rsidR="004876BB" w:rsidRPr="00875953">
        <w:rPr>
          <w:color w:val="000000"/>
        </w:rPr>
        <w:t>textsubscript</w:t>
      </w:r>
      <w:proofErr w:type="spellEnd"/>
      <w:r w:rsidR="004876BB" w:rsidRPr="00875953">
        <w:rPr>
          <w:color w:val="000000"/>
        </w:rPr>
        <w:t>{2.5</w:t>
      </w:r>
      <w:r w:rsidR="004876BB">
        <w:rPr>
          <w:color w:val="000000"/>
        </w:rPr>
        <w:t>}</w:t>
      </w:r>
      <w:r w:rsidR="00072F46" w:rsidRPr="00072F46">
        <w:rPr>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w:t>
      </w:r>
      <w:r w:rsidR="00C848CA">
        <w:rPr>
          <w:color w:val="000000"/>
        </w:rPr>
        <w:t xml:space="preserve"> through </w:t>
      </w:r>
      <w:r w:rsidR="00072F46" w:rsidRPr="00072F46">
        <w:rPr>
          <w:color w:val="000000"/>
        </w:rPr>
        <w:t xml:space="preserve">7, binary fire variable, elevation, sum of arterial and collector roads within circles of radius 100, 250, 500, and 1000 meters, percent of urban land cover within circles of radius 1, 5, and 10 kilometers, population density, CMAQ output, MAIAC AOD, NDVI, </w:t>
      </w:r>
      <w:r w:rsidR="00C5048F">
        <w:rPr>
          <w:color w:val="000000"/>
        </w:rPr>
        <w:t xml:space="preserve">planetary boundary layer height, </w:t>
      </w:r>
      <w:r w:rsidR="00B8342B">
        <w:rPr>
          <w:color w:val="000000"/>
        </w:rPr>
        <w:t xml:space="preserve">temperature at 2 meters, relative humidity at </w:t>
      </w:r>
      <w:proofErr w:type="spellStart"/>
      <w:r w:rsidR="00B8342B">
        <w:rPr>
          <w:color w:val="000000"/>
        </w:rPr>
        <w:t>at</w:t>
      </w:r>
      <w:proofErr w:type="spellEnd"/>
      <w:r w:rsidR="00B8342B">
        <w:rPr>
          <w:color w:val="000000"/>
        </w:rPr>
        <w:t xml:space="preserve"> 2 meters, </w:t>
      </w:r>
      <w:r w:rsidR="009334DB">
        <w:rPr>
          <w:color w:val="000000"/>
        </w:rPr>
        <w:t xml:space="preserve">dew point temperature at 2 meters, </w:t>
      </w:r>
      <w:r w:rsidR="00026148">
        <w:rPr>
          <w:color w:val="000000"/>
        </w:rPr>
        <w:t xml:space="preserve">U- and V- components of wind speed at 10 meters, </w:t>
      </w:r>
      <w:r w:rsidR="00AD7861">
        <w:rPr>
          <w:color w:val="000000"/>
        </w:rPr>
        <w:t xml:space="preserve">surface pressure, </w:t>
      </w:r>
      <w:r w:rsidR="00A05D92">
        <w:rPr>
          <w:color w:val="000000"/>
        </w:rPr>
        <w:t>pressure reduced to mean sea level</w:t>
      </w:r>
      <w:r w:rsidR="007F45FF">
        <w:rPr>
          <w:color w:val="000000"/>
        </w:rPr>
        <w:t xml:space="preserve">, and </w:t>
      </w:r>
      <w:r w:rsidR="007F45FF" w:rsidRPr="007F45FF">
        <w:rPr>
          <w:color w:val="000000"/>
          <w:shd w:val="clear" w:color="auto" w:fill="FFFFFF"/>
        </w:rPr>
        <w:t>"DZDT_850_mb"</w:t>
      </w:r>
      <w:r w:rsidR="007F45FF">
        <w:rPr>
          <w:color w:val="000000"/>
          <w:shd w:val="clear" w:color="auto" w:fill="FFFFFF"/>
        </w:rPr>
        <w:t xml:space="preserve"> and </w:t>
      </w:r>
      <w:r w:rsidR="007F45FF" w:rsidRPr="007F45FF">
        <w:rPr>
          <w:color w:val="000000"/>
          <w:shd w:val="clear" w:color="auto" w:fill="FFFFFF"/>
        </w:rPr>
        <w:t xml:space="preserve">"DZDT_700_mb" </w:t>
      </w:r>
      <w:r w:rsidR="007F45FF">
        <w:rPr>
          <w:color w:val="000000"/>
          <w:shd w:val="clear" w:color="auto" w:fill="FFFFFF"/>
        </w:rPr>
        <w:t>%Melissa, what were these??</w:t>
      </w:r>
    </w:p>
    <w:p w14:paraId="42BEC1DE" w14:textId="2F1B95B8" w:rsidR="00E40B1A" w:rsidRPr="00072F46" w:rsidRDefault="00E40B1A" w:rsidP="00E40B1A">
      <w:pPr>
        <w:spacing w:after="0" w:line="240" w:lineRule="auto"/>
        <w:jc w:val="both"/>
        <w:rPr>
          <w:rFonts w:ascii="Times New Roman" w:eastAsia="Times New Roman" w:hAnsi="Times New Roman" w:cs="Times New Roman"/>
          <w:color w:val="000000"/>
          <w:sz w:val="28"/>
          <w:szCs w:val="28"/>
        </w:rPr>
      </w:pPr>
    </w:p>
    <w:p w14:paraId="514F8CC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More information on the sources of these data can be found in Table 1 \ref{tab:Table1}.  </w:t>
      </w:r>
    </w:p>
    <w:p w14:paraId="73D7895F"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2EBE09BC"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%Example of citation: \cite{liu_estimating_2005}</w:t>
      </w:r>
    </w:p>
    <w:p w14:paraId="4B882D77"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4245029A"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\subsection*{PM\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Measurements}</w:t>
      </w:r>
    </w:p>
    <w:p w14:paraId="6C8195A6"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To get a more comprehensive set of locations and time points of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measurement throughout the western US, we did an extensive search for as many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monitoring data within our spatial and temporal study area as we could find. We downloaded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data from the US EPA AQS Air Data Query Tool \cite{EPAAirData2017}  for the 11-state region (Figure \ref{</w:t>
      </w:r>
      <w:proofErr w:type="spellStart"/>
      <w:r w:rsidRPr="00875953">
        <w:rPr>
          <w:rFonts w:ascii="Times New Roman" w:eastAsia="Times New Roman" w:hAnsi="Times New Roman" w:cs="Times New Roman"/>
          <w:color w:val="000000"/>
          <w:sz w:val="24"/>
          <w:szCs w:val="24"/>
        </w:rPr>
        <w:t>fig:MonitorLocations</w:t>
      </w:r>
      <w:proofErr w:type="spellEnd"/>
      <w:r w:rsidRPr="00875953">
        <w:rPr>
          <w:rFonts w:ascii="Times New Roman" w:eastAsia="Times New Roman" w:hAnsi="Times New Roman" w:cs="Times New Roman"/>
          <w:color w:val="000000"/>
          <w:sz w:val="24"/>
          <w:szCs w:val="24"/>
        </w:rPr>
        <w:t>}) including any of the following parameter codes: 88101, 88500, 88502, 81104 \cite{EPANPM25Memo2017,EPANPM25Parameters2017,EPANAllParameters2017}. These data include the IMPROVE monitors that capture air quality information in more rural areas \cite{EPANPM25IMPROVE2017}. We also retrieved all available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data in the Fire Cache Smoke Monitor Archive (\</w:t>
      </w:r>
      <w:proofErr w:type="spellStart"/>
      <w:r w:rsidRPr="00875953">
        <w:rPr>
          <w:rFonts w:ascii="Times New Roman" w:eastAsia="Times New Roman" w:hAnsi="Times New Roman" w:cs="Times New Roman"/>
          <w:color w:val="000000"/>
          <w:sz w:val="24"/>
          <w:szCs w:val="24"/>
        </w:rPr>
        <w:t>url</w:t>
      </w:r>
      <w:proofErr w:type="spellEnd"/>
      <w:r w:rsidRPr="00875953">
        <w:rPr>
          <w:rFonts w:ascii="Times New Roman" w:eastAsia="Times New Roman" w:hAnsi="Times New Roman" w:cs="Times New Roman"/>
          <w:color w:val="000000"/>
          <w:sz w:val="24"/>
          <w:szCs w:val="24"/>
        </w:rPr>
        <w:t xml:space="preserve">{https://wrcc.dri.edu/cgi-bin/smoke.pl}), which includes U.S. Forest Service monitors that were deployed to capture air quality impacts during wildfire events. </w:t>
      </w:r>
    </w:p>
    <w:p w14:paraId="4256FAFD"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DE79527"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Some states have additional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monitors beyond those required by the U.S. EPA. We reached out to the department charged with air quality in every state within our study domain and obtained additional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data from California Air Resources Board and the Utah Department of Environmental Quality. We only included data that was in addition to the monitors in those states that was part of the U.S. EPA's AQS and IMPROVE data.   </w:t>
      </w:r>
    </w:p>
    <w:p w14:paraId="5851B975"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5244917F"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We also reached out to researchers who may have had their own monitoring networks of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throughout the region. We were able to obtain data from the Uintah Basin, </w:t>
      </w:r>
      <w:r w:rsidRPr="00875953">
        <w:rPr>
          <w:rFonts w:ascii="Times New Roman" w:eastAsia="Times New Roman" w:hAnsi="Times New Roman" w:cs="Times New Roman"/>
          <w:color w:val="000000"/>
          <w:sz w:val="24"/>
          <w:szCs w:val="24"/>
        </w:rPr>
        <w:lastRenderedPageBreak/>
        <w:t>Utah from Seth Lyman at Utah State University, and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measurements from the Persistent Cold Air Pool Study (PCAPS) \cite{Silcox_wintertime_2012} conducted in the Salt Lake Valley, Utah in January--February, 2011 from Dr. Geoff </w:t>
      </w:r>
      <w:proofErr w:type="spellStart"/>
      <w:r w:rsidRPr="00875953">
        <w:rPr>
          <w:rFonts w:ascii="Times New Roman" w:eastAsia="Times New Roman" w:hAnsi="Times New Roman" w:cs="Times New Roman"/>
          <w:color w:val="000000"/>
          <w:sz w:val="24"/>
          <w:szCs w:val="24"/>
        </w:rPr>
        <w:t>Silcox</w:t>
      </w:r>
      <w:proofErr w:type="spellEnd"/>
      <w:r w:rsidRPr="00875953">
        <w:rPr>
          <w:rFonts w:ascii="Times New Roman" w:eastAsia="Times New Roman" w:hAnsi="Times New Roman" w:cs="Times New Roman"/>
          <w:color w:val="000000"/>
          <w:sz w:val="24"/>
          <w:szCs w:val="24"/>
        </w:rPr>
        <w:t xml:space="preserve"> at the University of Utah.  </w:t>
      </w:r>
    </w:p>
    <w:p w14:paraId="2B8EA6BB"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A9F1580" w14:textId="663A0B2C"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All of this yielded a total of </w:t>
      </w:r>
      <w:r w:rsidR="009D74FC" w:rsidRPr="009D74FC">
        <w:rPr>
          <w:rFonts w:ascii="Times New Roman" w:hAnsi="Times New Roman" w:cs="Times New Roman"/>
          <w:color w:val="000000"/>
          <w:sz w:val="24"/>
          <w:szCs w:val="24"/>
          <w:shd w:val="clear" w:color="auto" w:fill="FFFFFF"/>
        </w:rPr>
        <w:t>1,591,533</w:t>
      </w:r>
      <w:r w:rsidRPr="00875953">
        <w:rPr>
          <w:rFonts w:ascii="Times New Roman" w:eastAsia="Times New Roman" w:hAnsi="Times New Roman" w:cs="Times New Roman"/>
          <w:color w:val="000000"/>
          <w:sz w:val="24"/>
          <w:szCs w:val="24"/>
        </w:rPr>
        <w:t xml:space="preserve"> daily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observations, which represent </w:t>
      </w:r>
      <w:r w:rsidR="008C36F0" w:rsidRPr="008C36F0">
        <w:rPr>
          <w:rFonts w:ascii="Times New Roman" w:hAnsi="Times New Roman" w:cs="Times New Roman"/>
          <w:color w:val="000000"/>
          <w:sz w:val="24"/>
          <w:szCs w:val="24"/>
          <w:shd w:val="clear" w:color="auto" w:fill="FFFFFF"/>
        </w:rPr>
        <w:t>7,754</w:t>
      </w:r>
      <w:r w:rsidRPr="008C36F0">
        <w:rPr>
          <w:rFonts w:ascii="Times New Roman" w:eastAsia="Times New Roman" w:hAnsi="Times New Roman" w:cs="Times New Roman"/>
          <w:color w:val="000000"/>
          <w:sz w:val="24"/>
          <w:szCs w:val="24"/>
        </w:rPr>
        <w:t xml:space="preserve"> locations</w:t>
      </w:r>
      <w:r w:rsidR="008C36F0" w:rsidRPr="008C36F0">
        <w:rPr>
          <w:rFonts w:ascii="Times New Roman" w:eastAsia="Times New Roman" w:hAnsi="Times New Roman" w:cs="Times New Roman"/>
          <w:color w:val="000000"/>
          <w:sz w:val="24"/>
          <w:szCs w:val="24"/>
        </w:rPr>
        <w:t xml:space="preserve"> and</w:t>
      </w:r>
      <w:r w:rsidR="008C36F0" w:rsidRPr="008C36F0">
        <w:rPr>
          <w:rFonts w:ascii="Times New Roman" w:hAnsi="Times New Roman" w:cs="Times New Roman"/>
          <w:color w:val="000000"/>
          <w:sz w:val="24"/>
          <w:szCs w:val="24"/>
        </w:rPr>
        <w:t> 4,006 days</w:t>
      </w:r>
      <w:r w:rsidRPr="00875953">
        <w:rPr>
          <w:rFonts w:ascii="Times New Roman" w:eastAsia="Times New Roman" w:hAnsi="Times New Roman" w:cs="Times New Roman"/>
          <w:color w:val="000000"/>
          <w:sz w:val="24"/>
          <w:szCs w:val="24"/>
        </w:rPr>
        <w:t xml:space="preserve">. </w:t>
      </w:r>
    </w:p>
    <w:p w14:paraId="6408808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3536A6C3"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\subsection*{Predictor Variables}</w:t>
      </w:r>
    </w:p>
    <w:p w14:paraId="0CA84EC6"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2FE2C3CB"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[Write short description of each predictor data set and refer to Table 1]</w:t>
      </w:r>
    </w:p>
    <w:p w14:paraId="297E0FA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642A2E89"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Satellite Aerosol Optical Depth (AOD) is a measure of particle loading in the atmosphere from the ground to the satellite. We obtained daily estimates of %Aerosol Optical Depth (AOD)from </w:t>
      </w:r>
    </w:p>
    <w:p w14:paraId="41482D9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AOD from the MODIS Terra and Aqua combined Multi-angle Implementation of Atmospheric Correction (MAIAC) dataset \url{https://ladsweb.modaps.eosdis.nasa.gov/archive/allData/6/MCD19A2/}. This is the finest resolution (1 km) AOD dataset currently available and was available for our whole time period and spatial domain. After downloading each </w:t>
      </w:r>
    </w:p>
    <w:p w14:paraId="0908C774"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Hierarchical Data Format </w:t>
      </w:r>
    </w:p>
    <w:p w14:paraId="30D87453"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(HDF) file from the online repository, we calculated the average daily AOD values at each location, and took the nearest neighbor value at each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monitoring location. MAIAC AOD has been shown to better predict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than coarser resolution AOD \cite{chudnovsky_spatial_2012} and has been used in many studies in various geographic regions in blended models to predict daily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\cite{lee_benefits_2019, geng_satellite-based_2018-1, li_using_2018}.</w:t>
      </w:r>
    </w:p>
    <w:p w14:paraId="7AF35D0E"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6545D82C" w14:textId="4B2E6456" w:rsidR="00E40B1A" w:rsidRDefault="00E40B1A" w:rsidP="00E40B1A">
      <w:pPr>
        <w:spacing w:after="0" w:line="240" w:lineRule="auto"/>
        <w:jc w:val="both"/>
        <w:rPr>
          <w:ins w:id="0" w:author="Colleen Reid" w:date="2020-04-25T20:55:00Z"/>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We obtained meteorological data from the North American Mesoscale (NAM) Analysis meteorological model \url{https://www.ncdc.noaa.gov/data-access/model-data/model-datasets/north-american-mesoscale-forecast-system-nam} because it includes all of the standard meteorological variables, including planetary boundary layer height, which play a role in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levels and can be important to help scale AOD values to ground-level estimates of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\cite{liu_estimating_2005}. We calculated 24-hour averages from 6-hourly data for temperature, relative humidity, sea level pressure, surface pressure, planetary boundary layer height, dew point temperature, precipitation, snow coverage, and the U and V components of wind speed. NAM has 12 km resolution.</w:t>
      </w:r>
    </w:p>
    <w:p w14:paraId="4DCC25B0" w14:textId="2BCEA0BD" w:rsidR="002F7769" w:rsidRDefault="002F7769" w:rsidP="00E40B1A">
      <w:pPr>
        <w:spacing w:after="0" w:line="240" w:lineRule="auto"/>
        <w:jc w:val="both"/>
        <w:rPr>
          <w:ins w:id="1" w:author="Colleen Reid" w:date="2020-04-25T20:55:00Z"/>
          <w:rFonts w:ascii="Times New Roman" w:eastAsia="Times New Roman" w:hAnsi="Times New Roman" w:cs="Times New Roman"/>
          <w:color w:val="000000"/>
          <w:sz w:val="24"/>
          <w:szCs w:val="24"/>
        </w:rPr>
      </w:pPr>
    </w:p>
    <w:p w14:paraId="30F9374C" w14:textId="53297B58" w:rsidR="002F7769" w:rsidRPr="00875953" w:rsidRDefault="002F7769" w:rsidP="00E40B1A">
      <w:pPr>
        <w:spacing w:after="0" w:line="240" w:lineRule="auto"/>
        <w:jc w:val="both"/>
        <w:rPr>
          <w:rFonts w:ascii="Times New Roman" w:eastAsia="Times New Roman" w:hAnsi="Times New Roman" w:cs="Times New Roman"/>
          <w:color w:val="000000"/>
          <w:sz w:val="24"/>
          <w:szCs w:val="24"/>
        </w:rPr>
      </w:pPr>
      <w:moveToRangeStart w:id="2" w:author="Colleen Reid" w:date="2020-04-25T20:55:00Z" w:name="move38740570"/>
      <w:moveTo w:id="3" w:author="Colleen Reid" w:date="2020-04-25T20:55:00Z">
        <w:r>
          <w:rPr>
            <w:rFonts w:ascii="Times New Roman" w:eastAsia="Times New Roman" w:hAnsi="Times New Roman" w:cs="Times New Roman"/>
            <w:color w:val="000000"/>
            <w:sz w:val="24"/>
            <w:szCs w:val="24"/>
          </w:rPr>
          <w:t xml:space="preserve">Output from chemical transport models </w:t>
        </w:r>
        <w:commentRangeStart w:id="4"/>
        <w:r>
          <w:rPr>
            <w:rFonts w:ascii="Times New Roman" w:eastAsia="Times New Roman" w:hAnsi="Times New Roman" w:cs="Times New Roman"/>
            <w:color w:val="000000"/>
            <w:sz w:val="24"/>
            <w:szCs w:val="24"/>
          </w:rPr>
          <w:t xml:space="preserve">has been shown </w:t>
        </w:r>
        <w:commentRangeEnd w:id="4"/>
        <w:r>
          <w:rPr>
            <w:rStyle w:val="CommentReference"/>
          </w:rPr>
          <w:commentReference w:id="4"/>
        </w:r>
        <w:r>
          <w:rPr>
            <w:rFonts w:ascii="Times New Roman" w:eastAsia="Times New Roman" w:hAnsi="Times New Roman" w:cs="Times New Roman"/>
            <w:color w:val="000000"/>
            <w:sz w:val="24"/>
            <w:szCs w:val="24"/>
          </w:rPr>
          <w:t xml:space="preserve">to be an important input to </w:t>
        </w:r>
      </w:moveTo>
      <w:ins w:id="5" w:author="Colleen Reid" w:date="2020-04-25T20:56:00Z">
        <w:r>
          <w:rPr>
            <w:rFonts w:ascii="Times New Roman" w:eastAsia="Times New Roman" w:hAnsi="Times New Roman" w:cs="Times New Roman"/>
            <w:color w:val="000000"/>
            <w:sz w:val="24"/>
            <w:szCs w:val="24"/>
          </w:rPr>
          <w:t xml:space="preserve">machine learning models for PM2.5 </w:t>
        </w:r>
        <w:r w:rsidRPr="00875953">
          <w:rPr>
            <w:rFonts w:ascii="Times New Roman" w:eastAsia="Times New Roman" w:hAnsi="Times New Roman" w:cs="Times New Roman"/>
            <w:color w:val="000000"/>
            <w:sz w:val="24"/>
            <w:szCs w:val="24"/>
          </w:rPr>
          <w:t>\cite{</w:t>
        </w:r>
        <w:r>
          <w:rPr>
            <w:rFonts w:ascii="Times New Roman" w:eastAsia="Times New Roman" w:hAnsi="Times New Roman" w:cs="Times New Roman"/>
            <w:color w:val="000000"/>
            <w:sz w:val="24"/>
            <w:szCs w:val="24"/>
          </w:rPr>
          <w:t>di_***</w:t>
        </w:r>
      </w:ins>
      <w:ins w:id="6" w:author="Colleen Reid" w:date="2020-04-25T20:57:00Z">
        <w:r>
          <w:rPr>
            <w:rFonts w:ascii="Times New Roman" w:eastAsia="Times New Roman" w:hAnsi="Times New Roman" w:cs="Times New Roman"/>
            <w:color w:val="000000"/>
            <w:sz w:val="24"/>
            <w:szCs w:val="24"/>
          </w:rPr>
          <w:t>, reid_2015****</w:t>
        </w:r>
      </w:ins>
      <w:ins w:id="7" w:author="Colleen Reid" w:date="2020-04-25T20:56:00Z">
        <w:r w:rsidRPr="00875953">
          <w:rPr>
            <w:rFonts w:ascii="Times New Roman" w:eastAsia="Times New Roman" w:hAnsi="Times New Roman" w:cs="Times New Roman"/>
            <w:color w:val="000000"/>
            <w:sz w:val="24"/>
            <w:szCs w:val="24"/>
          </w:rPr>
          <w:t>}</w:t>
        </w:r>
      </w:ins>
      <w:moveTo w:id="8" w:author="Colleen Reid" w:date="2020-04-25T20:55:00Z">
        <w:del w:id="9" w:author="Colleen Reid" w:date="2020-04-25T20:56:00Z">
          <w:r w:rsidDel="002F7769">
            <w:rPr>
              <w:rFonts w:ascii="Times New Roman" w:eastAsia="Times New Roman" w:hAnsi="Times New Roman" w:cs="Times New Roman"/>
              <w:color w:val="000000"/>
              <w:sz w:val="24"/>
              <w:szCs w:val="24"/>
            </w:rPr>
            <w:delText>land-use regression models for PM</w:delText>
          </w:r>
          <w:r w:rsidDel="002F7769">
            <w:rPr>
              <w:rFonts w:ascii="Times New Roman" w:eastAsia="Times New Roman" w:hAnsi="Times New Roman" w:cs="Times New Roman"/>
              <w:color w:val="000000"/>
              <w:sz w:val="24"/>
              <w:szCs w:val="24"/>
              <w:vertAlign w:val="subscript"/>
            </w:rPr>
            <w:delText xml:space="preserve">2.5 </w:delText>
          </w:r>
          <w:r w:rsidDel="002F7769">
            <w:rPr>
              <w:rFonts w:ascii="Times New Roman" w:eastAsia="Times New Roman" w:hAnsi="Times New Roman" w:cs="Times New Roman"/>
              <w:color w:val="000000"/>
              <w:sz w:val="24"/>
              <w:szCs w:val="24"/>
              <w:vertAlign w:val="subscript"/>
            </w:rPr>
            <w:fldChar w:fldCharType="begin"/>
          </w:r>
          <w:r w:rsidDel="002F7769">
            <w:rPr>
              <w:rFonts w:ascii="Times New Roman" w:eastAsia="Times New Roman" w:hAnsi="Times New Roman" w:cs="Times New Roman"/>
              <w:color w:val="000000"/>
              <w:sz w:val="24"/>
              <w:szCs w:val="24"/>
              <w:vertAlign w:val="subscript"/>
            </w:rPr>
            <w:delInstrText xml:space="preserve"> ADDIN ZOTERO_ITEM CSL_CITATION {"citationID":"Wu8xv1ze","properties":{"formattedCitation":"[1]","plainCitation":"[1]","noteIndex":0},"citationItems":[{"id":760,"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delInstrText>
          </w:r>
          <w:r w:rsidDel="002F7769">
            <w:rPr>
              <w:rFonts w:ascii="Times New Roman" w:eastAsia="Times New Roman" w:hAnsi="Times New Roman" w:cs="Times New Roman"/>
              <w:color w:val="000000"/>
              <w:sz w:val="24"/>
              <w:szCs w:val="24"/>
              <w:vertAlign w:val="subscript"/>
            </w:rPr>
            <w:fldChar w:fldCharType="separate"/>
          </w:r>
          <w:r w:rsidRPr="004D351E" w:rsidDel="002F7769">
            <w:rPr>
              <w:rFonts w:ascii="Times New Roman" w:hAnsi="Times New Roman" w:cs="Times New Roman"/>
              <w:sz w:val="24"/>
            </w:rPr>
            <w:delText>[1]</w:delText>
          </w:r>
          <w:r w:rsidDel="002F7769">
            <w:rPr>
              <w:rFonts w:ascii="Times New Roman" w:eastAsia="Times New Roman" w:hAnsi="Times New Roman" w:cs="Times New Roman"/>
              <w:color w:val="000000"/>
              <w:sz w:val="24"/>
              <w:szCs w:val="24"/>
              <w:vertAlign w:val="subscript"/>
            </w:rPr>
            <w:fldChar w:fldCharType="end"/>
          </w:r>
        </w:del>
        <w:r>
          <w:rPr>
            <w:rFonts w:ascii="Times New Roman" w:eastAsia="Times New Roman" w:hAnsi="Times New Roman" w:cs="Times New Roman"/>
            <w:color w:val="000000"/>
            <w:sz w:val="24"/>
            <w:szCs w:val="24"/>
          </w:rPr>
          <w:t>.</w:t>
        </w:r>
      </w:moveTo>
      <w:moveToRangeEnd w:id="2"/>
      <w:ins w:id="10" w:author="Colleen Reid" w:date="2020-04-25T20:57:00Z">
        <w:r>
          <w:rPr>
            <w:rFonts w:ascii="Times New Roman" w:eastAsia="Times New Roman" w:hAnsi="Times New Roman" w:cs="Times New Roman"/>
            <w:color w:val="000000"/>
            <w:sz w:val="24"/>
            <w:szCs w:val="24"/>
          </w:rPr>
          <w:t xml:space="preserve"> We were able to obtain daily estimates of </w:t>
        </w:r>
        <w:r w:rsidRPr="00875953">
          <w:rPr>
            <w:rFonts w:ascii="Times New Roman" w:eastAsia="Times New Roman" w:hAnsi="Times New Roman" w:cs="Times New Roman"/>
            <w:color w:val="000000"/>
            <w:sz w:val="24"/>
            <w:szCs w:val="24"/>
          </w:rPr>
          <w:t>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 xml:space="preserve"> at XXXX spatial resolution from runs of the CMAQ (Community Multi-scale Air Quality) model from the U</w:t>
        </w:r>
      </w:ins>
      <w:ins w:id="11" w:author="Colleen Reid" w:date="2020-04-25T20:58:00Z">
        <w:r>
          <w:rPr>
            <w:rFonts w:ascii="Times New Roman" w:eastAsia="Times New Roman" w:hAnsi="Times New Roman" w:cs="Times New Roman"/>
            <w:color w:val="000000"/>
            <w:sz w:val="24"/>
            <w:szCs w:val="24"/>
          </w:rPr>
          <w:t xml:space="preserve">.S. EPA for the years 2008-2016 \cite{***}. </w:t>
        </w:r>
      </w:ins>
    </w:p>
    <w:p w14:paraId="4382F404"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1D803BD"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Because one of the reasons that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concentrations have been increasing in the western US is the increasing number and magnitude of wildfires, we wanted to have variables about the proximity of a location to an active fire. </w:t>
      </w:r>
    </w:p>
    <w:p w14:paraId="27142BAD"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lastRenderedPageBreak/>
        <w:t xml:space="preserve">We collected daily data about fire detection locations and size from the MODIS Thermal Anomalies/Fire Daily L3 Global 1km product (MOD14 and MYD14) \cite{Giglio2006,Hawbaker2017}. </w:t>
      </w:r>
    </w:p>
    <w:p w14:paraId="4BDC404C"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%We collected daily data about fire detection locations, size, and fire radiative power from the MODIS Thermal Anomalies/Fire Daily L3 Global 1km product (MOD14 and MYD14) \cite{Giglio2006,Hawbaker2017}. </w:t>
      </w:r>
    </w:p>
    <w:p w14:paraId="5B9B8324" w14:textId="614927EB"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As fires in closer proximity are likely to influence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more than fires further away, we calculated the number of active fires in radial buffers of 25, 50, 100, and 500 km radii around each monitoring location</w:t>
      </w:r>
      <w:r w:rsidR="00FD0A4A">
        <w:rPr>
          <w:rFonts w:ascii="Times New Roman" w:eastAsia="Times New Roman" w:hAnsi="Times New Roman" w:cs="Times New Roman"/>
          <w:color w:val="000000"/>
          <w:sz w:val="24"/>
          <w:szCs w:val="24"/>
        </w:rPr>
        <w:t>, on the current day as well as each of the past seven days</w:t>
      </w:r>
      <w:r w:rsidRPr="00875953">
        <w:rPr>
          <w:rFonts w:ascii="Times New Roman" w:eastAsia="Times New Roman" w:hAnsi="Times New Roman" w:cs="Times New Roman"/>
          <w:color w:val="000000"/>
          <w:sz w:val="24"/>
          <w:szCs w:val="24"/>
        </w:rPr>
        <w:t xml:space="preserve">. </w:t>
      </w:r>
      <w:r w:rsidR="007A594E">
        <w:rPr>
          <w:rFonts w:ascii="Times New Roman" w:eastAsia="Times New Roman" w:hAnsi="Times New Roman" w:cs="Times New Roman"/>
          <w:color w:val="000000"/>
          <w:sz w:val="24"/>
          <w:szCs w:val="24"/>
        </w:rPr>
        <w:t>Then</w:t>
      </w:r>
      <w:r w:rsidR="00AB586A">
        <w:rPr>
          <w:rFonts w:ascii="Times New Roman" w:eastAsia="Times New Roman" w:hAnsi="Times New Roman" w:cs="Times New Roman"/>
          <w:color w:val="000000"/>
          <w:sz w:val="24"/>
          <w:szCs w:val="24"/>
        </w:rPr>
        <w:t xml:space="preserve"> we </w:t>
      </w:r>
      <w:r w:rsidR="00E914B1">
        <w:rPr>
          <w:rFonts w:ascii="Times New Roman" w:eastAsia="Times New Roman" w:hAnsi="Times New Roman" w:cs="Times New Roman"/>
          <w:color w:val="000000"/>
          <w:sz w:val="24"/>
          <w:szCs w:val="24"/>
        </w:rPr>
        <w:t>calculated an inverse-distance-weighted average</w:t>
      </w:r>
      <w:r w:rsidR="00AB586A">
        <w:rPr>
          <w:rFonts w:ascii="Times New Roman" w:eastAsia="Times New Roman" w:hAnsi="Times New Roman" w:cs="Times New Roman"/>
          <w:color w:val="000000"/>
          <w:sz w:val="24"/>
          <w:szCs w:val="24"/>
        </w:rPr>
        <w:t xml:space="preserve"> for each </w:t>
      </w:r>
      <w:r w:rsidR="00FD0A4A">
        <w:rPr>
          <w:rFonts w:ascii="Times New Roman" w:eastAsia="Times New Roman" w:hAnsi="Times New Roman" w:cs="Times New Roman"/>
          <w:color w:val="000000"/>
          <w:sz w:val="24"/>
          <w:szCs w:val="24"/>
        </w:rPr>
        <w:t>lag</w:t>
      </w:r>
      <w:r w:rsidR="00E914B1">
        <w:rPr>
          <w:rFonts w:ascii="Times New Roman" w:eastAsia="Times New Roman" w:hAnsi="Times New Roman" w:cs="Times New Roman"/>
          <w:color w:val="000000"/>
          <w:sz w:val="24"/>
          <w:szCs w:val="24"/>
        </w:rPr>
        <w:t>.</w:t>
      </w:r>
    </w:p>
    <w:p w14:paraId="7802EC9E"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commentRangeStart w:id="12"/>
      <w:commentRangeStart w:id="13"/>
      <w:r w:rsidRPr="00875953">
        <w:rPr>
          <w:rFonts w:ascii="Times New Roman" w:eastAsia="Times New Roman" w:hAnsi="Times New Roman" w:cs="Times New Roman"/>
          <w:color w:val="000000"/>
          <w:sz w:val="24"/>
          <w:szCs w:val="24"/>
        </w:rPr>
        <w:t>%since we did not use FRP, should we remove this? Is FRP a variable in our model?</w:t>
      </w:r>
      <w:commentRangeEnd w:id="12"/>
      <w:r w:rsidR="001349ED">
        <w:rPr>
          <w:rStyle w:val="CommentReference"/>
        </w:rPr>
        <w:commentReference w:id="12"/>
      </w:r>
      <w:commentRangeEnd w:id="13"/>
      <w:r w:rsidR="00CE5A27">
        <w:rPr>
          <w:rStyle w:val="CommentReference"/>
        </w:rPr>
        <w:commentReference w:id="13"/>
      </w:r>
    </w:p>
    <w:p w14:paraId="233C62DC"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5EA95654"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Elevation can influence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concentrations. For example,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can accumulate in mountain valleys during persistent cold air pools (commonly referred to as inversions) </w:t>
      </w:r>
    </w:p>
    <w:p w14:paraId="2161CE8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during winter \cite{Whiteman2014}. We obtained elevation data from the 3D Elevation Program, which has a resolution of 1 arc-second, which is approximately 30 m north/south and varies east/west with latitude \cite{USGSElevation2017}.</w:t>
      </w:r>
    </w:p>
    <w:p w14:paraId="403BD34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5224146B"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Surrounding land cover can be a proxy for air pollution emissions not from wildfires. We used the land cover class information from the Landsat-derived National Land Cover Dataset (NLCD) \cite{Homer2017}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proofErr w:type="spellStart"/>
      <w:r w:rsidRPr="00875953">
        <w:rPr>
          <w:rFonts w:ascii="Times New Roman" w:eastAsia="Times New Roman" w:hAnsi="Times New Roman" w:cs="Times New Roman"/>
          <w:color w:val="000000"/>
          <w:sz w:val="24"/>
          <w:szCs w:val="24"/>
        </w:rPr>
        <w:t>url</w:t>
      </w:r>
      <w:proofErr w:type="spellEnd"/>
      <w:r w:rsidRPr="00875953">
        <w:rPr>
          <w:rFonts w:ascii="Times New Roman" w:eastAsia="Times New Roman" w:hAnsi="Times New Roman" w:cs="Times New Roman"/>
          <w:color w:val="000000"/>
          <w:sz w:val="24"/>
          <w:szCs w:val="24"/>
        </w:rPr>
        <w:t xml:space="preserve">{https://lpdaac.usgs.gov/products/mod13a3v006/} at 1 km resolution by month as another measure of vegetation that was not just a measure of agricultural vegetation but all vegetation. </w:t>
      </w:r>
    </w:p>
    <w:p w14:paraId="4D30225D"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4AA32D4A"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%To estimate emissions from vehicles, </w:t>
      </w:r>
    </w:p>
    <w:p w14:paraId="710D521C"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 \url{https://www.fhwa.dot.gov/planning/processes/tools/nhpn/index.cfm} which contains spatial information on over 450,000 miles of highways in the United States. </w:t>
      </w:r>
    </w:p>
    <w:p w14:paraId="27140165"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45865808" w14:textId="711D35C0"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We included population density as an additional proxy for </w:t>
      </w:r>
      <w:proofErr w:type="spellStart"/>
      <w:r w:rsidRPr="00875953">
        <w:rPr>
          <w:rFonts w:ascii="Times New Roman" w:eastAsia="Times New Roman" w:hAnsi="Times New Roman" w:cs="Times New Roman"/>
          <w:color w:val="000000"/>
          <w:sz w:val="24"/>
          <w:szCs w:val="24"/>
        </w:rPr>
        <w:t>emisions</w:t>
      </w:r>
      <w:proofErr w:type="spellEnd"/>
      <w:r w:rsidRPr="00875953">
        <w:rPr>
          <w:rFonts w:ascii="Times New Roman" w:eastAsia="Times New Roman" w:hAnsi="Times New Roman" w:cs="Times New Roman"/>
          <w:color w:val="000000"/>
          <w:sz w:val="24"/>
          <w:szCs w:val="24"/>
        </w:rPr>
        <w:t xml:space="preserve"> as areas with higher population have more sources of air pollution emissions. Population density was obtained from the</w:t>
      </w:r>
      <w:r w:rsidR="00AC5426">
        <w:rPr>
          <w:rFonts w:ascii="Times New Roman" w:eastAsia="Times New Roman" w:hAnsi="Times New Roman" w:cs="Times New Roman"/>
          <w:color w:val="000000"/>
          <w:sz w:val="24"/>
          <w:szCs w:val="24"/>
        </w:rPr>
        <w:t xml:space="preserve"> 2010 U.S. Census.</w:t>
      </w:r>
      <w:r w:rsidRPr="00875953">
        <w:rPr>
          <w:rFonts w:ascii="Times New Roman" w:eastAsia="Times New Roman" w:hAnsi="Times New Roman" w:cs="Times New Roman"/>
          <w:color w:val="000000"/>
          <w:sz w:val="24"/>
          <w:szCs w:val="24"/>
        </w:rPr>
        <w:t xml:space="preserve"> </w:t>
      </w:r>
    </w:p>
    <w:p w14:paraId="7361FAD7"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0E0F734" w14:textId="12DBA8B8" w:rsidR="00E40B1A"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To account for seasonality in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data, we created the following predictor variables: </w:t>
      </w:r>
      <w:r w:rsidR="00033002" w:rsidRPr="00875953">
        <w:rPr>
          <w:rFonts w:ascii="Times New Roman" w:eastAsia="Times New Roman" w:hAnsi="Times New Roman" w:cs="Times New Roman"/>
          <w:color w:val="000000"/>
          <w:sz w:val="24"/>
          <w:szCs w:val="24"/>
        </w:rPr>
        <w:t>cosine of</w:t>
      </w:r>
      <w:r w:rsidR="00033002">
        <w:rPr>
          <w:rFonts w:ascii="Times New Roman" w:eastAsia="Times New Roman" w:hAnsi="Times New Roman" w:cs="Times New Roman"/>
          <w:color w:val="000000"/>
          <w:sz w:val="24"/>
          <w:szCs w:val="24"/>
        </w:rPr>
        <w:t xml:space="preserve"> day-of-week,</w:t>
      </w:r>
      <w:r w:rsidRPr="00875953">
        <w:rPr>
          <w:rFonts w:ascii="Times New Roman" w:eastAsia="Times New Roman" w:hAnsi="Times New Roman" w:cs="Times New Roman"/>
          <w:color w:val="000000"/>
          <w:sz w:val="24"/>
          <w:szCs w:val="24"/>
        </w:rPr>
        <w:t xml:space="preserve"> cosine of day-of-year and cosine of month. </w:t>
      </w:r>
      <w:r w:rsidR="006732D4">
        <w:rPr>
          <w:rFonts w:ascii="Times New Roman" w:eastAsia="Times New Roman" w:hAnsi="Times New Roman" w:cs="Times New Roman"/>
          <w:color w:val="000000"/>
          <w:sz w:val="24"/>
          <w:szCs w:val="24"/>
        </w:rPr>
        <w:t xml:space="preserve">This ensures that </w:t>
      </w:r>
      <w:r w:rsidR="00474DEA">
        <w:rPr>
          <w:rFonts w:ascii="Times New Roman" w:eastAsia="Times New Roman" w:hAnsi="Times New Roman" w:cs="Times New Roman"/>
          <w:color w:val="000000"/>
          <w:sz w:val="24"/>
          <w:szCs w:val="24"/>
        </w:rPr>
        <w:t xml:space="preserve">day/month values at the end/beginning of the week and year align. </w:t>
      </w:r>
    </w:p>
    <w:p w14:paraId="017EF9CD" w14:textId="77777777" w:rsidR="00033002" w:rsidRPr="00875953" w:rsidRDefault="00033002" w:rsidP="00E40B1A">
      <w:pPr>
        <w:spacing w:after="0" w:line="240" w:lineRule="auto"/>
        <w:jc w:val="both"/>
        <w:rPr>
          <w:rFonts w:ascii="Times New Roman" w:eastAsia="Times New Roman" w:hAnsi="Times New Roman" w:cs="Times New Roman"/>
          <w:color w:val="000000"/>
          <w:sz w:val="24"/>
          <w:szCs w:val="24"/>
        </w:rPr>
      </w:pPr>
    </w:p>
    <w:p w14:paraId="21784B5A" w14:textId="03E3C1A3"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commentRangeStart w:id="14"/>
      <w:r w:rsidRPr="00875953">
        <w:rPr>
          <w:rFonts w:ascii="Times New Roman" w:eastAsia="Times New Roman" w:hAnsi="Times New Roman" w:cs="Times New Roman"/>
          <w:color w:val="000000"/>
          <w:sz w:val="24"/>
          <w:szCs w:val="24"/>
        </w:rPr>
        <w:lastRenderedPageBreak/>
        <w:t xml:space="preserve">We also created dummy variables for each </w:t>
      </w:r>
      <w:r w:rsidR="00212531">
        <w:rPr>
          <w:rFonts w:ascii="Times New Roman" w:eastAsia="Times New Roman" w:hAnsi="Times New Roman" w:cs="Times New Roman"/>
          <w:color w:val="000000"/>
          <w:sz w:val="24"/>
          <w:szCs w:val="24"/>
        </w:rPr>
        <w:t>state, region, and time period (2008-2012, 2013-2016, 2017-2018)</w:t>
      </w:r>
      <w:r w:rsidRPr="00875953">
        <w:rPr>
          <w:rFonts w:ascii="Times New Roman" w:eastAsia="Times New Roman" w:hAnsi="Times New Roman" w:cs="Times New Roman"/>
          <w:color w:val="000000"/>
          <w:sz w:val="24"/>
          <w:szCs w:val="24"/>
        </w:rPr>
        <w:t xml:space="preserve"> in our study domain to allow for spatial and temporal variation in the data that could not be explained by any of the other spatial, temporal, or spatiotemporal variables. </w:t>
      </w:r>
      <w:ins w:id="15" w:author="Colleen Reid" w:date="2020-04-25T21:05:00Z">
        <w:r w:rsidR="00E86224" w:rsidRPr="009B1478">
          <w:rPr>
            <w:rFonts w:ascii="Times New Roman" w:eastAsia="Times New Roman" w:hAnsi="Times New Roman" w:cs="Times New Roman"/>
            <w:color w:val="000000"/>
            <w:sz w:val="24"/>
            <w:szCs w:val="24"/>
          </w:rPr>
          <w:t xml:space="preserve">One of the biggest challenges in this study was developing a model that worked well </w:t>
        </w:r>
        <w:r w:rsidR="00E86224">
          <w:rPr>
            <w:rFonts w:ascii="Times New Roman" w:eastAsia="Times New Roman" w:hAnsi="Times New Roman" w:cs="Times New Roman"/>
            <w:color w:val="000000"/>
            <w:sz w:val="24"/>
            <w:szCs w:val="24"/>
          </w:rPr>
          <w:t xml:space="preserve">spatially and temporally </w:t>
        </w:r>
        <w:r w:rsidR="00E86224" w:rsidRPr="009B1478">
          <w:rPr>
            <w:rFonts w:ascii="Times New Roman" w:eastAsia="Times New Roman" w:hAnsi="Times New Roman" w:cs="Times New Roman"/>
            <w:color w:val="000000"/>
            <w:sz w:val="24"/>
            <w:szCs w:val="24"/>
          </w:rPr>
          <w:t xml:space="preserve">across the study </w:t>
        </w:r>
        <w:r w:rsidR="00E86224">
          <w:rPr>
            <w:rFonts w:ascii="Times New Roman" w:eastAsia="Times New Roman" w:hAnsi="Times New Roman" w:cs="Times New Roman"/>
            <w:color w:val="000000"/>
            <w:sz w:val="24"/>
            <w:szCs w:val="24"/>
          </w:rPr>
          <w:t>domain</w:t>
        </w:r>
        <w:r w:rsidR="00E86224" w:rsidRPr="009B1478">
          <w:rPr>
            <w:rFonts w:ascii="Times New Roman" w:eastAsia="Times New Roman" w:hAnsi="Times New Roman" w:cs="Times New Roman"/>
            <w:color w:val="000000"/>
            <w:sz w:val="24"/>
            <w:szCs w:val="24"/>
          </w:rPr>
          <w:t xml:space="preserve">. </w:t>
        </w:r>
        <w:r w:rsidR="00E86224">
          <w:rPr>
            <w:rFonts w:ascii="Times New Roman" w:eastAsia="Times New Roman" w:hAnsi="Times New Roman" w:cs="Times New Roman"/>
            <w:color w:val="000000"/>
            <w:sz w:val="24"/>
            <w:szCs w:val="24"/>
          </w:rPr>
          <w:t>Using nested levels of spatiotemporal variables helped capture nonlinear spatiotemporal effects. T</w:t>
        </w:r>
        <w:r w:rsidR="00E86224" w:rsidRPr="009B1478">
          <w:rPr>
            <w:rFonts w:ascii="Times New Roman" w:eastAsia="Times New Roman" w:hAnsi="Times New Roman" w:cs="Times New Roman"/>
            <w:color w:val="000000"/>
            <w:sz w:val="24"/>
            <w:szCs w:val="24"/>
          </w:rPr>
          <w:t>emporal</w:t>
        </w:r>
        <w:r w:rsidR="00E86224">
          <w:rPr>
            <w:rFonts w:ascii="Times New Roman" w:eastAsia="Times New Roman" w:hAnsi="Times New Roman" w:cs="Times New Roman"/>
            <w:color w:val="000000"/>
            <w:sz w:val="24"/>
            <w:szCs w:val="24"/>
          </w:rPr>
          <w:t xml:space="preserve"> variable nesting</w:t>
        </w:r>
        <w:r w:rsidR="00E86224" w:rsidRPr="009B1478">
          <w:rPr>
            <w:rFonts w:ascii="Times New Roman" w:eastAsia="Times New Roman" w:hAnsi="Times New Roman" w:cs="Times New Roman"/>
            <w:color w:val="000000"/>
            <w:sz w:val="24"/>
            <w:szCs w:val="24"/>
          </w:rPr>
          <w:t xml:space="preserve"> </w:t>
        </w:r>
        <w:r w:rsidR="00E86224">
          <w:rPr>
            <w:rFonts w:ascii="Times New Roman" w:eastAsia="Times New Roman" w:hAnsi="Times New Roman" w:cs="Times New Roman"/>
            <w:color w:val="000000"/>
            <w:sz w:val="24"/>
            <w:szCs w:val="24"/>
          </w:rPr>
          <w:t>consisted of</w:t>
        </w:r>
        <w:r w:rsidR="00E86224" w:rsidRPr="009B1478">
          <w:rPr>
            <w:rFonts w:ascii="Times New Roman" w:eastAsia="Times New Roman" w:hAnsi="Times New Roman" w:cs="Times New Roman"/>
            <w:color w:val="000000"/>
            <w:sz w:val="24"/>
            <w:szCs w:val="24"/>
          </w:rPr>
          <w:t xml:space="preserve"> variables to indicate the periods 2008-2012, 2013-2016, and 2017-2018</w:t>
        </w:r>
        <w:r w:rsidR="00E86224">
          <w:rPr>
            <w:rFonts w:ascii="Times New Roman" w:eastAsia="Times New Roman" w:hAnsi="Times New Roman" w:cs="Times New Roman"/>
            <w:color w:val="000000"/>
            <w:sz w:val="24"/>
            <w:szCs w:val="24"/>
          </w:rPr>
          <w:t xml:space="preserve"> (the periods when CMAQ simulation availability changed)</w:t>
        </w:r>
        <w:r w:rsidR="00E86224" w:rsidRPr="009B1478">
          <w:rPr>
            <w:rFonts w:ascii="Times New Roman" w:eastAsia="Times New Roman" w:hAnsi="Times New Roman" w:cs="Times New Roman"/>
            <w:color w:val="000000"/>
            <w:sz w:val="24"/>
            <w:szCs w:val="24"/>
          </w:rPr>
          <w:t>; year; season; cosine of month; and cosine of day of year. Spatial</w:t>
        </w:r>
        <w:r w:rsidR="00E86224">
          <w:rPr>
            <w:rFonts w:ascii="Times New Roman" w:eastAsia="Times New Roman" w:hAnsi="Times New Roman" w:cs="Times New Roman"/>
            <w:color w:val="000000"/>
            <w:sz w:val="24"/>
            <w:szCs w:val="24"/>
          </w:rPr>
          <w:t xml:space="preserve"> variable nesting consisted of</w:t>
        </w:r>
        <w:r w:rsidR="00E86224" w:rsidRPr="009B1478">
          <w:rPr>
            <w:rFonts w:ascii="Times New Roman" w:eastAsia="Times New Roman" w:hAnsi="Times New Roman" w:cs="Times New Roman"/>
            <w:color w:val="000000"/>
            <w:sz w:val="24"/>
            <w:szCs w:val="24"/>
          </w:rPr>
          <w:t xml:space="preserve"> </w:t>
        </w:r>
        <w:r w:rsidR="00E86224">
          <w:rPr>
            <w:rFonts w:ascii="Times New Roman" w:eastAsia="Times New Roman" w:hAnsi="Times New Roman" w:cs="Times New Roman"/>
            <w:color w:val="000000"/>
            <w:sz w:val="24"/>
            <w:szCs w:val="24"/>
          </w:rPr>
          <w:t xml:space="preserve">dummy </w:t>
        </w:r>
        <w:r w:rsidR="00E86224" w:rsidRPr="009B1478">
          <w:rPr>
            <w:rFonts w:ascii="Times New Roman" w:eastAsia="Times New Roman" w:hAnsi="Times New Roman" w:cs="Times New Roman"/>
            <w:color w:val="000000"/>
            <w:sz w:val="24"/>
            <w:szCs w:val="24"/>
          </w:rPr>
          <w:t xml:space="preserve">variables for region (within the 11 western states: </w:t>
        </w:r>
        <w:commentRangeStart w:id="16"/>
        <w:r w:rsidR="00E86224" w:rsidRPr="009B1478">
          <w:rPr>
            <w:rFonts w:ascii="Times New Roman" w:eastAsia="Times New Roman" w:hAnsi="Times New Roman" w:cs="Times New Roman"/>
            <w:color w:val="000000"/>
            <w:sz w:val="24"/>
            <w:szCs w:val="24"/>
          </w:rPr>
          <w:t>northwest</w:t>
        </w:r>
        <w:r w:rsidR="00E86224">
          <w:rPr>
            <w:rFonts w:ascii="Times New Roman" w:eastAsia="Times New Roman" w:hAnsi="Times New Roman" w:cs="Times New Roman"/>
            <w:color w:val="000000"/>
            <w:sz w:val="24"/>
            <w:szCs w:val="24"/>
          </w:rPr>
          <w:t xml:space="preserve"> (i.e., WA, OR)</w:t>
        </w:r>
        <w:r w:rsidR="00E86224" w:rsidRPr="009B1478">
          <w:rPr>
            <w:rFonts w:ascii="Times New Roman" w:eastAsia="Times New Roman" w:hAnsi="Times New Roman" w:cs="Times New Roman"/>
            <w:color w:val="000000"/>
            <w:sz w:val="24"/>
            <w:szCs w:val="24"/>
          </w:rPr>
          <w:t>, southwest</w:t>
        </w:r>
        <w:r w:rsidR="00E86224">
          <w:rPr>
            <w:rFonts w:ascii="Times New Roman" w:eastAsia="Times New Roman" w:hAnsi="Times New Roman" w:cs="Times New Roman"/>
            <w:color w:val="000000"/>
            <w:sz w:val="24"/>
            <w:szCs w:val="24"/>
          </w:rPr>
          <w:t xml:space="preserve"> (i.e., CA, NV)</w:t>
        </w:r>
        <w:r w:rsidR="00E86224" w:rsidRPr="009B1478">
          <w:rPr>
            <w:rFonts w:ascii="Times New Roman" w:eastAsia="Times New Roman" w:hAnsi="Times New Roman" w:cs="Times New Roman"/>
            <w:color w:val="000000"/>
            <w:sz w:val="24"/>
            <w:szCs w:val="24"/>
          </w:rPr>
          <w:t>, four corners</w:t>
        </w:r>
        <w:r w:rsidR="00E86224">
          <w:rPr>
            <w:rFonts w:ascii="Times New Roman" w:eastAsia="Times New Roman" w:hAnsi="Times New Roman" w:cs="Times New Roman"/>
            <w:color w:val="000000"/>
            <w:sz w:val="24"/>
            <w:szCs w:val="24"/>
          </w:rPr>
          <w:t xml:space="preserve"> (i.e., AZ, CO, NM, UT)</w:t>
        </w:r>
        <w:r w:rsidR="00E86224" w:rsidRPr="009B1478">
          <w:rPr>
            <w:rFonts w:ascii="Times New Roman" w:eastAsia="Times New Roman" w:hAnsi="Times New Roman" w:cs="Times New Roman"/>
            <w:color w:val="000000"/>
            <w:sz w:val="24"/>
            <w:szCs w:val="24"/>
          </w:rPr>
          <w:t xml:space="preserve">, </w:t>
        </w:r>
        <w:r w:rsidR="00E86224">
          <w:rPr>
            <w:rFonts w:ascii="Times New Roman" w:eastAsia="Times New Roman" w:hAnsi="Times New Roman" w:cs="Times New Roman"/>
            <w:color w:val="000000"/>
            <w:sz w:val="24"/>
            <w:szCs w:val="24"/>
          </w:rPr>
          <w:t xml:space="preserve">and </w:t>
        </w:r>
        <w:r w:rsidR="00E86224" w:rsidRPr="009B1478">
          <w:rPr>
            <w:rFonts w:ascii="Times New Roman" w:eastAsia="Times New Roman" w:hAnsi="Times New Roman" w:cs="Times New Roman"/>
            <w:color w:val="000000"/>
            <w:sz w:val="24"/>
            <w:szCs w:val="24"/>
          </w:rPr>
          <w:t>northern mountain states</w:t>
        </w:r>
        <w:r w:rsidR="00E86224">
          <w:rPr>
            <w:rFonts w:ascii="Times New Roman" w:eastAsia="Times New Roman" w:hAnsi="Times New Roman" w:cs="Times New Roman"/>
            <w:color w:val="000000"/>
            <w:sz w:val="24"/>
            <w:szCs w:val="24"/>
          </w:rPr>
          <w:t xml:space="preserve"> (i.e., WY, MT, ID)</w:t>
        </w:r>
        <w:r w:rsidR="00E86224" w:rsidRPr="009B1478">
          <w:rPr>
            <w:rFonts w:ascii="Times New Roman" w:eastAsia="Times New Roman" w:hAnsi="Times New Roman" w:cs="Times New Roman"/>
            <w:color w:val="000000"/>
            <w:sz w:val="24"/>
            <w:szCs w:val="24"/>
          </w:rPr>
          <w:t>)</w:t>
        </w:r>
        <w:r w:rsidR="00E86224">
          <w:rPr>
            <w:rFonts w:ascii="Times New Roman" w:eastAsia="Times New Roman" w:hAnsi="Times New Roman" w:cs="Times New Roman"/>
            <w:color w:val="000000"/>
            <w:sz w:val="24"/>
            <w:szCs w:val="24"/>
          </w:rPr>
          <w:t xml:space="preserve"> and</w:t>
        </w:r>
        <w:r w:rsidR="00E86224" w:rsidRPr="009B1478">
          <w:rPr>
            <w:rFonts w:ascii="Times New Roman" w:eastAsia="Times New Roman" w:hAnsi="Times New Roman" w:cs="Times New Roman"/>
            <w:color w:val="000000"/>
            <w:sz w:val="24"/>
            <w:szCs w:val="24"/>
          </w:rPr>
          <w:t xml:space="preserve"> </w:t>
        </w:r>
        <w:commentRangeEnd w:id="16"/>
        <w:r w:rsidR="00E86224">
          <w:rPr>
            <w:rStyle w:val="CommentReference"/>
          </w:rPr>
          <w:commentReference w:id="16"/>
        </w:r>
        <w:r w:rsidR="00E86224" w:rsidRPr="009B1478">
          <w:rPr>
            <w:rFonts w:ascii="Times New Roman" w:eastAsia="Times New Roman" w:hAnsi="Times New Roman" w:cs="Times New Roman"/>
            <w:color w:val="000000"/>
            <w:sz w:val="24"/>
            <w:szCs w:val="24"/>
          </w:rPr>
          <w:t xml:space="preserve">state; </w:t>
        </w:r>
        <w:r w:rsidR="00E86224">
          <w:rPr>
            <w:rFonts w:ascii="Times New Roman" w:eastAsia="Times New Roman" w:hAnsi="Times New Roman" w:cs="Times New Roman"/>
            <w:color w:val="000000"/>
            <w:sz w:val="24"/>
            <w:szCs w:val="24"/>
          </w:rPr>
          <w:t xml:space="preserve">and </w:t>
        </w:r>
        <w:r w:rsidR="00E86224" w:rsidRPr="009B1478">
          <w:rPr>
            <w:rFonts w:ascii="Times New Roman" w:eastAsia="Times New Roman" w:hAnsi="Times New Roman" w:cs="Times New Roman"/>
            <w:color w:val="000000"/>
            <w:sz w:val="24"/>
            <w:szCs w:val="24"/>
          </w:rPr>
          <w:t>latitude and longitude. We also included interaction terms for time period (grouping of years) and region. This type of nesting has been referred to as a “multiresolution basis”</w:t>
        </w:r>
        <w:r w:rsidR="00E86224">
          <w:rPr>
            <w:rFonts w:ascii="Times New Roman" w:eastAsia="Times New Roman" w:hAnsi="Times New Roman" w:cs="Times New Roman"/>
            <w:color w:val="000000"/>
            <w:sz w:val="24"/>
            <w:szCs w:val="24"/>
          </w:rPr>
          <w:t xml:space="preserve"> </w:t>
        </w:r>
        <w:r w:rsidR="00E86224">
          <w:rPr>
            <w:rFonts w:ascii="Times New Roman" w:eastAsia="Times New Roman" w:hAnsi="Times New Roman" w:cs="Times New Roman"/>
            <w:color w:val="000000"/>
            <w:sz w:val="24"/>
            <w:szCs w:val="24"/>
          </w:rPr>
          <w:fldChar w:fldCharType="begin"/>
        </w:r>
        <w:r w:rsidR="00E86224">
          <w:rPr>
            <w:rFonts w:ascii="Times New Roman" w:eastAsia="Times New Roman" w:hAnsi="Times New Roman" w:cs="Times New Roman"/>
            <w:color w:val="000000"/>
            <w:sz w:val="24"/>
            <w:szCs w:val="24"/>
          </w:rPr>
          <w:instrText xml:space="preserve"> ADDIN ZOTERO_ITEM CSL_CITATION {"citationID":"HUrpRMNW","properties":{"formattedCitation":"[8]","plainCitation":"[8]","noteIndex":0},"citationItems":[{"id":771,"uris":["http://zotero.org/users/5149340/items/QCLB4F2V"],"uri":["http://zotero.org/users/5149340/items/QCLB4F2V"],"itemData":{"id":771,"type":"article-journal","container-title":"Journal of the American Statistical Association","DOI":"10.1080/01621459.2015.1123632","ISSN":"0162-1459","issue":"517","journalAbbreviation":"Journal of the American Statistical Association","note":"publisher: Taylor &amp; Francis","page":"201-214","title":"A Multi-Resolution Approximation for Massive Spatial Datasets","volume":"112","author":[{"family":"Katzfuss","given":"Matthias"}],"issued":{"date-parts":[["2017",1,2]]}}}],"schema":"https://github.com/citation-style-language/schema/raw/master/csl-citation.json"} </w:instrText>
        </w:r>
        <w:r w:rsidR="00E86224">
          <w:rPr>
            <w:rFonts w:ascii="Times New Roman" w:eastAsia="Times New Roman" w:hAnsi="Times New Roman" w:cs="Times New Roman"/>
            <w:color w:val="000000"/>
            <w:sz w:val="24"/>
            <w:szCs w:val="24"/>
          </w:rPr>
          <w:fldChar w:fldCharType="separate"/>
        </w:r>
        <w:r w:rsidR="00E86224" w:rsidRPr="00152AC8">
          <w:rPr>
            <w:rFonts w:ascii="Times New Roman" w:hAnsi="Times New Roman" w:cs="Times New Roman"/>
            <w:sz w:val="24"/>
          </w:rPr>
          <w:t>[8]</w:t>
        </w:r>
        <w:r w:rsidR="00E86224">
          <w:rPr>
            <w:rFonts w:ascii="Times New Roman" w:eastAsia="Times New Roman" w:hAnsi="Times New Roman" w:cs="Times New Roman"/>
            <w:color w:val="000000"/>
            <w:sz w:val="24"/>
            <w:szCs w:val="24"/>
          </w:rPr>
          <w:fldChar w:fldCharType="end"/>
        </w:r>
        <w:r w:rsidR="00E86224" w:rsidRPr="009B1478">
          <w:rPr>
            <w:rFonts w:ascii="Times New Roman" w:eastAsia="Times New Roman" w:hAnsi="Times New Roman" w:cs="Times New Roman"/>
            <w:color w:val="000000"/>
            <w:sz w:val="24"/>
            <w:szCs w:val="24"/>
          </w:rPr>
          <w:t>. </w:t>
        </w:r>
        <w:r w:rsidR="00E86224">
          <w:rPr>
            <w:rFonts w:ascii="Times New Roman" w:eastAsia="Times New Roman" w:hAnsi="Times New Roman" w:cs="Times New Roman"/>
            <w:color w:val="000000"/>
            <w:sz w:val="24"/>
            <w:szCs w:val="24"/>
          </w:rPr>
          <w:t xml:space="preserve">  </w:t>
        </w:r>
        <w:commentRangeEnd w:id="14"/>
        <w:r w:rsidR="00E86224">
          <w:rPr>
            <w:rStyle w:val="CommentReference"/>
          </w:rPr>
          <w:commentReference w:id="14"/>
        </w:r>
      </w:ins>
    </w:p>
    <w:p w14:paraId="1EEF7DC9" w14:textId="0A12710E" w:rsidR="00E40B1A" w:rsidRPr="00875953" w:rsidDel="00E86224" w:rsidRDefault="00E40B1A" w:rsidP="00E40B1A">
      <w:pPr>
        <w:spacing w:after="0" w:line="240" w:lineRule="auto"/>
        <w:jc w:val="both"/>
        <w:rPr>
          <w:del w:id="17" w:author="Colleen Reid" w:date="2020-04-25T21:06:00Z"/>
          <w:rFonts w:ascii="Times New Roman" w:eastAsia="Times New Roman" w:hAnsi="Times New Roman" w:cs="Times New Roman"/>
          <w:color w:val="000000"/>
          <w:sz w:val="24"/>
          <w:szCs w:val="24"/>
        </w:rPr>
      </w:pPr>
      <w:del w:id="18" w:author="Colleen Reid" w:date="2020-04-25T21:06:00Z">
        <w:r w:rsidRPr="00875953" w:rsidDel="00E86224">
          <w:rPr>
            <w:rFonts w:ascii="Times New Roman" w:eastAsia="Times New Roman" w:hAnsi="Times New Roman" w:cs="Times New Roman"/>
            <w:color w:val="000000"/>
            <w:sz w:val="24"/>
            <w:szCs w:val="24"/>
          </w:rPr>
          <w:delText>%Let's move this comment below to the machine learning methods section - done</w:delText>
        </w:r>
      </w:del>
    </w:p>
    <w:p w14:paraId="64B9437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commentRangeStart w:id="19"/>
      <w:r w:rsidRPr="00875953">
        <w:rPr>
          <w:rFonts w:ascii="Times New Roman" w:eastAsia="Times New Roman" w:hAnsi="Times New Roman" w:cs="Times New Roman"/>
          <w:color w:val="000000"/>
          <w:sz w:val="24"/>
          <w:szCs w:val="24"/>
        </w:rPr>
        <w:t xml:space="preserve">%Finally, we created an indicator variable for whether there were one or more fires within 500 km of a monitor in the last week. </w:t>
      </w:r>
      <w:commentRangeEnd w:id="19"/>
      <w:r w:rsidR="00E86224">
        <w:rPr>
          <w:rStyle w:val="CommentReference"/>
        </w:rPr>
        <w:commentReference w:id="19"/>
      </w:r>
    </w:p>
    <w:p w14:paraId="325CFB1A"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3419DF0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\subsection*{Data merging}</w:t>
      </w:r>
    </w:p>
    <w:p w14:paraId="5F8CD292" w14:textId="487A05DF"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We created three datasets: one dataset to train the model and </w:t>
      </w:r>
      <w:commentRangeStart w:id="20"/>
      <w:commentRangeStart w:id="21"/>
      <w:r w:rsidRPr="00875953">
        <w:rPr>
          <w:rFonts w:ascii="Times New Roman" w:eastAsia="Times New Roman" w:hAnsi="Times New Roman" w:cs="Times New Roman"/>
          <w:color w:val="000000"/>
          <w:sz w:val="24"/>
          <w:szCs w:val="24"/>
        </w:rPr>
        <w:t>two prediction datasets</w:t>
      </w:r>
      <w:commentRangeEnd w:id="20"/>
      <w:r w:rsidR="00AB1359">
        <w:rPr>
          <w:rStyle w:val="CommentReference"/>
        </w:rPr>
        <w:commentReference w:id="20"/>
      </w:r>
      <w:commentRangeEnd w:id="21"/>
      <w:r w:rsidR="00CE5A27">
        <w:rPr>
          <w:rStyle w:val="CommentReference"/>
        </w:rPr>
        <w:commentReference w:id="21"/>
      </w:r>
      <w:r w:rsidRPr="00875953">
        <w:rPr>
          <w:rFonts w:ascii="Times New Roman" w:eastAsia="Times New Roman" w:hAnsi="Times New Roman" w:cs="Times New Roman"/>
          <w:color w:val="000000"/>
          <w:sz w:val="24"/>
          <w:szCs w:val="24"/>
        </w:rPr>
        <w:t>. The training dataset merged all predictor variables to each 24-hour average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w:t>
      </w:r>
      <w:r w:rsidR="00AB1359">
        <w:rPr>
          <w:rFonts w:ascii="Times New Roman" w:eastAsia="Times New Roman" w:hAnsi="Times New Roman" w:cs="Times New Roman"/>
          <w:color w:val="000000"/>
          <w:sz w:val="24"/>
          <w:szCs w:val="24"/>
        </w:rPr>
        <w:t xml:space="preserve">count, </w:t>
      </w:r>
      <w:r w:rsidRPr="00875953">
        <w:rPr>
          <w:rFonts w:ascii="Times New Roman" w:eastAsia="Times New Roman" w:hAnsi="Times New Roman" w:cs="Times New Roman"/>
          <w:color w:val="000000"/>
          <w:sz w:val="24"/>
          <w:szCs w:val="24"/>
        </w:rPr>
        <w:t>ZIP code</w:t>
      </w:r>
      <w:r w:rsidR="00AB1359">
        <w:rPr>
          <w:rFonts w:ascii="Times New Roman" w:eastAsia="Times New Roman" w:hAnsi="Times New Roman" w:cs="Times New Roman"/>
          <w:color w:val="000000"/>
          <w:sz w:val="24"/>
          <w:szCs w:val="24"/>
        </w:rPr>
        <w:t>, and census tract</w:t>
      </w:r>
      <w:r w:rsidRPr="00875953">
        <w:rPr>
          <w:rFonts w:ascii="Times New Roman" w:eastAsia="Times New Roman" w:hAnsi="Times New Roman" w:cs="Times New Roman"/>
          <w:color w:val="000000"/>
          <w:sz w:val="24"/>
          <w:szCs w:val="24"/>
        </w:rPr>
        <w:t xml:space="preserve"> for each day in the study domain. </w:t>
      </w:r>
    </w:p>
    <w:p w14:paraId="3877277F"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812724D" w14:textId="6BFE8926" w:rsidR="00A14FDA" w:rsidRPr="00614564" w:rsidRDefault="00E40B1A" w:rsidP="00E40B1A">
      <w:pPr>
        <w:spacing w:after="0" w:line="240" w:lineRule="auto"/>
        <w:rPr>
          <w:rFonts w:ascii="Times New Roman" w:eastAsia="Times New Roman" w:hAnsi="Times New Roman" w:cs="Times New Roman"/>
          <w:sz w:val="24"/>
          <w:szCs w:val="24"/>
        </w:rPr>
      </w:pPr>
      <w:r w:rsidRPr="00875953">
        <w:rPr>
          <w:rFonts w:ascii="Times New Roman" w:eastAsia="Times New Roman" w:hAnsi="Times New Roman" w:cs="Times New Roman"/>
          <w:color w:val="000000"/>
          <w:sz w:val="24"/>
          <w:szCs w:val="24"/>
        </w:rPr>
        <w:t xml:space="preserve">\subsection*{Machine learning modeling </w:t>
      </w:r>
      <w:del w:id="22" w:author="Colleen Reid" w:date="2020-04-25T20:42:00Z">
        <w:r w:rsidRPr="00875953" w:rsidDel="00CE5A27">
          <w:rPr>
            <w:rFonts w:ascii="Times New Roman" w:eastAsia="Times New Roman" w:hAnsi="Times New Roman" w:cs="Times New Roman"/>
            <w:color w:val="000000"/>
            <w:sz w:val="24"/>
            <w:szCs w:val="24"/>
          </w:rPr>
          <w:delText>and mapping</w:delText>
        </w:r>
      </w:del>
      <w:r w:rsidRPr="00875953">
        <w:rPr>
          <w:rFonts w:ascii="Times New Roman" w:eastAsia="Times New Roman" w:hAnsi="Times New Roman" w:cs="Times New Roman"/>
          <w:color w:val="000000"/>
          <w:sz w:val="24"/>
          <w:szCs w:val="24"/>
        </w:rPr>
        <w:t>}</w:t>
      </w:r>
    </w:p>
    <w:p w14:paraId="1F2C921D" w14:textId="77777777" w:rsidR="00A14FDA" w:rsidDel="00CE5A27" w:rsidRDefault="00A14FDA" w:rsidP="00B42552">
      <w:pPr>
        <w:spacing w:after="0" w:line="240" w:lineRule="auto"/>
        <w:rPr>
          <w:del w:id="23" w:author="Colleen Reid" w:date="2020-04-25T20:42:00Z"/>
          <w:rFonts w:ascii="Times New Roman" w:eastAsia="Times New Roman" w:hAnsi="Times New Roman" w:cs="Times New Roman"/>
          <w:b/>
          <w:bCs/>
          <w:sz w:val="24"/>
          <w:szCs w:val="24"/>
        </w:rPr>
      </w:pPr>
    </w:p>
    <w:p w14:paraId="45B90854" w14:textId="3D312AD8" w:rsidR="00924BC4" w:rsidRPr="00B42552" w:rsidRDefault="002049E9" w:rsidP="00B42552">
      <w:pPr>
        <w:spacing w:after="0" w:line="240" w:lineRule="auto"/>
        <w:rPr>
          <w:rFonts w:ascii="Times New Roman" w:eastAsia="Times New Roman" w:hAnsi="Times New Roman" w:cs="Times New Roman"/>
          <w:b/>
          <w:bCs/>
          <w:color w:val="000000"/>
          <w:sz w:val="24"/>
          <w:szCs w:val="24"/>
        </w:rPr>
      </w:pPr>
      <w:del w:id="24" w:author="Colleen Reid" w:date="2020-04-25T20:42:00Z">
        <w:r w:rsidRPr="00924BC4" w:rsidDel="00CE5A27">
          <w:rPr>
            <w:rFonts w:ascii="Times New Roman" w:eastAsia="Times New Roman" w:hAnsi="Times New Roman" w:cs="Times New Roman"/>
            <w:b/>
            <w:bCs/>
            <w:sz w:val="24"/>
            <w:szCs w:val="24"/>
          </w:rPr>
          <w:delText>Methods</w:delText>
        </w:r>
      </w:del>
    </w:p>
    <w:p w14:paraId="4037CF29" w14:textId="5E60074C" w:rsidR="00DA5F26" w:rsidRDefault="00CE5A27" w:rsidP="009B1478">
      <w:pPr>
        <w:spacing w:after="0" w:line="240" w:lineRule="auto"/>
        <w:ind w:firstLine="720"/>
        <w:rPr>
          <w:rFonts w:ascii="Times New Roman" w:eastAsia="Times New Roman" w:hAnsi="Times New Roman" w:cs="Times New Roman"/>
          <w:color w:val="000000"/>
          <w:sz w:val="24"/>
          <w:szCs w:val="24"/>
        </w:rPr>
      </w:pPr>
      <w:ins w:id="25" w:author="Colleen Reid" w:date="2020-04-25T20:42:00Z">
        <w:r>
          <w:rPr>
            <w:rFonts w:ascii="Times New Roman" w:eastAsia="Times New Roman" w:hAnsi="Times New Roman" w:cs="Times New Roman"/>
            <w:color w:val="000000"/>
            <w:sz w:val="24"/>
            <w:szCs w:val="24"/>
          </w:rPr>
          <w:t xml:space="preserve">For the machine learning modeling, </w:t>
        </w:r>
      </w:ins>
      <w:del w:id="26" w:author="Colleen Reid" w:date="2020-04-25T20:42:00Z">
        <w:r w:rsidR="00721F7F" w:rsidDel="00CE5A27">
          <w:rPr>
            <w:rFonts w:ascii="Times New Roman" w:eastAsia="Times New Roman" w:hAnsi="Times New Roman" w:cs="Times New Roman"/>
            <w:color w:val="000000"/>
            <w:sz w:val="24"/>
            <w:szCs w:val="24"/>
          </w:rPr>
          <w:delText xml:space="preserve">Within </w:delText>
        </w:r>
      </w:del>
      <w:ins w:id="27" w:author="Colleen Reid" w:date="2020-04-25T20:42:00Z">
        <w:r>
          <w:rPr>
            <w:rFonts w:ascii="Times New Roman" w:eastAsia="Times New Roman" w:hAnsi="Times New Roman" w:cs="Times New Roman"/>
            <w:color w:val="000000"/>
            <w:sz w:val="24"/>
            <w:szCs w:val="24"/>
          </w:rPr>
          <w:t xml:space="preserve">we took </w:t>
        </w:r>
      </w:ins>
      <w:r w:rsidR="00721F7F">
        <w:rPr>
          <w:rFonts w:ascii="Times New Roman" w:eastAsia="Times New Roman" w:hAnsi="Times New Roman" w:cs="Times New Roman"/>
          <w:color w:val="000000"/>
          <w:sz w:val="24"/>
          <w:szCs w:val="24"/>
        </w:rPr>
        <w:t xml:space="preserve">the </w:t>
      </w:r>
      <w:ins w:id="28" w:author="Colleen Reid" w:date="2020-04-25T20:42:00Z">
        <w:r>
          <w:rPr>
            <w:rFonts w:ascii="Times New Roman" w:eastAsia="Times New Roman" w:hAnsi="Times New Roman" w:cs="Times New Roman"/>
            <w:color w:val="000000"/>
            <w:sz w:val="24"/>
            <w:szCs w:val="24"/>
          </w:rPr>
          <w:t xml:space="preserve">full </w:t>
        </w:r>
      </w:ins>
      <w:r w:rsidR="00721F7F">
        <w:rPr>
          <w:rFonts w:ascii="Times New Roman" w:eastAsia="Times New Roman" w:hAnsi="Times New Roman" w:cs="Times New Roman"/>
          <w:color w:val="000000"/>
          <w:sz w:val="24"/>
          <w:szCs w:val="24"/>
        </w:rPr>
        <w:t>training data set</w:t>
      </w:r>
      <w:ins w:id="29" w:author="Colleen Reid" w:date="2020-04-25T20:42:00Z">
        <w:r>
          <w:rPr>
            <w:rFonts w:ascii="Times New Roman" w:eastAsia="Times New Roman" w:hAnsi="Times New Roman" w:cs="Times New Roman"/>
            <w:color w:val="000000"/>
            <w:sz w:val="24"/>
            <w:szCs w:val="24"/>
          </w:rPr>
          <w:t xml:space="preserve"> and separated it into </w:t>
        </w:r>
      </w:ins>
      <w:del w:id="30" w:author="Colleen Reid" w:date="2020-04-25T20:42:00Z">
        <w:r w:rsidR="009B1478" w:rsidRPr="009B1478" w:rsidDel="00CE5A27">
          <w:rPr>
            <w:rFonts w:ascii="Times New Roman" w:eastAsia="Times New Roman" w:hAnsi="Times New Roman" w:cs="Times New Roman"/>
            <w:color w:val="000000"/>
            <w:sz w:val="24"/>
            <w:szCs w:val="24"/>
          </w:rPr>
          <w:delText xml:space="preserve">, we </w:delText>
        </w:r>
        <w:r w:rsidR="00721F7F" w:rsidDel="00CE5A27">
          <w:rPr>
            <w:rFonts w:ascii="Times New Roman" w:eastAsia="Times New Roman" w:hAnsi="Times New Roman" w:cs="Times New Roman"/>
            <w:color w:val="000000"/>
            <w:sz w:val="24"/>
            <w:szCs w:val="24"/>
          </w:rPr>
          <w:delText>first created</w:delText>
        </w:r>
      </w:del>
      <w:r w:rsidR="009B1478" w:rsidRPr="009B1478">
        <w:rPr>
          <w:rFonts w:ascii="Times New Roman" w:eastAsia="Times New Roman" w:hAnsi="Times New Roman" w:cs="Times New Roman"/>
          <w:color w:val="000000"/>
          <w:sz w:val="24"/>
          <w:szCs w:val="24"/>
        </w:rPr>
        <w:t xml:space="preserve"> separate training and testing data sets. </w:t>
      </w:r>
      <w:r w:rsidR="00BB41EF">
        <w:rPr>
          <w:rFonts w:ascii="Times New Roman" w:eastAsia="Times New Roman" w:hAnsi="Times New Roman" w:cs="Times New Roman"/>
          <w:color w:val="000000"/>
          <w:sz w:val="24"/>
          <w:szCs w:val="24"/>
        </w:rPr>
        <w:t>With this setup, the results of 10-fold cross-validation</w:t>
      </w:r>
      <w:r w:rsidR="00A94B3B">
        <w:rPr>
          <w:rFonts w:ascii="Times New Roman" w:eastAsia="Times New Roman" w:hAnsi="Times New Roman" w:cs="Times New Roman"/>
          <w:color w:val="000000"/>
          <w:sz w:val="24"/>
          <w:szCs w:val="24"/>
        </w:rPr>
        <w:t xml:space="preserve"> (with no resampling)</w:t>
      </w:r>
      <w:r w:rsidR="00BB41EF">
        <w:rPr>
          <w:rFonts w:ascii="Times New Roman" w:eastAsia="Times New Roman" w:hAnsi="Times New Roman" w:cs="Times New Roman"/>
          <w:color w:val="000000"/>
          <w:sz w:val="24"/>
          <w:szCs w:val="24"/>
        </w:rPr>
        <w:t xml:space="preserve"> </w:t>
      </w:r>
      <w:r w:rsidR="0087774E">
        <w:rPr>
          <w:rFonts w:ascii="Times New Roman" w:eastAsia="Times New Roman" w:hAnsi="Times New Roman" w:cs="Times New Roman"/>
          <w:color w:val="000000"/>
          <w:sz w:val="24"/>
          <w:szCs w:val="24"/>
        </w:rPr>
        <w:t>from</w:t>
      </w:r>
      <w:r w:rsidR="00BB41EF">
        <w:rPr>
          <w:rFonts w:ascii="Times New Roman" w:eastAsia="Times New Roman" w:hAnsi="Times New Roman" w:cs="Times New Roman"/>
          <w:color w:val="000000"/>
          <w:sz w:val="24"/>
          <w:szCs w:val="24"/>
        </w:rPr>
        <w:t xml:space="preserve"> training </w:t>
      </w:r>
      <w:r w:rsidR="00EF7047">
        <w:rPr>
          <w:rFonts w:ascii="Times New Roman" w:eastAsia="Times New Roman" w:hAnsi="Times New Roman" w:cs="Times New Roman"/>
          <w:color w:val="000000"/>
          <w:sz w:val="24"/>
          <w:szCs w:val="24"/>
        </w:rPr>
        <w:t>are used as validation metric</w:t>
      </w:r>
      <w:r w:rsidR="005C487F">
        <w:rPr>
          <w:rFonts w:ascii="Times New Roman" w:eastAsia="Times New Roman" w:hAnsi="Times New Roman" w:cs="Times New Roman"/>
          <w:color w:val="000000"/>
          <w:sz w:val="24"/>
          <w:szCs w:val="24"/>
        </w:rPr>
        <w:t>s</w:t>
      </w:r>
      <w:r w:rsidR="00EF7047">
        <w:rPr>
          <w:rFonts w:ascii="Times New Roman" w:eastAsia="Times New Roman" w:hAnsi="Times New Roman" w:cs="Times New Roman"/>
          <w:color w:val="000000"/>
          <w:sz w:val="24"/>
          <w:szCs w:val="24"/>
        </w:rPr>
        <w:t xml:space="preserve">, while the </w:t>
      </w:r>
      <w:r w:rsidR="00F91847">
        <w:rPr>
          <w:rFonts w:ascii="Times New Roman" w:eastAsia="Times New Roman" w:hAnsi="Times New Roman" w:cs="Times New Roman"/>
          <w:color w:val="000000"/>
          <w:sz w:val="24"/>
          <w:szCs w:val="24"/>
        </w:rPr>
        <w:t xml:space="preserve">results of </w:t>
      </w:r>
      <w:r w:rsidR="002A3F0B">
        <w:rPr>
          <w:rFonts w:ascii="Times New Roman" w:eastAsia="Times New Roman" w:hAnsi="Times New Roman" w:cs="Times New Roman"/>
          <w:color w:val="000000"/>
          <w:sz w:val="24"/>
          <w:szCs w:val="24"/>
        </w:rPr>
        <w:t>each</w:t>
      </w:r>
      <w:r w:rsidR="0071522C">
        <w:rPr>
          <w:rFonts w:ascii="Times New Roman" w:eastAsia="Times New Roman" w:hAnsi="Times New Roman" w:cs="Times New Roman"/>
          <w:color w:val="000000"/>
          <w:sz w:val="24"/>
          <w:szCs w:val="24"/>
        </w:rPr>
        <w:t xml:space="preserve"> </w:t>
      </w:r>
      <w:r w:rsidR="00F91847">
        <w:rPr>
          <w:rFonts w:ascii="Times New Roman" w:eastAsia="Times New Roman" w:hAnsi="Times New Roman" w:cs="Times New Roman"/>
          <w:color w:val="000000"/>
          <w:sz w:val="24"/>
          <w:szCs w:val="24"/>
        </w:rPr>
        <w:t xml:space="preserve">model applied to </w:t>
      </w:r>
      <w:r w:rsidR="00B77F3D">
        <w:rPr>
          <w:rFonts w:ascii="Times New Roman" w:eastAsia="Times New Roman" w:hAnsi="Times New Roman" w:cs="Times New Roman"/>
          <w:color w:val="000000"/>
          <w:sz w:val="24"/>
          <w:szCs w:val="24"/>
        </w:rPr>
        <w:t xml:space="preserve">the testing set </w:t>
      </w:r>
      <w:r w:rsidR="0071522C">
        <w:rPr>
          <w:rFonts w:ascii="Times New Roman" w:eastAsia="Times New Roman" w:hAnsi="Times New Roman" w:cs="Times New Roman"/>
          <w:color w:val="000000"/>
          <w:sz w:val="24"/>
          <w:szCs w:val="24"/>
        </w:rPr>
        <w:t>are a measure of how well the model will perform</w:t>
      </w:r>
      <w:ins w:id="31" w:author="Colleen Reid" w:date="2020-04-25T20:42:00Z">
        <w:r>
          <w:rPr>
            <w:rFonts w:ascii="Times New Roman" w:eastAsia="Times New Roman" w:hAnsi="Times New Roman" w:cs="Times New Roman"/>
            <w:color w:val="000000"/>
            <w:sz w:val="24"/>
            <w:szCs w:val="24"/>
          </w:rPr>
          <w:t xml:space="preserve"> when</w:t>
        </w:r>
      </w:ins>
      <w:ins w:id="32" w:author="Colleen Reid" w:date="2020-04-25T20:43:00Z">
        <w:r>
          <w:rPr>
            <w:rFonts w:ascii="Times New Roman" w:eastAsia="Times New Roman" w:hAnsi="Times New Roman" w:cs="Times New Roman"/>
            <w:color w:val="000000"/>
            <w:sz w:val="24"/>
            <w:szCs w:val="24"/>
          </w:rPr>
          <w:t xml:space="preserve"> predicting at new locations and that were not part of the training data</w:t>
        </w:r>
      </w:ins>
      <w:del w:id="33" w:author="Colleen Reid" w:date="2020-04-25T20:43:00Z">
        <w:r w:rsidR="0071522C" w:rsidDel="00CE5A27">
          <w:rPr>
            <w:rFonts w:ascii="Times New Roman" w:eastAsia="Times New Roman" w:hAnsi="Times New Roman" w:cs="Times New Roman"/>
            <w:color w:val="000000"/>
            <w:sz w:val="24"/>
            <w:szCs w:val="24"/>
          </w:rPr>
          <w:delText xml:space="preserve"> on new data</w:delText>
        </w:r>
      </w:del>
      <w:ins w:id="34" w:author="Colleen Reid" w:date="2020-04-25T20:43:00Z">
        <w:r>
          <w:rPr>
            <w:rFonts w:ascii="Times New Roman" w:eastAsia="Times New Roman" w:hAnsi="Times New Roman" w:cs="Times New Roman"/>
            <w:color w:val="000000"/>
            <w:sz w:val="24"/>
            <w:szCs w:val="24"/>
          </w:rPr>
          <w:t>, as will be the case with our prediction data set</w:t>
        </w:r>
      </w:ins>
      <w:r w:rsidR="0071522C">
        <w:rPr>
          <w:rFonts w:ascii="Times New Roman" w:eastAsia="Times New Roman" w:hAnsi="Times New Roman" w:cs="Times New Roman"/>
          <w:color w:val="000000"/>
          <w:sz w:val="24"/>
          <w:szCs w:val="24"/>
        </w:rPr>
        <w:t xml:space="preserve">. </w:t>
      </w:r>
      <w:del w:id="35" w:author="Colleen Reid" w:date="2020-04-25T20:44:00Z">
        <w:r w:rsidR="00125D3D" w:rsidDel="00CE5A27">
          <w:rPr>
            <w:rFonts w:ascii="Times New Roman" w:eastAsia="Times New Roman" w:hAnsi="Times New Roman" w:cs="Times New Roman"/>
            <w:color w:val="000000"/>
            <w:sz w:val="24"/>
            <w:szCs w:val="24"/>
          </w:rPr>
          <w:delText xml:space="preserve">The reason for </w:delText>
        </w:r>
        <w:r w:rsidR="008F20E0" w:rsidDel="00CE5A27">
          <w:rPr>
            <w:rFonts w:ascii="Times New Roman" w:eastAsia="Times New Roman" w:hAnsi="Times New Roman" w:cs="Times New Roman"/>
            <w:color w:val="000000"/>
            <w:sz w:val="24"/>
            <w:szCs w:val="24"/>
          </w:rPr>
          <w:delText>using a</w:delText>
        </w:r>
        <w:r w:rsidR="008A5E7F" w:rsidDel="00CE5A27">
          <w:rPr>
            <w:rFonts w:ascii="Times New Roman" w:eastAsia="Times New Roman" w:hAnsi="Times New Roman" w:cs="Times New Roman"/>
            <w:color w:val="000000"/>
            <w:sz w:val="24"/>
            <w:szCs w:val="24"/>
          </w:rPr>
          <w:delText xml:space="preserve"> completely held-out testing set is that this data was not used to inform the choice of the </w:delText>
        </w:r>
        <w:r w:rsidR="00FB1B34" w:rsidDel="00CE5A27">
          <w:rPr>
            <w:rFonts w:ascii="Times New Roman" w:eastAsia="Times New Roman" w:hAnsi="Times New Roman" w:cs="Times New Roman"/>
            <w:color w:val="000000"/>
            <w:sz w:val="24"/>
            <w:szCs w:val="24"/>
          </w:rPr>
          <w:delText>model</w:delText>
        </w:r>
        <w:r w:rsidR="001A5D4E" w:rsidDel="00CE5A27">
          <w:rPr>
            <w:rFonts w:ascii="Times New Roman" w:eastAsia="Times New Roman" w:hAnsi="Times New Roman" w:cs="Times New Roman"/>
            <w:color w:val="000000"/>
            <w:sz w:val="24"/>
            <w:szCs w:val="24"/>
          </w:rPr>
          <w:delText xml:space="preserve">, and therefore represents </w:delText>
        </w:r>
      </w:del>
      <w:del w:id="36" w:author="Colleen Reid" w:date="2020-04-25T20:43:00Z">
        <w:r w:rsidR="001A5D4E" w:rsidDel="00CE5A27">
          <w:rPr>
            <w:rFonts w:ascii="Times New Roman" w:eastAsia="Times New Roman" w:hAnsi="Times New Roman" w:cs="Times New Roman"/>
            <w:color w:val="000000"/>
            <w:sz w:val="24"/>
            <w:szCs w:val="24"/>
          </w:rPr>
          <w:delText>new data</w:delText>
        </w:r>
        <w:r w:rsidR="002D4491" w:rsidDel="00CE5A27">
          <w:rPr>
            <w:rFonts w:ascii="Times New Roman" w:eastAsia="Times New Roman" w:hAnsi="Times New Roman" w:cs="Times New Roman"/>
            <w:color w:val="000000"/>
            <w:sz w:val="24"/>
            <w:szCs w:val="24"/>
          </w:rPr>
          <w:delText xml:space="preserve"> (in </w:delText>
        </w:r>
      </w:del>
      <w:del w:id="37" w:author="Colleen Reid" w:date="2020-04-25T20:44:00Z">
        <w:r w:rsidR="002D4491" w:rsidDel="00CE5A27">
          <w:rPr>
            <w:rFonts w:ascii="Times New Roman" w:eastAsia="Times New Roman" w:hAnsi="Times New Roman" w:cs="Times New Roman"/>
            <w:color w:val="000000"/>
            <w:sz w:val="24"/>
            <w:szCs w:val="24"/>
          </w:rPr>
          <w:delText>our prediction set</w:delText>
        </w:r>
      </w:del>
      <w:del w:id="38" w:author="Colleen Reid" w:date="2020-04-25T20:43:00Z">
        <w:r w:rsidR="002D4491" w:rsidDel="00CE5A27">
          <w:rPr>
            <w:rFonts w:ascii="Times New Roman" w:eastAsia="Times New Roman" w:hAnsi="Times New Roman" w:cs="Times New Roman"/>
            <w:color w:val="000000"/>
            <w:sz w:val="24"/>
            <w:szCs w:val="24"/>
          </w:rPr>
          <w:delText>)</w:delText>
        </w:r>
      </w:del>
      <w:del w:id="39" w:author="Colleen Reid" w:date="2020-04-25T20:44:00Z">
        <w:r w:rsidR="001A5D4E" w:rsidDel="00CE5A27">
          <w:rPr>
            <w:rFonts w:ascii="Times New Roman" w:eastAsia="Times New Roman" w:hAnsi="Times New Roman" w:cs="Times New Roman"/>
            <w:color w:val="000000"/>
            <w:sz w:val="24"/>
            <w:szCs w:val="24"/>
          </w:rPr>
          <w:delText xml:space="preserve"> better than data that was used to develop the model.</w:delText>
        </w:r>
        <w:r w:rsidR="00C96138" w:rsidDel="00CE5A27">
          <w:rPr>
            <w:rFonts w:ascii="Times New Roman" w:eastAsia="Times New Roman" w:hAnsi="Times New Roman" w:cs="Times New Roman"/>
            <w:color w:val="000000"/>
            <w:sz w:val="24"/>
            <w:szCs w:val="24"/>
          </w:rPr>
          <w:delText xml:space="preserve"> </w:delText>
        </w:r>
      </w:del>
    </w:p>
    <w:p w14:paraId="233755B2" w14:textId="25248938" w:rsidR="009A2B30" w:rsidRDefault="004C7612" w:rsidP="00481DC8">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27754">
        <w:rPr>
          <w:rFonts w:ascii="Times New Roman" w:eastAsia="Times New Roman" w:hAnsi="Times New Roman" w:cs="Times New Roman"/>
          <w:color w:val="000000"/>
          <w:sz w:val="24"/>
          <w:szCs w:val="24"/>
        </w:rPr>
        <w:t>Using 10-fold cross-validation</w:t>
      </w:r>
      <w:r w:rsidR="000623C0">
        <w:rPr>
          <w:rFonts w:ascii="Times New Roman" w:eastAsia="Times New Roman" w:hAnsi="Times New Roman" w:cs="Times New Roman"/>
          <w:color w:val="000000"/>
          <w:sz w:val="24"/>
          <w:szCs w:val="24"/>
        </w:rPr>
        <w:t xml:space="preserve"> </w:t>
      </w:r>
      <w:commentRangeStart w:id="40"/>
      <w:r w:rsidR="000623C0">
        <w:rPr>
          <w:rFonts w:ascii="Times New Roman" w:eastAsia="Times New Roman" w:hAnsi="Times New Roman" w:cs="Times New Roman"/>
          <w:color w:val="000000"/>
          <w:sz w:val="24"/>
          <w:szCs w:val="24"/>
        </w:rPr>
        <w:t>(with no resampling)</w:t>
      </w:r>
      <w:r w:rsidR="0087052E">
        <w:rPr>
          <w:rFonts w:ascii="Times New Roman" w:eastAsia="Times New Roman" w:hAnsi="Times New Roman" w:cs="Times New Roman"/>
          <w:color w:val="000000"/>
          <w:sz w:val="24"/>
          <w:szCs w:val="24"/>
        </w:rPr>
        <w:t xml:space="preserve"> </w:t>
      </w:r>
      <w:commentRangeEnd w:id="40"/>
      <w:r w:rsidR="00CE5A27">
        <w:rPr>
          <w:rStyle w:val="CommentReference"/>
        </w:rPr>
        <w:commentReference w:id="40"/>
      </w:r>
      <w:r w:rsidR="0087052E">
        <w:rPr>
          <w:rFonts w:ascii="Times New Roman" w:eastAsia="Times New Roman" w:hAnsi="Times New Roman" w:cs="Times New Roman"/>
          <w:color w:val="000000"/>
          <w:sz w:val="24"/>
          <w:szCs w:val="24"/>
        </w:rPr>
        <w:t xml:space="preserve">for </w:t>
      </w:r>
      <w:r w:rsidR="0022221A">
        <w:rPr>
          <w:rFonts w:ascii="Times New Roman" w:eastAsia="Times New Roman" w:hAnsi="Times New Roman" w:cs="Times New Roman"/>
          <w:color w:val="000000"/>
          <w:sz w:val="24"/>
          <w:szCs w:val="24"/>
        </w:rPr>
        <w:t xml:space="preserve">this kind of </w:t>
      </w:r>
      <w:r w:rsidR="0087052E">
        <w:rPr>
          <w:rFonts w:ascii="Times New Roman" w:eastAsia="Times New Roman" w:hAnsi="Times New Roman" w:cs="Times New Roman"/>
          <w:color w:val="000000"/>
          <w:sz w:val="24"/>
          <w:szCs w:val="24"/>
        </w:rPr>
        <w:t>land-use regression is standard practice</w:t>
      </w:r>
      <w:r w:rsidR="00E07EA5">
        <w:rPr>
          <w:rFonts w:ascii="Times New Roman" w:eastAsia="Times New Roman" w:hAnsi="Times New Roman" w:cs="Times New Roman"/>
          <w:color w:val="000000"/>
          <w:sz w:val="24"/>
          <w:szCs w:val="24"/>
        </w:rPr>
        <w:t>, as shown in Di et al. (2019)</w:t>
      </w:r>
      <w:r w:rsidR="000623C0">
        <w:rPr>
          <w:rFonts w:ascii="Times New Roman" w:eastAsia="Times New Roman" w:hAnsi="Times New Roman" w:cs="Times New Roman"/>
          <w:color w:val="000000"/>
          <w:sz w:val="24"/>
          <w:szCs w:val="24"/>
        </w:rPr>
        <w:t xml:space="preserve"> </w:t>
      </w:r>
      <w:r w:rsidR="000623C0">
        <w:rPr>
          <w:rFonts w:ascii="Times New Roman" w:eastAsia="Times New Roman" w:hAnsi="Times New Roman" w:cs="Times New Roman"/>
          <w:color w:val="000000"/>
          <w:sz w:val="24"/>
          <w:szCs w:val="24"/>
        </w:rPr>
        <w:fldChar w:fldCharType="begin"/>
      </w:r>
      <w:r w:rsidR="00692935">
        <w:rPr>
          <w:rFonts w:ascii="Times New Roman" w:eastAsia="Times New Roman" w:hAnsi="Times New Roman" w:cs="Times New Roman"/>
          <w:color w:val="000000"/>
          <w:sz w:val="24"/>
          <w:szCs w:val="24"/>
        </w:rPr>
        <w:instrText xml:space="preserve"> ADDIN ZOTERO_ITEM CSL_CITATION {"citationID":"DF40LxEV","properties":{"formattedCitation":"[1]","plainCitation":"[1]","noteIndex":0},"citationItems":[{"id":760,"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000623C0">
        <w:rPr>
          <w:rFonts w:ascii="Times New Roman" w:eastAsia="Times New Roman" w:hAnsi="Times New Roman" w:cs="Times New Roman"/>
          <w:color w:val="000000"/>
          <w:sz w:val="24"/>
          <w:szCs w:val="24"/>
        </w:rPr>
        <w:fldChar w:fldCharType="separate"/>
      </w:r>
      <w:r w:rsidR="00692935" w:rsidRPr="00692935">
        <w:rPr>
          <w:rFonts w:ascii="Times New Roman" w:hAnsi="Times New Roman" w:cs="Times New Roman"/>
          <w:sz w:val="24"/>
        </w:rPr>
        <w:t>[1]</w:t>
      </w:r>
      <w:r w:rsidR="000623C0">
        <w:rPr>
          <w:rFonts w:ascii="Times New Roman" w:eastAsia="Times New Roman" w:hAnsi="Times New Roman" w:cs="Times New Roman"/>
          <w:color w:val="000000"/>
          <w:sz w:val="24"/>
          <w:szCs w:val="24"/>
        </w:rPr>
        <w:fldChar w:fldCharType="end"/>
      </w:r>
      <w:r w:rsidR="0087052E">
        <w:rPr>
          <w:rFonts w:ascii="Times New Roman" w:eastAsia="Times New Roman" w:hAnsi="Times New Roman" w:cs="Times New Roman"/>
          <w:color w:val="000000"/>
          <w:sz w:val="24"/>
          <w:szCs w:val="24"/>
        </w:rPr>
        <w:t xml:space="preserve">. </w:t>
      </w:r>
      <w:ins w:id="41" w:author="Colleen Reid" w:date="2020-04-25T20:44:00Z">
        <w:r w:rsidR="00CE5A27">
          <w:rPr>
            <w:rFonts w:ascii="Times New Roman" w:eastAsia="Times New Roman" w:hAnsi="Times New Roman" w:cs="Times New Roman"/>
            <w:color w:val="000000"/>
            <w:sz w:val="24"/>
            <w:szCs w:val="24"/>
          </w:rPr>
          <w:t xml:space="preserve">This type of cross validation </w:t>
        </w:r>
      </w:ins>
      <w:del w:id="42" w:author="Colleen Reid" w:date="2020-04-25T20:45:00Z">
        <w:r w:rsidR="00DE1D88" w:rsidDel="00CE5A27">
          <w:rPr>
            <w:rFonts w:ascii="Times New Roman" w:eastAsia="Times New Roman" w:hAnsi="Times New Roman" w:cs="Times New Roman"/>
            <w:color w:val="000000"/>
            <w:sz w:val="24"/>
            <w:szCs w:val="24"/>
          </w:rPr>
          <w:delText>R</w:delText>
        </w:r>
        <w:r w:rsidR="00BD61E9" w:rsidDel="00CE5A27">
          <w:rPr>
            <w:rFonts w:ascii="Times New Roman" w:eastAsia="Times New Roman" w:hAnsi="Times New Roman" w:cs="Times New Roman"/>
            <w:color w:val="000000"/>
            <w:sz w:val="24"/>
            <w:szCs w:val="24"/>
          </w:rPr>
          <w:delText xml:space="preserve">andomly </w:delText>
        </w:r>
      </w:del>
      <w:r w:rsidR="00BD61E9">
        <w:rPr>
          <w:rFonts w:ascii="Times New Roman" w:eastAsia="Times New Roman" w:hAnsi="Times New Roman" w:cs="Times New Roman"/>
          <w:color w:val="000000"/>
          <w:sz w:val="24"/>
          <w:szCs w:val="24"/>
        </w:rPr>
        <w:t>select</w:t>
      </w:r>
      <w:ins w:id="43" w:author="Colleen Reid" w:date="2020-04-25T20:45:00Z">
        <w:r w:rsidR="00CE5A27">
          <w:rPr>
            <w:rFonts w:ascii="Times New Roman" w:eastAsia="Times New Roman" w:hAnsi="Times New Roman" w:cs="Times New Roman"/>
            <w:color w:val="000000"/>
            <w:sz w:val="24"/>
            <w:szCs w:val="24"/>
          </w:rPr>
          <w:t>s</w:t>
        </w:r>
      </w:ins>
      <w:del w:id="44" w:author="Colleen Reid" w:date="2020-04-25T20:45:00Z">
        <w:r w:rsidR="00BD61E9" w:rsidDel="00CE5A27">
          <w:rPr>
            <w:rFonts w:ascii="Times New Roman" w:eastAsia="Times New Roman" w:hAnsi="Times New Roman" w:cs="Times New Roman"/>
            <w:color w:val="000000"/>
            <w:sz w:val="24"/>
            <w:szCs w:val="24"/>
          </w:rPr>
          <w:delText>ing</w:delText>
        </w:r>
      </w:del>
      <w:r w:rsidR="00BD61E9">
        <w:rPr>
          <w:rFonts w:ascii="Times New Roman" w:eastAsia="Times New Roman" w:hAnsi="Times New Roman" w:cs="Times New Roman"/>
          <w:color w:val="000000"/>
          <w:sz w:val="24"/>
          <w:szCs w:val="24"/>
        </w:rPr>
        <w:t xml:space="preserve"> data points </w:t>
      </w:r>
      <w:ins w:id="45" w:author="Colleen Reid" w:date="2020-04-25T20:45:00Z">
        <w:r w:rsidR="00CE5A27">
          <w:rPr>
            <w:rFonts w:ascii="Times New Roman" w:eastAsia="Times New Roman" w:hAnsi="Times New Roman" w:cs="Times New Roman"/>
            <w:color w:val="000000"/>
            <w:sz w:val="24"/>
            <w:szCs w:val="24"/>
          </w:rPr>
          <w:t xml:space="preserve">randomly from the training set </w:t>
        </w:r>
      </w:ins>
      <w:r w:rsidR="00BD61E9">
        <w:rPr>
          <w:rFonts w:ascii="Times New Roman" w:eastAsia="Times New Roman" w:hAnsi="Times New Roman" w:cs="Times New Roman"/>
          <w:color w:val="000000"/>
          <w:sz w:val="24"/>
          <w:szCs w:val="24"/>
        </w:rPr>
        <w:t>for each of the cross-validation folds</w:t>
      </w:r>
      <w:ins w:id="46" w:author="Colleen Reid" w:date="2020-04-25T20:45:00Z">
        <w:r w:rsidR="00CE5A27">
          <w:rPr>
            <w:rFonts w:ascii="Times New Roman" w:eastAsia="Times New Roman" w:hAnsi="Times New Roman" w:cs="Times New Roman"/>
            <w:color w:val="000000"/>
            <w:sz w:val="24"/>
            <w:szCs w:val="24"/>
          </w:rPr>
          <w:t xml:space="preserve">. </w:t>
        </w:r>
      </w:ins>
      <w:del w:id="47" w:author="Colleen Reid" w:date="2020-04-25T20:45:00Z">
        <w:r w:rsidR="00DE1D88" w:rsidDel="00CE5A27">
          <w:rPr>
            <w:rFonts w:ascii="Times New Roman" w:eastAsia="Times New Roman" w:hAnsi="Times New Roman" w:cs="Times New Roman"/>
            <w:color w:val="000000"/>
            <w:sz w:val="24"/>
            <w:szCs w:val="24"/>
          </w:rPr>
          <w:delText>, however,</w:delText>
        </w:r>
        <w:r w:rsidR="00BD61E9" w:rsidDel="00CE5A27">
          <w:rPr>
            <w:rFonts w:ascii="Times New Roman" w:eastAsia="Times New Roman" w:hAnsi="Times New Roman" w:cs="Times New Roman"/>
            <w:color w:val="000000"/>
            <w:sz w:val="24"/>
            <w:szCs w:val="24"/>
          </w:rPr>
          <w:delText xml:space="preserve"> </w:delText>
        </w:r>
      </w:del>
      <w:ins w:id="48" w:author="Colleen Reid" w:date="2020-04-25T20:45:00Z">
        <w:r w:rsidR="00CE5A27">
          <w:rPr>
            <w:rFonts w:ascii="Times New Roman" w:eastAsia="Times New Roman" w:hAnsi="Times New Roman" w:cs="Times New Roman"/>
            <w:color w:val="000000"/>
            <w:sz w:val="24"/>
            <w:szCs w:val="24"/>
          </w:rPr>
          <w:t xml:space="preserve">This method, however, </w:t>
        </w:r>
      </w:ins>
      <w:r w:rsidR="00BD61E9">
        <w:rPr>
          <w:rFonts w:ascii="Times New Roman" w:eastAsia="Times New Roman" w:hAnsi="Times New Roman" w:cs="Times New Roman"/>
          <w:color w:val="000000"/>
          <w:sz w:val="24"/>
          <w:szCs w:val="24"/>
        </w:rPr>
        <w:t xml:space="preserve">violates </w:t>
      </w:r>
      <w:r w:rsidR="008A5DC5">
        <w:rPr>
          <w:rFonts w:ascii="Times New Roman" w:eastAsia="Times New Roman" w:hAnsi="Times New Roman" w:cs="Times New Roman"/>
          <w:color w:val="000000"/>
          <w:sz w:val="24"/>
          <w:szCs w:val="24"/>
        </w:rPr>
        <w:t>the assumption of independence between folds because</w:t>
      </w:r>
      <w:r w:rsidR="002E4030">
        <w:rPr>
          <w:rFonts w:ascii="Times New Roman" w:eastAsia="Times New Roman" w:hAnsi="Times New Roman" w:cs="Times New Roman"/>
          <w:color w:val="000000"/>
          <w:sz w:val="24"/>
          <w:szCs w:val="24"/>
        </w:rPr>
        <w:t xml:space="preserve"> </w:t>
      </w:r>
      <w:r w:rsidR="007164B6">
        <w:rPr>
          <w:rFonts w:ascii="Times New Roman" w:eastAsia="Times New Roman" w:hAnsi="Times New Roman" w:cs="Times New Roman"/>
          <w:color w:val="000000"/>
          <w:sz w:val="24"/>
          <w:szCs w:val="24"/>
        </w:rPr>
        <w:t>of</w:t>
      </w:r>
      <w:r w:rsidR="00375AA9">
        <w:rPr>
          <w:rFonts w:ascii="Times New Roman" w:eastAsia="Times New Roman" w:hAnsi="Times New Roman" w:cs="Times New Roman"/>
          <w:color w:val="000000"/>
          <w:sz w:val="24"/>
          <w:szCs w:val="24"/>
        </w:rPr>
        <w:t xml:space="preserve"> repeated </w:t>
      </w:r>
      <w:r w:rsidR="00566E86">
        <w:rPr>
          <w:rFonts w:ascii="Times New Roman" w:eastAsia="Times New Roman" w:hAnsi="Times New Roman" w:cs="Times New Roman"/>
          <w:color w:val="000000"/>
          <w:sz w:val="24"/>
          <w:szCs w:val="24"/>
        </w:rPr>
        <w:t>observations</w:t>
      </w:r>
      <w:r w:rsidR="00195BD3">
        <w:rPr>
          <w:rFonts w:ascii="Times New Roman" w:eastAsia="Times New Roman" w:hAnsi="Times New Roman" w:cs="Times New Roman"/>
          <w:color w:val="000000"/>
          <w:sz w:val="24"/>
          <w:szCs w:val="24"/>
        </w:rPr>
        <w:t xml:space="preserve"> (on different days)</w:t>
      </w:r>
      <w:r w:rsidR="00375AA9">
        <w:rPr>
          <w:rFonts w:ascii="Times New Roman" w:eastAsia="Times New Roman" w:hAnsi="Times New Roman" w:cs="Times New Roman"/>
          <w:color w:val="000000"/>
          <w:sz w:val="24"/>
          <w:szCs w:val="24"/>
        </w:rPr>
        <w:t xml:space="preserve"> from the same locations</w:t>
      </w:r>
      <w:r w:rsidR="00393EA4">
        <w:rPr>
          <w:rFonts w:ascii="Times New Roman" w:eastAsia="Times New Roman" w:hAnsi="Times New Roman" w:cs="Times New Roman"/>
          <w:color w:val="000000"/>
          <w:sz w:val="24"/>
          <w:szCs w:val="24"/>
        </w:rPr>
        <w:t xml:space="preserve"> (</w:t>
      </w:r>
      <w:r w:rsidR="00393EA4" w:rsidRPr="009B1478">
        <w:rPr>
          <w:rFonts w:ascii="Times New Roman" w:eastAsia="Times New Roman" w:hAnsi="Times New Roman" w:cs="Times New Roman"/>
          <w:color w:val="000000"/>
          <w:sz w:val="24"/>
          <w:szCs w:val="24"/>
        </w:rPr>
        <w:t>P</w:t>
      </w:r>
      <w:r w:rsidR="00393EA4">
        <w:rPr>
          <w:rFonts w:ascii="Times New Roman" w:eastAsia="Times New Roman" w:hAnsi="Times New Roman" w:cs="Times New Roman"/>
          <w:color w:val="000000"/>
          <w:sz w:val="24"/>
          <w:szCs w:val="24"/>
        </w:rPr>
        <w:t>M</w:t>
      </w:r>
      <w:r w:rsidR="00393EA4" w:rsidRPr="009B1478">
        <w:rPr>
          <w:rFonts w:ascii="Times New Roman" w:eastAsia="Times New Roman" w:hAnsi="Times New Roman" w:cs="Times New Roman"/>
          <w:color w:val="000000"/>
          <w:sz w:val="24"/>
          <w:szCs w:val="24"/>
          <w:vertAlign w:val="subscript"/>
        </w:rPr>
        <w:t>2.5</w:t>
      </w:r>
      <w:r w:rsidR="00393EA4">
        <w:rPr>
          <w:rFonts w:ascii="Times New Roman" w:eastAsia="Times New Roman" w:hAnsi="Times New Roman" w:cs="Times New Roman"/>
          <w:color w:val="000000"/>
          <w:sz w:val="24"/>
          <w:szCs w:val="24"/>
          <w:vertAlign w:val="subscript"/>
        </w:rPr>
        <w:t xml:space="preserve"> </w:t>
      </w:r>
      <w:r w:rsidR="00393EA4">
        <w:rPr>
          <w:rFonts w:ascii="Times New Roman" w:eastAsia="Times New Roman" w:hAnsi="Times New Roman" w:cs="Times New Roman"/>
          <w:color w:val="000000"/>
          <w:sz w:val="24"/>
          <w:szCs w:val="24"/>
        </w:rPr>
        <w:t>sensor locations)</w:t>
      </w:r>
      <w:r w:rsidR="00B81D19">
        <w:rPr>
          <w:rFonts w:ascii="Times New Roman" w:eastAsia="Times New Roman" w:hAnsi="Times New Roman" w:cs="Times New Roman"/>
          <w:color w:val="000000"/>
          <w:sz w:val="24"/>
          <w:szCs w:val="24"/>
        </w:rPr>
        <w:t xml:space="preserve">. </w:t>
      </w:r>
      <w:ins w:id="49" w:author="Colleen Reid" w:date="2020-04-25T20:45:00Z">
        <w:r w:rsidR="00CE5A27">
          <w:rPr>
            <w:rFonts w:ascii="Times New Roman" w:eastAsia="Times New Roman" w:hAnsi="Times New Roman" w:cs="Times New Roman"/>
            <w:color w:val="000000"/>
            <w:sz w:val="24"/>
            <w:szCs w:val="24"/>
          </w:rPr>
          <w:t>S</w:t>
        </w:r>
      </w:ins>
      <w:del w:id="50" w:author="Colleen Reid" w:date="2020-04-25T20:45:00Z">
        <w:r w:rsidR="00B81D19" w:rsidDel="00CE5A27">
          <w:rPr>
            <w:rFonts w:ascii="Times New Roman" w:eastAsia="Times New Roman" w:hAnsi="Times New Roman" w:cs="Times New Roman"/>
            <w:color w:val="000000"/>
            <w:sz w:val="24"/>
            <w:szCs w:val="24"/>
          </w:rPr>
          <w:delText xml:space="preserve">Thus, </w:delText>
        </w:r>
        <w:r w:rsidR="00A8768D" w:rsidDel="00CE5A27">
          <w:rPr>
            <w:rFonts w:ascii="Times New Roman" w:eastAsia="Times New Roman" w:hAnsi="Times New Roman" w:cs="Times New Roman"/>
            <w:color w:val="000000"/>
            <w:sz w:val="24"/>
            <w:szCs w:val="24"/>
          </w:rPr>
          <w:delText>s</w:delText>
        </w:r>
      </w:del>
      <w:r w:rsidR="00A8768D">
        <w:rPr>
          <w:rFonts w:ascii="Times New Roman" w:eastAsia="Times New Roman" w:hAnsi="Times New Roman" w:cs="Times New Roman"/>
          <w:color w:val="000000"/>
          <w:sz w:val="24"/>
          <w:szCs w:val="24"/>
        </w:rPr>
        <w:t xml:space="preserve">patial </w:t>
      </w:r>
      <w:r w:rsidR="005B2018">
        <w:rPr>
          <w:rFonts w:ascii="Times New Roman" w:eastAsia="Times New Roman" w:hAnsi="Times New Roman" w:cs="Times New Roman"/>
          <w:color w:val="000000"/>
          <w:sz w:val="24"/>
          <w:szCs w:val="24"/>
        </w:rPr>
        <w:t>block cross-validation</w:t>
      </w:r>
      <w:ins w:id="51" w:author="Colleen Reid" w:date="2020-04-25T20:45:00Z">
        <w:r w:rsidR="00CE5A27">
          <w:rPr>
            <w:rFonts w:ascii="Times New Roman" w:eastAsia="Times New Roman" w:hAnsi="Times New Roman" w:cs="Times New Roman"/>
            <w:color w:val="000000"/>
            <w:sz w:val="24"/>
            <w:szCs w:val="24"/>
          </w:rPr>
          <w:t xml:space="preserve">, whereby all </w:t>
        </w:r>
      </w:ins>
      <w:ins w:id="52" w:author="Colleen Reid" w:date="2020-04-25T20:46:00Z">
        <w:r w:rsidR="00CE5A27">
          <w:rPr>
            <w:rFonts w:ascii="Times New Roman" w:eastAsia="Times New Roman" w:hAnsi="Times New Roman" w:cs="Times New Roman"/>
            <w:color w:val="000000"/>
            <w:sz w:val="24"/>
            <w:szCs w:val="24"/>
          </w:rPr>
          <w:t>observations from a given monitoring site are within the same fold</w:t>
        </w:r>
      </w:ins>
      <w:ins w:id="53" w:author="Colleen Reid" w:date="2020-04-25T20:45:00Z">
        <w:r w:rsidR="00CE5A27">
          <w:rPr>
            <w:rFonts w:ascii="Times New Roman" w:eastAsia="Times New Roman" w:hAnsi="Times New Roman" w:cs="Times New Roman"/>
            <w:color w:val="000000"/>
            <w:sz w:val="24"/>
            <w:szCs w:val="24"/>
          </w:rPr>
          <w:t>,</w:t>
        </w:r>
      </w:ins>
      <w:r w:rsidR="005B2018">
        <w:rPr>
          <w:rFonts w:ascii="Times New Roman" w:eastAsia="Times New Roman" w:hAnsi="Times New Roman" w:cs="Times New Roman"/>
          <w:color w:val="000000"/>
          <w:sz w:val="24"/>
          <w:szCs w:val="24"/>
        </w:rPr>
        <w:t xml:space="preserve"> is a more appropriate </w:t>
      </w:r>
      <w:r w:rsidR="00524C59">
        <w:rPr>
          <w:rFonts w:ascii="Times New Roman" w:eastAsia="Times New Roman" w:hAnsi="Times New Roman" w:cs="Times New Roman"/>
          <w:color w:val="000000"/>
          <w:sz w:val="24"/>
          <w:szCs w:val="24"/>
        </w:rPr>
        <w:t xml:space="preserve">tool for evaluating the accuracy of </w:t>
      </w:r>
      <w:ins w:id="54" w:author="Colleen Reid" w:date="2020-04-25T20:47:00Z">
        <w:r w:rsidR="00CE5A27">
          <w:rPr>
            <w:rFonts w:ascii="Times New Roman" w:eastAsia="Times New Roman" w:hAnsi="Times New Roman" w:cs="Times New Roman"/>
            <w:color w:val="000000"/>
            <w:sz w:val="24"/>
            <w:szCs w:val="24"/>
          </w:rPr>
          <w:t>a</w:t>
        </w:r>
      </w:ins>
      <w:commentRangeStart w:id="55"/>
      <w:del w:id="56" w:author="Colleen Reid" w:date="2020-04-25T20:47:00Z">
        <w:r w:rsidR="00524C59" w:rsidDel="00CE5A27">
          <w:rPr>
            <w:rFonts w:ascii="Times New Roman" w:eastAsia="Times New Roman" w:hAnsi="Times New Roman" w:cs="Times New Roman"/>
            <w:color w:val="000000"/>
            <w:sz w:val="24"/>
            <w:szCs w:val="24"/>
          </w:rPr>
          <w:delText>our</w:delText>
        </w:r>
      </w:del>
      <w:r w:rsidR="00524C59">
        <w:rPr>
          <w:rFonts w:ascii="Times New Roman" w:eastAsia="Times New Roman" w:hAnsi="Times New Roman" w:cs="Times New Roman"/>
          <w:color w:val="000000"/>
          <w:sz w:val="24"/>
          <w:szCs w:val="24"/>
        </w:rPr>
        <w:t xml:space="preserve"> </w:t>
      </w:r>
      <w:commentRangeEnd w:id="55"/>
      <w:r w:rsidR="00CE5A27">
        <w:rPr>
          <w:rStyle w:val="CommentReference"/>
        </w:rPr>
        <w:commentReference w:id="55"/>
      </w:r>
      <w:r w:rsidR="00524C59">
        <w:rPr>
          <w:rFonts w:ascii="Times New Roman" w:eastAsia="Times New Roman" w:hAnsi="Times New Roman" w:cs="Times New Roman"/>
          <w:color w:val="000000"/>
          <w:sz w:val="24"/>
          <w:szCs w:val="24"/>
        </w:rPr>
        <w:t xml:space="preserve">model </w:t>
      </w:r>
      <w:r w:rsidR="00D3773B">
        <w:rPr>
          <w:rFonts w:ascii="Times New Roman" w:eastAsia="Times New Roman" w:hAnsi="Times New Roman" w:cs="Times New Roman"/>
          <w:color w:val="000000"/>
          <w:sz w:val="24"/>
          <w:szCs w:val="24"/>
        </w:rPr>
        <w:t>when</w:t>
      </w:r>
      <w:r w:rsidR="00265928">
        <w:rPr>
          <w:rFonts w:ascii="Times New Roman" w:eastAsia="Times New Roman" w:hAnsi="Times New Roman" w:cs="Times New Roman"/>
          <w:color w:val="000000"/>
          <w:sz w:val="24"/>
          <w:szCs w:val="24"/>
        </w:rPr>
        <w:t xml:space="preserve"> predicting </w:t>
      </w:r>
      <w:r w:rsidR="00265928" w:rsidRPr="009B1478">
        <w:rPr>
          <w:rFonts w:ascii="Times New Roman" w:eastAsia="Times New Roman" w:hAnsi="Times New Roman" w:cs="Times New Roman"/>
          <w:color w:val="000000"/>
          <w:sz w:val="24"/>
          <w:szCs w:val="24"/>
        </w:rPr>
        <w:t>P</w:t>
      </w:r>
      <w:r w:rsidR="00265928">
        <w:rPr>
          <w:rFonts w:ascii="Times New Roman" w:eastAsia="Times New Roman" w:hAnsi="Times New Roman" w:cs="Times New Roman"/>
          <w:color w:val="000000"/>
          <w:sz w:val="24"/>
          <w:szCs w:val="24"/>
        </w:rPr>
        <w:t>M</w:t>
      </w:r>
      <w:r w:rsidR="00265928" w:rsidRPr="009B1478">
        <w:rPr>
          <w:rFonts w:ascii="Times New Roman" w:eastAsia="Times New Roman" w:hAnsi="Times New Roman" w:cs="Times New Roman"/>
          <w:color w:val="000000"/>
          <w:sz w:val="24"/>
          <w:szCs w:val="24"/>
          <w:vertAlign w:val="subscript"/>
        </w:rPr>
        <w:t>2.5</w:t>
      </w:r>
      <w:r w:rsidR="00265928">
        <w:rPr>
          <w:rFonts w:ascii="Times New Roman" w:eastAsia="Times New Roman" w:hAnsi="Times New Roman" w:cs="Times New Roman"/>
          <w:color w:val="000000"/>
          <w:sz w:val="24"/>
          <w:szCs w:val="24"/>
          <w:vertAlign w:val="subscript"/>
        </w:rPr>
        <w:t xml:space="preserve"> </w:t>
      </w:r>
      <w:r w:rsidR="00265928">
        <w:rPr>
          <w:rFonts w:ascii="Times New Roman" w:eastAsia="Times New Roman" w:hAnsi="Times New Roman" w:cs="Times New Roman"/>
          <w:color w:val="000000"/>
          <w:sz w:val="24"/>
          <w:szCs w:val="24"/>
        </w:rPr>
        <w:t>at new locations</w:t>
      </w:r>
      <w:r w:rsidR="000F7393">
        <w:rPr>
          <w:rFonts w:ascii="Times New Roman" w:eastAsia="Times New Roman" w:hAnsi="Times New Roman" w:cs="Times New Roman"/>
          <w:color w:val="000000"/>
          <w:sz w:val="24"/>
          <w:szCs w:val="24"/>
        </w:rPr>
        <w:t xml:space="preserve"> </w:t>
      </w:r>
      <w:r w:rsidR="000F7393">
        <w:rPr>
          <w:rFonts w:ascii="Times New Roman" w:eastAsia="Times New Roman" w:hAnsi="Times New Roman" w:cs="Times New Roman"/>
          <w:color w:val="000000"/>
          <w:sz w:val="24"/>
          <w:szCs w:val="24"/>
        </w:rPr>
        <w:fldChar w:fldCharType="begin"/>
      </w:r>
      <w:r w:rsidR="00692935">
        <w:rPr>
          <w:rFonts w:ascii="Times New Roman" w:eastAsia="Times New Roman" w:hAnsi="Times New Roman" w:cs="Times New Roman"/>
          <w:color w:val="000000"/>
          <w:sz w:val="24"/>
          <w:szCs w:val="24"/>
        </w:rPr>
        <w:instrText xml:space="preserve"> ADDIN ZOTERO_ITEM CSL_CITATION {"citationID":"oNsVxRp2","properties":{"formattedCitation":"[2]","plainCitation":"[2]","noteIndex":0},"citationItems":[{"id":487,"uris":["http://zotero.org/users/5149340/items/RU4LI4KR"],"uri":["http://zotero.org/users/5149340/items/RU4LI4KR"],"itemData":{"id":487,"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0F7393">
        <w:rPr>
          <w:rFonts w:ascii="Times New Roman" w:eastAsia="Times New Roman" w:hAnsi="Times New Roman" w:cs="Times New Roman"/>
          <w:color w:val="000000"/>
          <w:sz w:val="24"/>
          <w:szCs w:val="24"/>
        </w:rPr>
        <w:fldChar w:fldCharType="separate"/>
      </w:r>
      <w:r w:rsidR="00692935" w:rsidRPr="00692935">
        <w:rPr>
          <w:rFonts w:ascii="Times New Roman" w:hAnsi="Times New Roman" w:cs="Times New Roman"/>
          <w:sz w:val="24"/>
        </w:rPr>
        <w:t>[2]</w:t>
      </w:r>
      <w:r w:rsidR="000F7393">
        <w:rPr>
          <w:rFonts w:ascii="Times New Roman" w:eastAsia="Times New Roman" w:hAnsi="Times New Roman" w:cs="Times New Roman"/>
          <w:color w:val="000000"/>
          <w:sz w:val="24"/>
          <w:szCs w:val="24"/>
        </w:rPr>
        <w:fldChar w:fldCharType="end"/>
      </w:r>
      <w:r w:rsidR="000F7393">
        <w:rPr>
          <w:rFonts w:ascii="Times New Roman" w:eastAsia="Times New Roman" w:hAnsi="Times New Roman" w:cs="Times New Roman"/>
          <w:color w:val="000000"/>
          <w:sz w:val="24"/>
          <w:szCs w:val="24"/>
        </w:rPr>
        <w:t>.</w:t>
      </w:r>
      <w:r w:rsidR="00B76725">
        <w:rPr>
          <w:rFonts w:ascii="Times New Roman" w:eastAsia="Times New Roman" w:hAnsi="Times New Roman" w:cs="Times New Roman"/>
          <w:color w:val="000000"/>
          <w:sz w:val="24"/>
          <w:szCs w:val="24"/>
        </w:rPr>
        <w:t xml:space="preserve"> </w:t>
      </w:r>
      <w:ins w:id="57" w:author="Colleen Reid" w:date="2020-04-25T20:49:00Z">
        <w:r w:rsidR="00CE5A27">
          <w:rPr>
            <w:rFonts w:ascii="Times New Roman" w:eastAsia="Times New Roman" w:hAnsi="Times New Roman" w:cs="Times New Roman"/>
            <w:color w:val="000000"/>
            <w:sz w:val="24"/>
            <w:szCs w:val="24"/>
          </w:rPr>
          <w:t xml:space="preserve">We also </w:t>
        </w:r>
      </w:ins>
      <w:del w:id="58" w:author="Colleen Reid" w:date="2020-04-25T20:49:00Z">
        <w:r w:rsidR="00153A7B" w:rsidDel="00CE5A27">
          <w:rPr>
            <w:rFonts w:ascii="Times New Roman" w:eastAsia="Times New Roman" w:hAnsi="Times New Roman" w:cs="Times New Roman"/>
            <w:color w:val="000000"/>
            <w:sz w:val="24"/>
            <w:szCs w:val="24"/>
          </w:rPr>
          <w:delText xml:space="preserve">Instead of randomly selecting data points for our testing and training sets, we </w:delText>
        </w:r>
      </w:del>
      <w:r w:rsidR="00E56D5C">
        <w:rPr>
          <w:rFonts w:ascii="Times New Roman" w:eastAsia="Times New Roman" w:hAnsi="Times New Roman" w:cs="Times New Roman"/>
          <w:color w:val="000000"/>
          <w:sz w:val="24"/>
          <w:szCs w:val="24"/>
        </w:rPr>
        <w:t>randomly</w:t>
      </w:r>
      <w:del w:id="59" w:author="Colleen Reid" w:date="2020-04-25T20:47:00Z">
        <w:r w:rsidR="00E56D5C" w:rsidDel="00CE5A27">
          <w:rPr>
            <w:rFonts w:ascii="Times New Roman" w:eastAsia="Times New Roman" w:hAnsi="Times New Roman" w:cs="Times New Roman"/>
            <w:color w:val="000000"/>
            <w:sz w:val="24"/>
            <w:szCs w:val="24"/>
          </w:rPr>
          <w:delText xml:space="preserve"> select</w:delText>
        </w:r>
      </w:del>
      <w:r w:rsidR="00F733AE" w:rsidRPr="00F733AE">
        <w:rPr>
          <w:rFonts w:ascii="Times New Roman" w:eastAsia="Times New Roman" w:hAnsi="Times New Roman" w:cs="Times New Roman"/>
          <w:color w:val="000000"/>
          <w:sz w:val="24"/>
          <w:szCs w:val="24"/>
        </w:rPr>
        <w:t xml:space="preserve"> </w:t>
      </w:r>
      <w:r w:rsidR="00F733AE">
        <w:rPr>
          <w:rFonts w:ascii="Times New Roman" w:eastAsia="Times New Roman" w:hAnsi="Times New Roman" w:cs="Times New Roman"/>
          <w:color w:val="000000"/>
          <w:sz w:val="24"/>
          <w:szCs w:val="24"/>
        </w:rPr>
        <w:t>selected 10% of the monitoring locations for the held-out test set monitoring</w:t>
      </w:r>
      <w:ins w:id="60" w:author="Colleen Reid" w:date="2020-04-25T20:49:00Z">
        <w:r w:rsidR="00CE5A27">
          <w:rPr>
            <w:rFonts w:ascii="Times New Roman" w:eastAsia="Times New Roman" w:hAnsi="Times New Roman" w:cs="Times New Roman"/>
            <w:color w:val="000000"/>
            <w:sz w:val="24"/>
            <w:szCs w:val="24"/>
          </w:rPr>
          <w:t xml:space="preserve">. </w:t>
        </w:r>
      </w:ins>
      <w:del w:id="61" w:author="Colleen Reid" w:date="2020-04-25T20:49:00Z">
        <w:r w:rsidR="00E56D5C" w:rsidDel="00CE5A27">
          <w:rPr>
            <w:rFonts w:ascii="Times New Roman" w:eastAsia="Times New Roman" w:hAnsi="Times New Roman" w:cs="Times New Roman"/>
            <w:color w:val="000000"/>
            <w:sz w:val="24"/>
            <w:szCs w:val="24"/>
          </w:rPr>
          <w:delText xml:space="preserve"> </w:delText>
        </w:r>
        <w:r w:rsidR="00BF0166" w:rsidDel="00CE5A27">
          <w:rPr>
            <w:rFonts w:ascii="Times New Roman" w:eastAsia="Times New Roman" w:hAnsi="Times New Roman" w:cs="Times New Roman"/>
            <w:color w:val="000000"/>
            <w:sz w:val="24"/>
            <w:szCs w:val="24"/>
          </w:rPr>
          <w:delText xml:space="preserve">and </w:delText>
        </w:r>
        <w:r w:rsidR="002B1EC2" w:rsidDel="00CE5A27">
          <w:rPr>
            <w:rFonts w:ascii="Times New Roman" w:eastAsia="Times New Roman" w:hAnsi="Times New Roman" w:cs="Times New Roman"/>
            <w:color w:val="000000"/>
            <w:sz w:val="24"/>
            <w:szCs w:val="24"/>
          </w:rPr>
          <w:delText xml:space="preserve">used the remaining monitoring locations in the </w:delText>
        </w:r>
      </w:del>
      <w:del w:id="62" w:author="Colleen Reid" w:date="2020-04-25T20:48:00Z">
        <w:r w:rsidR="002B1EC2" w:rsidDel="00CE5A27">
          <w:rPr>
            <w:rFonts w:ascii="Times New Roman" w:eastAsia="Times New Roman" w:hAnsi="Times New Roman" w:cs="Times New Roman"/>
            <w:color w:val="000000"/>
            <w:sz w:val="24"/>
            <w:szCs w:val="24"/>
          </w:rPr>
          <w:delText xml:space="preserve">testing </w:delText>
        </w:r>
      </w:del>
      <w:del w:id="63" w:author="Colleen Reid" w:date="2020-04-25T20:49:00Z">
        <w:r w:rsidR="002B1EC2" w:rsidDel="00CE5A27">
          <w:rPr>
            <w:rFonts w:ascii="Times New Roman" w:eastAsia="Times New Roman" w:hAnsi="Times New Roman" w:cs="Times New Roman"/>
            <w:color w:val="000000"/>
            <w:sz w:val="24"/>
            <w:szCs w:val="24"/>
          </w:rPr>
          <w:delText xml:space="preserve">set, also </w:delText>
        </w:r>
        <w:r w:rsidR="002B1EC2" w:rsidDel="00CE5A27">
          <w:rPr>
            <w:rFonts w:ascii="Times New Roman" w:eastAsia="Times New Roman" w:hAnsi="Times New Roman" w:cs="Times New Roman"/>
            <w:color w:val="000000"/>
            <w:sz w:val="24"/>
            <w:szCs w:val="24"/>
          </w:rPr>
          <w:lastRenderedPageBreak/>
          <w:delText>ensuring that all observations from each monitoring location were in the same fold.</w:delText>
        </w:r>
        <w:r w:rsidR="00BC0D04" w:rsidDel="00CE5A27">
          <w:rPr>
            <w:rFonts w:ascii="Times New Roman" w:eastAsia="Times New Roman" w:hAnsi="Times New Roman" w:cs="Times New Roman"/>
            <w:color w:val="000000"/>
            <w:sz w:val="24"/>
            <w:szCs w:val="24"/>
          </w:rPr>
          <w:delText xml:space="preserve"> </w:delText>
        </w:r>
      </w:del>
      <w:r w:rsidR="00640D5B">
        <w:rPr>
          <w:rFonts w:ascii="Times New Roman" w:eastAsia="Times New Roman" w:hAnsi="Times New Roman" w:cs="Times New Roman"/>
          <w:color w:val="000000"/>
          <w:sz w:val="24"/>
          <w:szCs w:val="24"/>
        </w:rPr>
        <w:t xml:space="preserve">We refer to </w:t>
      </w:r>
      <w:r w:rsidR="00403D44">
        <w:rPr>
          <w:rFonts w:ascii="Times New Roman" w:eastAsia="Times New Roman" w:hAnsi="Times New Roman" w:cs="Times New Roman"/>
          <w:color w:val="000000"/>
          <w:sz w:val="24"/>
          <w:szCs w:val="24"/>
        </w:rPr>
        <w:t xml:space="preserve">the model and results generated using this procedure as the spatial-folds model and results. </w:t>
      </w:r>
      <w:ins w:id="64" w:author="Colleen Reid" w:date="2020-04-25T20:49:00Z">
        <w:r w:rsidR="00E1555C">
          <w:rPr>
            <w:rFonts w:ascii="Times New Roman" w:eastAsia="Times New Roman" w:hAnsi="Times New Roman" w:cs="Times New Roman"/>
            <w:color w:val="000000"/>
            <w:sz w:val="24"/>
            <w:szCs w:val="24"/>
          </w:rPr>
          <w:t>We also ran our models using random observations for the test-</w:t>
        </w:r>
      </w:ins>
      <w:ins w:id="65" w:author="Colleen Reid" w:date="2020-04-25T20:50:00Z">
        <w:r w:rsidR="00E1555C">
          <w:rPr>
            <w:rFonts w:ascii="Times New Roman" w:eastAsia="Times New Roman" w:hAnsi="Times New Roman" w:cs="Times New Roman"/>
            <w:color w:val="000000"/>
            <w:sz w:val="24"/>
            <w:szCs w:val="24"/>
          </w:rPr>
          <w:t xml:space="preserve">set and within the 10 folds solely </w:t>
        </w:r>
      </w:ins>
      <w:del w:id="66" w:author="Colleen Reid" w:date="2020-04-25T20:50:00Z">
        <w:r w:rsidR="00DF52C6" w:rsidDel="00E1555C">
          <w:rPr>
            <w:rFonts w:ascii="Times New Roman" w:eastAsia="Times New Roman" w:hAnsi="Times New Roman" w:cs="Times New Roman"/>
            <w:color w:val="000000"/>
            <w:sz w:val="24"/>
            <w:szCs w:val="24"/>
          </w:rPr>
          <w:delText>F</w:delText>
        </w:r>
      </w:del>
      <w:ins w:id="67" w:author="Colleen Reid" w:date="2020-04-25T20:50:00Z">
        <w:r w:rsidR="00E1555C">
          <w:rPr>
            <w:rFonts w:ascii="Times New Roman" w:eastAsia="Times New Roman" w:hAnsi="Times New Roman" w:cs="Times New Roman"/>
            <w:color w:val="000000"/>
            <w:sz w:val="24"/>
            <w:szCs w:val="24"/>
          </w:rPr>
          <w:t>f</w:t>
        </w:r>
      </w:ins>
      <w:r w:rsidR="00DF52C6">
        <w:rPr>
          <w:rFonts w:ascii="Times New Roman" w:eastAsia="Times New Roman" w:hAnsi="Times New Roman" w:cs="Times New Roman"/>
          <w:color w:val="000000"/>
          <w:sz w:val="24"/>
          <w:szCs w:val="24"/>
        </w:rPr>
        <w:t>or comparison</w:t>
      </w:r>
      <w:ins w:id="68" w:author="Colleen Reid" w:date="2020-04-25T20:50:00Z">
        <w:r w:rsidR="00E1555C">
          <w:rPr>
            <w:rFonts w:ascii="Times New Roman" w:eastAsia="Times New Roman" w:hAnsi="Times New Roman" w:cs="Times New Roman"/>
            <w:color w:val="000000"/>
            <w:sz w:val="24"/>
            <w:szCs w:val="24"/>
          </w:rPr>
          <w:t xml:space="preserve"> of results</w:t>
        </w:r>
      </w:ins>
      <w:r w:rsidR="002F06D3">
        <w:rPr>
          <w:rFonts w:ascii="Times New Roman" w:eastAsia="Times New Roman" w:hAnsi="Times New Roman" w:cs="Times New Roman"/>
          <w:color w:val="000000"/>
          <w:sz w:val="24"/>
          <w:szCs w:val="24"/>
        </w:rPr>
        <w:t xml:space="preserve"> to previous studies that </w:t>
      </w:r>
      <w:ins w:id="69" w:author="Colleen Reid" w:date="2020-04-25T20:50:00Z">
        <w:r w:rsidR="00E1555C">
          <w:rPr>
            <w:rFonts w:ascii="Times New Roman" w:eastAsia="Times New Roman" w:hAnsi="Times New Roman" w:cs="Times New Roman"/>
            <w:color w:val="000000"/>
            <w:sz w:val="24"/>
            <w:szCs w:val="24"/>
          </w:rPr>
          <w:t xml:space="preserve">only reported results from </w:t>
        </w:r>
      </w:ins>
      <w:del w:id="70" w:author="Colleen Reid" w:date="2020-04-25T20:50:00Z">
        <w:r w:rsidR="002F06D3" w:rsidDel="00E1555C">
          <w:rPr>
            <w:rFonts w:ascii="Times New Roman" w:eastAsia="Times New Roman" w:hAnsi="Times New Roman" w:cs="Times New Roman"/>
            <w:color w:val="000000"/>
            <w:sz w:val="24"/>
            <w:szCs w:val="24"/>
          </w:rPr>
          <w:delText xml:space="preserve">used </w:delText>
        </w:r>
      </w:del>
      <w:r w:rsidR="002F06D3">
        <w:rPr>
          <w:rFonts w:ascii="Times New Roman" w:eastAsia="Times New Roman" w:hAnsi="Times New Roman" w:cs="Times New Roman"/>
          <w:color w:val="000000"/>
          <w:sz w:val="24"/>
          <w:szCs w:val="24"/>
        </w:rPr>
        <w:t xml:space="preserve">random </w:t>
      </w:r>
      <w:del w:id="71" w:author="Colleen Reid" w:date="2020-04-25T20:50:00Z">
        <w:r w:rsidR="002F06D3" w:rsidDel="00E1555C">
          <w:rPr>
            <w:rFonts w:ascii="Times New Roman" w:eastAsia="Times New Roman" w:hAnsi="Times New Roman" w:cs="Times New Roman"/>
            <w:color w:val="000000"/>
            <w:sz w:val="24"/>
            <w:szCs w:val="24"/>
          </w:rPr>
          <w:delText xml:space="preserve">observations in their </w:delText>
        </w:r>
      </w:del>
      <w:r w:rsidR="002F06D3">
        <w:rPr>
          <w:rFonts w:ascii="Times New Roman" w:eastAsia="Times New Roman" w:hAnsi="Times New Roman" w:cs="Times New Roman"/>
          <w:color w:val="000000"/>
          <w:sz w:val="24"/>
          <w:szCs w:val="24"/>
        </w:rPr>
        <w:t>folds</w:t>
      </w:r>
      <w:ins w:id="72" w:author="Colleen Reid" w:date="2020-04-25T20:50:00Z">
        <w:r w:rsidR="00E1555C">
          <w:rPr>
            <w:rFonts w:ascii="Times New Roman" w:eastAsia="Times New Roman" w:hAnsi="Times New Roman" w:cs="Times New Roman"/>
            <w:color w:val="000000"/>
            <w:sz w:val="24"/>
            <w:szCs w:val="24"/>
          </w:rPr>
          <w:t xml:space="preserve">. </w:t>
        </w:r>
      </w:ins>
      <w:r w:rsidR="002F06D3">
        <w:rPr>
          <w:rFonts w:ascii="Times New Roman" w:eastAsia="Times New Roman" w:hAnsi="Times New Roman" w:cs="Times New Roman"/>
          <w:color w:val="000000"/>
          <w:sz w:val="24"/>
          <w:szCs w:val="24"/>
        </w:rPr>
        <w:t xml:space="preserve"> </w:t>
      </w:r>
      <w:del w:id="73" w:author="Colleen Reid" w:date="2020-04-25T20:50:00Z">
        <w:r w:rsidR="002F06D3" w:rsidDel="00E1555C">
          <w:rPr>
            <w:rFonts w:ascii="Times New Roman" w:eastAsia="Times New Roman" w:hAnsi="Times New Roman" w:cs="Times New Roman"/>
            <w:color w:val="000000"/>
            <w:sz w:val="24"/>
            <w:szCs w:val="24"/>
          </w:rPr>
          <w:delText>rather than clustering spatially</w:delText>
        </w:r>
        <w:r w:rsidR="00DF52C6" w:rsidDel="00E1555C">
          <w:rPr>
            <w:rFonts w:ascii="Times New Roman" w:eastAsia="Times New Roman" w:hAnsi="Times New Roman" w:cs="Times New Roman"/>
            <w:color w:val="000000"/>
            <w:sz w:val="24"/>
            <w:szCs w:val="24"/>
          </w:rPr>
          <w:delText xml:space="preserve">, we ran a sensitivity analysis using </w:delText>
        </w:r>
        <w:r w:rsidR="006478B9" w:rsidDel="00E1555C">
          <w:rPr>
            <w:rFonts w:ascii="Times New Roman" w:eastAsia="Times New Roman" w:hAnsi="Times New Roman" w:cs="Times New Roman"/>
            <w:color w:val="000000"/>
            <w:sz w:val="24"/>
            <w:szCs w:val="24"/>
          </w:rPr>
          <w:delText>random (non-spatial) folds</w:delText>
        </w:r>
        <w:r w:rsidR="002737E3" w:rsidDel="00E1555C">
          <w:rPr>
            <w:rFonts w:ascii="Times New Roman" w:eastAsia="Times New Roman" w:hAnsi="Times New Roman" w:cs="Times New Roman"/>
            <w:color w:val="000000"/>
            <w:sz w:val="24"/>
            <w:szCs w:val="24"/>
          </w:rPr>
          <w:delText>,</w:delText>
        </w:r>
      </w:del>
      <w:ins w:id="74" w:author="Colleen Reid" w:date="2020-04-25T20:50:00Z">
        <w:r w:rsidR="00E1555C">
          <w:rPr>
            <w:rFonts w:ascii="Times New Roman" w:eastAsia="Times New Roman" w:hAnsi="Times New Roman" w:cs="Times New Roman"/>
            <w:color w:val="000000"/>
            <w:sz w:val="24"/>
            <w:szCs w:val="24"/>
          </w:rPr>
          <w:t>We</w:t>
        </w:r>
      </w:ins>
      <w:r w:rsidR="002737E3">
        <w:rPr>
          <w:rFonts w:ascii="Times New Roman" w:eastAsia="Times New Roman" w:hAnsi="Times New Roman" w:cs="Times New Roman"/>
          <w:color w:val="000000"/>
          <w:sz w:val="24"/>
          <w:szCs w:val="24"/>
        </w:rPr>
        <w:t xml:space="preserve"> refer</w:t>
      </w:r>
      <w:del w:id="75" w:author="Colleen Reid" w:date="2020-04-25T20:50:00Z">
        <w:r w:rsidR="002737E3" w:rsidDel="00E1555C">
          <w:rPr>
            <w:rFonts w:ascii="Times New Roman" w:eastAsia="Times New Roman" w:hAnsi="Times New Roman" w:cs="Times New Roman"/>
            <w:color w:val="000000"/>
            <w:sz w:val="24"/>
            <w:szCs w:val="24"/>
          </w:rPr>
          <w:delText>ring</w:delText>
        </w:r>
      </w:del>
      <w:r w:rsidR="002737E3">
        <w:rPr>
          <w:rFonts w:ascii="Times New Roman" w:eastAsia="Times New Roman" w:hAnsi="Times New Roman" w:cs="Times New Roman"/>
          <w:color w:val="000000"/>
          <w:sz w:val="24"/>
          <w:szCs w:val="24"/>
        </w:rPr>
        <w:t xml:space="preserve"> to these</w:t>
      </w:r>
      <w:r w:rsidR="006478B9">
        <w:rPr>
          <w:rFonts w:ascii="Times New Roman" w:eastAsia="Times New Roman" w:hAnsi="Times New Roman" w:cs="Times New Roman"/>
          <w:color w:val="000000"/>
          <w:sz w:val="24"/>
          <w:szCs w:val="24"/>
        </w:rPr>
        <w:t xml:space="preserve"> as the random-folds</w:t>
      </w:r>
      <w:r w:rsidR="00AD1CC9">
        <w:rPr>
          <w:rFonts w:ascii="Times New Roman" w:eastAsia="Times New Roman" w:hAnsi="Times New Roman" w:cs="Times New Roman"/>
          <w:color w:val="000000"/>
          <w:sz w:val="24"/>
          <w:szCs w:val="24"/>
        </w:rPr>
        <w:t xml:space="preserve"> model and results.</w:t>
      </w:r>
      <w:r w:rsidR="001A1F09">
        <w:rPr>
          <w:rFonts w:ascii="Times New Roman" w:eastAsia="Times New Roman" w:hAnsi="Times New Roman" w:cs="Times New Roman"/>
          <w:color w:val="000000"/>
          <w:sz w:val="24"/>
          <w:szCs w:val="24"/>
        </w:rPr>
        <w:t xml:space="preserve"> </w:t>
      </w:r>
    </w:p>
    <w:p w14:paraId="651ACD9F" w14:textId="5008AA11" w:rsidR="009B1478" w:rsidRDefault="00B22ED8" w:rsidP="00481DC8">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9B1478">
        <w:rPr>
          <w:rFonts w:ascii="Times New Roman" w:eastAsia="Times New Roman" w:hAnsi="Times New Roman" w:cs="Times New Roman"/>
          <w:color w:val="000000"/>
          <w:sz w:val="24"/>
          <w:szCs w:val="24"/>
        </w:rPr>
        <w:t>We use</w:t>
      </w:r>
      <w:ins w:id="76" w:author="Colleen Reid" w:date="2020-04-25T20:51:00Z">
        <w:r w:rsidR="00E1555C">
          <w:rPr>
            <w:rFonts w:ascii="Times New Roman" w:eastAsia="Times New Roman" w:hAnsi="Times New Roman" w:cs="Times New Roman"/>
            <w:color w:val="000000"/>
            <w:sz w:val="24"/>
            <w:szCs w:val="24"/>
          </w:rPr>
          <w:t>d</w:t>
        </w:r>
      </w:ins>
      <w:r w:rsidRPr="009B1478">
        <w:rPr>
          <w:rFonts w:ascii="Times New Roman" w:eastAsia="Times New Roman" w:hAnsi="Times New Roman" w:cs="Times New Roman"/>
          <w:color w:val="000000"/>
          <w:sz w:val="24"/>
          <w:szCs w:val="24"/>
        </w:rPr>
        <w:t xml:space="preserve"> the metrics root-mean-squared error (RMSE) and </w:t>
      </w:r>
      <w:r>
        <w:rPr>
          <w:rFonts w:ascii="Times New Roman" w:eastAsia="Times New Roman" w:hAnsi="Times New Roman" w:cs="Times New Roman"/>
          <w:color w:val="000000"/>
          <w:sz w:val="24"/>
          <w:szCs w:val="24"/>
        </w:rPr>
        <w:t>R</w:t>
      </w:r>
      <w:r w:rsidRPr="009B1478">
        <w:rPr>
          <w:rFonts w:ascii="Times New Roman" w:eastAsia="Times New Roman" w:hAnsi="Times New Roman" w:cs="Times New Roman"/>
          <w:color w:val="000000"/>
          <w:sz w:val="24"/>
          <w:szCs w:val="24"/>
          <w:vertAlign w:val="superscript"/>
        </w:rPr>
        <w:t>2</w:t>
      </w:r>
      <w:r w:rsidRPr="009B1478">
        <w:rPr>
          <w:rFonts w:ascii="Times New Roman" w:eastAsia="Times New Roman" w:hAnsi="Times New Roman" w:cs="Times New Roman"/>
          <w:color w:val="000000"/>
          <w:sz w:val="24"/>
          <w:szCs w:val="24"/>
        </w:rPr>
        <w:t xml:space="preserve"> to report accuracy</w:t>
      </w:r>
      <w:r>
        <w:rPr>
          <w:rFonts w:ascii="Times New Roman" w:eastAsia="Times New Roman" w:hAnsi="Times New Roman" w:cs="Times New Roman"/>
          <w:color w:val="000000"/>
          <w:sz w:val="24"/>
          <w:szCs w:val="24"/>
        </w:rPr>
        <w:t xml:space="preserve">, </w:t>
      </w:r>
      <w:r w:rsidR="00F97B37">
        <w:rPr>
          <w:rFonts w:ascii="Times New Roman" w:eastAsia="Times New Roman" w:hAnsi="Times New Roman" w:cs="Times New Roman"/>
          <w:color w:val="000000"/>
          <w:sz w:val="24"/>
          <w:szCs w:val="24"/>
        </w:rPr>
        <w:t>for both the 10-fold cross-validation and for the left-out testing data set</w:t>
      </w:r>
      <w:ins w:id="77" w:author="Colleen Reid" w:date="2020-04-25T20:51:00Z">
        <w:r w:rsidR="00E1555C">
          <w:rPr>
            <w:rFonts w:ascii="Times New Roman" w:eastAsia="Times New Roman" w:hAnsi="Times New Roman" w:cs="Times New Roman"/>
            <w:color w:val="000000"/>
            <w:sz w:val="24"/>
            <w:szCs w:val="24"/>
          </w:rPr>
          <w:t>, for spatial block folds and random folds</w:t>
        </w:r>
      </w:ins>
      <w:r w:rsidR="00F97B37" w:rsidRPr="009B1478">
        <w:rPr>
          <w:rFonts w:ascii="Times New Roman" w:eastAsia="Times New Roman" w:hAnsi="Times New Roman" w:cs="Times New Roman"/>
          <w:color w:val="000000"/>
          <w:sz w:val="24"/>
          <w:szCs w:val="24"/>
        </w:rPr>
        <w:t>.</w:t>
      </w:r>
      <w:r w:rsidR="00F97B37">
        <w:rPr>
          <w:rFonts w:ascii="Times New Roman" w:eastAsia="Times New Roman" w:hAnsi="Times New Roman" w:cs="Times New Roman"/>
          <w:color w:val="000000"/>
          <w:sz w:val="24"/>
          <w:szCs w:val="24"/>
        </w:rPr>
        <w:t xml:space="preserve"> Also, </w:t>
      </w:r>
      <w:r w:rsidR="00F55D78">
        <w:rPr>
          <w:rFonts w:ascii="Times New Roman" w:eastAsia="Times New Roman" w:hAnsi="Times New Roman" w:cs="Times New Roman"/>
          <w:color w:val="000000"/>
          <w:sz w:val="24"/>
          <w:szCs w:val="24"/>
        </w:rPr>
        <w:t xml:space="preserve">for comparison </w:t>
      </w:r>
      <w:r w:rsidR="00144FED">
        <w:rPr>
          <w:rFonts w:ascii="Times New Roman" w:eastAsia="Times New Roman" w:hAnsi="Times New Roman" w:cs="Times New Roman"/>
          <w:color w:val="000000"/>
          <w:sz w:val="24"/>
          <w:szCs w:val="24"/>
        </w:rPr>
        <w:t xml:space="preserve">of our random-folds models </w:t>
      </w:r>
      <w:r w:rsidR="00F55D78">
        <w:rPr>
          <w:rFonts w:ascii="Times New Roman" w:eastAsia="Times New Roman" w:hAnsi="Times New Roman" w:cs="Times New Roman"/>
          <w:color w:val="000000"/>
          <w:sz w:val="24"/>
          <w:szCs w:val="24"/>
        </w:rPr>
        <w:t xml:space="preserve">to </w:t>
      </w:r>
      <w:r w:rsidR="00144FED">
        <w:rPr>
          <w:rFonts w:ascii="Times New Roman" w:eastAsia="Times New Roman" w:hAnsi="Times New Roman" w:cs="Times New Roman"/>
          <w:color w:val="000000"/>
          <w:sz w:val="24"/>
          <w:szCs w:val="24"/>
        </w:rPr>
        <w:t xml:space="preserve">those in </w:t>
      </w:r>
      <w:r w:rsidR="00F55D78">
        <w:rPr>
          <w:rFonts w:ascii="Times New Roman" w:eastAsia="Times New Roman" w:hAnsi="Times New Roman" w:cs="Times New Roman"/>
          <w:color w:val="000000"/>
          <w:sz w:val="24"/>
          <w:szCs w:val="24"/>
        </w:rPr>
        <w:t>other studies, we</w:t>
      </w:r>
      <w:r w:rsidR="001240B0">
        <w:rPr>
          <w:rFonts w:ascii="Times New Roman" w:eastAsia="Times New Roman" w:hAnsi="Times New Roman" w:cs="Times New Roman"/>
          <w:color w:val="000000"/>
          <w:sz w:val="24"/>
          <w:szCs w:val="24"/>
        </w:rPr>
        <w:t xml:space="preserve"> calculate</w:t>
      </w:r>
      <w:r w:rsidR="00ED5362">
        <w:rPr>
          <w:rFonts w:ascii="Times New Roman" w:eastAsia="Times New Roman" w:hAnsi="Times New Roman" w:cs="Times New Roman"/>
          <w:color w:val="000000"/>
          <w:sz w:val="24"/>
          <w:szCs w:val="24"/>
        </w:rPr>
        <w:t>d</w:t>
      </w:r>
      <w:r w:rsidR="001240B0">
        <w:rPr>
          <w:rFonts w:ascii="Times New Roman" w:eastAsia="Times New Roman" w:hAnsi="Times New Roman" w:cs="Times New Roman"/>
          <w:color w:val="000000"/>
          <w:sz w:val="24"/>
          <w:szCs w:val="24"/>
        </w:rPr>
        <w:t xml:space="preserve"> </w:t>
      </w:r>
      <w:r w:rsidR="00EB3ECB">
        <w:rPr>
          <w:rFonts w:ascii="Times New Roman" w:eastAsia="Times New Roman" w:hAnsi="Times New Roman" w:cs="Times New Roman"/>
          <w:color w:val="000000"/>
          <w:sz w:val="24"/>
          <w:szCs w:val="24"/>
        </w:rPr>
        <w:t>the “spatial R</w:t>
      </w:r>
      <w:r w:rsidR="00EB3ECB" w:rsidRPr="00D95C28">
        <w:rPr>
          <w:rFonts w:ascii="Times New Roman" w:eastAsia="Times New Roman" w:hAnsi="Times New Roman" w:cs="Times New Roman"/>
          <w:color w:val="000000"/>
          <w:sz w:val="24"/>
          <w:szCs w:val="24"/>
          <w:vertAlign w:val="superscript"/>
        </w:rPr>
        <w:t>2</w:t>
      </w:r>
      <w:r w:rsidR="00EB3ECB">
        <w:rPr>
          <w:rFonts w:ascii="Times New Roman" w:eastAsia="Times New Roman" w:hAnsi="Times New Roman" w:cs="Times New Roman"/>
          <w:color w:val="000000"/>
          <w:sz w:val="24"/>
          <w:szCs w:val="24"/>
        </w:rPr>
        <w:t>” and “temporal R</w:t>
      </w:r>
      <w:r w:rsidR="00EB3ECB" w:rsidRPr="00D95C28">
        <w:rPr>
          <w:rFonts w:ascii="Times New Roman" w:eastAsia="Times New Roman" w:hAnsi="Times New Roman" w:cs="Times New Roman"/>
          <w:color w:val="000000"/>
          <w:sz w:val="24"/>
          <w:szCs w:val="24"/>
          <w:vertAlign w:val="superscript"/>
        </w:rPr>
        <w:t>2</w:t>
      </w:r>
      <w:r w:rsidR="00EB3ECB">
        <w:rPr>
          <w:rFonts w:ascii="Times New Roman" w:eastAsia="Times New Roman" w:hAnsi="Times New Roman" w:cs="Times New Roman"/>
          <w:color w:val="000000"/>
          <w:sz w:val="24"/>
          <w:szCs w:val="24"/>
        </w:rPr>
        <w:t xml:space="preserve">” metrics </w:t>
      </w:r>
      <w:r w:rsidR="009621BE">
        <w:rPr>
          <w:rFonts w:ascii="Times New Roman" w:eastAsia="Times New Roman" w:hAnsi="Times New Roman" w:cs="Times New Roman"/>
          <w:color w:val="000000"/>
          <w:sz w:val="24"/>
          <w:szCs w:val="24"/>
        </w:rPr>
        <w:t xml:space="preserve">used by </w:t>
      </w:r>
      <w:r w:rsidR="00E07EA5">
        <w:rPr>
          <w:rFonts w:ascii="Times New Roman" w:eastAsia="Times New Roman" w:hAnsi="Times New Roman" w:cs="Times New Roman"/>
          <w:color w:val="000000"/>
          <w:sz w:val="24"/>
          <w:szCs w:val="24"/>
        </w:rPr>
        <w:t xml:space="preserve">Di et al. (2019). </w:t>
      </w:r>
      <w:ins w:id="78" w:author="Colleen Reid" w:date="2020-04-25T20:51:00Z">
        <w:r w:rsidR="00E1555C">
          <w:rPr>
            <w:rFonts w:ascii="Times New Roman" w:eastAsia="Times New Roman" w:hAnsi="Times New Roman" w:cs="Times New Roman"/>
            <w:color w:val="000000"/>
            <w:sz w:val="24"/>
            <w:szCs w:val="24"/>
          </w:rPr>
          <w:t xml:space="preserve">In that study, </w:t>
        </w:r>
      </w:ins>
      <w:del w:id="79" w:author="Colleen Reid" w:date="2020-04-25T20:51:00Z">
        <w:r w:rsidR="006A6ECB" w:rsidDel="00E1555C">
          <w:rPr>
            <w:rFonts w:ascii="Times New Roman" w:eastAsia="Times New Roman" w:hAnsi="Times New Roman" w:cs="Times New Roman"/>
            <w:color w:val="000000"/>
            <w:sz w:val="24"/>
            <w:szCs w:val="24"/>
          </w:rPr>
          <w:delText>S</w:delText>
        </w:r>
      </w:del>
      <w:ins w:id="80" w:author="Colleen Reid" w:date="2020-04-25T20:51:00Z">
        <w:r w:rsidR="00E1555C">
          <w:rPr>
            <w:rFonts w:ascii="Times New Roman" w:eastAsia="Times New Roman" w:hAnsi="Times New Roman" w:cs="Times New Roman"/>
            <w:color w:val="000000"/>
            <w:sz w:val="24"/>
            <w:szCs w:val="24"/>
          </w:rPr>
          <w:t>s</w:t>
        </w:r>
      </w:ins>
      <w:r w:rsidR="006A6ECB">
        <w:rPr>
          <w:rFonts w:ascii="Times New Roman" w:eastAsia="Times New Roman" w:hAnsi="Times New Roman" w:cs="Times New Roman"/>
          <w:color w:val="000000"/>
          <w:sz w:val="24"/>
          <w:szCs w:val="24"/>
        </w:rPr>
        <w:t>patial R</w:t>
      </w:r>
      <w:r w:rsidR="006A6ECB">
        <w:rPr>
          <w:rFonts w:ascii="Times New Roman" w:eastAsia="Times New Roman" w:hAnsi="Times New Roman" w:cs="Times New Roman"/>
          <w:color w:val="000000"/>
          <w:sz w:val="24"/>
          <w:szCs w:val="24"/>
          <w:vertAlign w:val="superscript"/>
        </w:rPr>
        <w:t xml:space="preserve">2 </w:t>
      </w:r>
      <w:r w:rsidR="006A6ECB">
        <w:rPr>
          <w:rFonts w:ascii="Times New Roman" w:eastAsia="Times New Roman" w:hAnsi="Times New Roman" w:cs="Times New Roman"/>
          <w:color w:val="000000"/>
          <w:sz w:val="24"/>
          <w:szCs w:val="24"/>
        </w:rPr>
        <w:t xml:space="preserve">is calculated by </w:t>
      </w:r>
      <w:r w:rsidR="00A40488">
        <w:rPr>
          <w:rFonts w:ascii="Times New Roman" w:eastAsia="Times New Roman" w:hAnsi="Times New Roman" w:cs="Times New Roman"/>
          <w:color w:val="000000"/>
          <w:sz w:val="24"/>
          <w:szCs w:val="24"/>
        </w:rPr>
        <w:t xml:space="preserve">regressing the annual mean </w:t>
      </w:r>
      <w:r w:rsidR="00BC3971">
        <w:rPr>
          <w:rFonts w:ascii="Times New Roman" w:eastAsia="Times New Roman" w:hAnsi="Times New Roman" w:cs="Times New Roman"/>
          <w:color w:val="000000"/>
          <w:sz w:val="24"/>
          <w:szCs w:val="24"/>
        </w:rPr>
        <w:t>PM</w:t>
      </w:r>
      <w:r w:rsidR="00BC3971">
        <w:rPr>
          <w:rFonts w:ascii="Times New Roman" w:eastAsia="Times New Roman" w:hAnsi="Times New Roman" w:cs="Times New Roman"/>
          <w:color w:val="000000"/>
          <w:sz w:val="24"/>
          <w:szCs w:val="24"/>
          <w:vertAlign w:val="subscript"/>
        </w:rPr>
        <w:t>2.5</w:t>
      </w:r>
      <w:r w:rsidR="00BC3971">
        <w:rPr>
          <w:rFonts w:ascii="Times New Roman" w:eastAsia="Times New Roman" w:hAnsi="Times New Roman" w:cs="Times New Roman"/>
          <w:color w:val="000000"/>
          <w:sz w:val="24"/>
          <w:szCs w:val="24"/>
        </w:rPr>
        <w:t xml:space="preserve"> at location </w:t>
      </w:r>
      <w:proofErr w:type="spellStart"/>
      <w:r w:rsidR="00BC3971" w:rsidRPr="00E1555C">
        <w:rPr>
          <w:rFonts w:ascii="Times New Roman" w:eastAsia="Times New Roman" w:hAnsi="Times New Roman" w:cs="Times New Roman"/>
          <w:i/>
          <w:iCs/>
          <w:color w:val="000000"/>
          <w:sz w:val="24"/>
          <w:szCs w:val="24"/>
          <w:rPrChange w:id="81" w:author="Colleen Reid" w:date="2020-04-25T20:51:00Z">
            <w:rPr>
              <w:rFonts w:ascii="Times New Roman" w:eastAsia="Times New Roman" w:hAnsi="Times New Roman" w:cs="Times New Roman"/>
              <w:color w:val="000000"/>
              <w:sz w:val="24"/>
              <w:szCs w:val="24"/>
            </w:rPr>
          </w:rPrChange>
        </w:rPr>
        <w:t>i</w:t>
      </w:r>
      <w:proofErr w:type="spellEnd"/>
      <w:r w:rsidR="00BC3971">
        <w:rPr>
          <w:rFonts w:ascii="Times New Roman" w:eastAsia="Times New Roman" w:hAnsi="Times New Roman" w:cs="Times New Roman"/>
          <w:color w:val="000000"/>
          <w:sz w:val="24"/>
          <w:szCs w:val="24"/>
        </w:rPr>
        <w:t xml:space="preserve"> against the </w:t>
      </w:r>
      <w:r w:rsidR="00C16196">
        <w:rPr>
          <w:rFonts w:ascii="Times New Roman" w:eastAsia="Times New Roman" w:hAnsi="Times New Roman" w:cs="Times New Roman"/>
          <w:color w:val="000000"/>
          <w:sz w:val="24"/>
          <w:szCs w:val="24"/>
        </w:rPr>
        <w:t xml:space="preserve">annual mean </w:t>
      </w:r>
      <w:r w:rsidR="00F9318F">
        <w:rPr>
          <w:rFonts w:ascii="Times New Roman" w:eastAsia="Times New Roman" w:hAnsi="Times New Roman" w:cs="Times New Roman"/>
          <w:color w:val="000000"/>
          <w:sz w:val="24"/>
          <w:szCs w:val="24"/>
        </w:rPr>
        <w:t>predicted PM</w:t>
      </w:r>
      <w:r w:rsidR="00F9318F">
        <w:rPr>
          <w:rFonts w:ascii="Times New Roman" w:eastAsia="Times New Roman" w:hAnsi="Times New Roman" w:cs="Times New Roman"/>
          <w:color w:val="000000"/>
          <w:sz w:val="24"/>
          <w:szCs w:val="24"/>
          <w:vertAlign w:val="subscript"/>
        </w:rPr>
        <w:t>2.5</w:t>
      </w:r>
      <w:r w:rsidR="00F9318F">
        <w:rPr>
          <w:rFonts w:ascii="Times New Roman" w:eastAsia="Times New Roman" w:hAnsi="Times New Roman" w:cs="Times New Roman"/>
          <w:color w:val="000000"/>
          <w:sz w:val="24"/>
          <w:szCs w:val="24"/>
        </w:rPr>
        <w:t xml:space="preserve"> at location </w:t>
      </w:r>
      <w:proofErr w:type="spellStart"/>
      <w:r w:rsidR="00F9318F" w:rsidRPr="00E1555C">
        <w:rPr>
          <w:rFonts w:ascii="Times New Roman" w:eastAsia="Times New Roman" w:hAnsi="Times New Roman" w:cs="Times New Roman"/>
          <w:i/>
          <w:iCs/>
          <w:color w:val="000000"/>
          <w:sz w:val="24"/>
          <w:szCs w:val="24"/>
          <w:rPrChange w:id="82" w:author="Colleen Reid" w:date="2020-04-25T20:51:00Z">
            <w:rPr>
              <w:rFonts w:ascii="Times New Roman" w:eastAsia="Times New Roman" w:hAnsi="Times New Roman" w:cs="Times New Roman"/>
              <w:color w:val="000000"/>
              <w:sz w:val="24"/>
              <w:szCs w:val="24"/>
            </w:rPr>
          </w:rPrChange>
        </w:rPr>
        <w:t>i</w:t>
      </w:r>
      <w:proofErr w:type="spellEnd"/>
      <w:r w:rsidR="00F9318F">
        <w:rPr>
          <w:rFonts w:ascii="Times New Roman" w:eastAsia="Times New Roman" w:hAnsi="Times New Roman" w:cs="Times New Roman"/>
          <w:color w:val="000000"/>
          <w:sz w:val="24"/>
          <w:szCs w:val="24"/>
        </w:rPr>
        <w:t>. Temporal R</w:t>
      </w:r>
      <w:r w:rsidR="00F9318F">
        <w:rPr>
          <w:rFonts w:ascii="Times New Roman" w:eastAsia="Times New Roman" w:hAnsi="Times New Roman" w:cs="Times New Roman"/>
          <w:color w:val="000000"/>
          <w:sz w:val="24"/>
          <w:szCs w:val="24"/>
          <w:vertAlign w:val="superscript"/>
        </w:rPr>
        <w:t>2</w:t>
      </w:r>
      <w:r w:rsidR="00F9318F">
        <w:rPr>
          <w:rFonts w:ascii="Times New Roman" w:eastAsia="Times New Roman" w:hAnsi="Times New Roman" w:cs="Times New Roman"/>
          <w:color w:val="000000"/>
          <w:sz w:val="24"/>
          <w:szCs w:val="24"/>
        </w:rPr>
        <w:t xml:space="preserve"> is calculated by regressing the </w:t>
      </w:r>
      <w:r w:rsidR="00B565A2">
        <w:rPr>
          <w:rFonts w:ascii="Times New Roman" w:eastAsia="Times New Roman" w:hAnsi="Times New Roman" w:cs="Times New Roman"/>
          <w:color w:val="000000"/>
          <w:sz w:val="24"/>
          <w:szCs w:val="24"/>
        </w:rPr>
        <w:t>differen</w:t>
      </w:r>
      <w:r w:rsidR="003015C8">
        <w:rPr>
          <w:rFonts w:ascii="Times New Roman" w:eastAsia="Times New Roman" w:hAnsi="Times New Roman" w:cs="Times New Roman"/>
          <w:color w:val="000000"/>
          <w:sz w:val="24"/>
          <w:szCs w:val="24"/>
        </w:rPr>
        <w:t>ce</w:t>
      </w:r>
      <w:r w:rsidR="00B565A2">
        <w:rPr>
          <w:rFonts w:ascii="Times New Roman" w:eastAsia="Times New Roman" w:hAnsi="Times New Roman" w:cs="Times New Roman"/>
          <w:color w:val="000000"/>
          <w:sz w:val="24"/>
          <w:szCs w:val="24"/>
        </w:rPr>
        <w:t xml:space="preserve"> between the </w:t>
      </w:r>
      <w:r w:rsidR="003015C8">
        <w:rPr>
          <w:rFonts w:ascii="Times New Roman" w:eastAsia="Times New Roman" w:hAnsi="Times New Roman" w:cs="Times New Roman"/>
          <w:color w:val="000000"/>
          <w:sz w:val="24"/>
          <w:szCs w:val="24"/>
        </w:rPr>
        <w:t xml:space="preserve">actual </w:t>
      </w:r>
      <w:r w:rsidR="00B565A2">
        <w:rPr>
          <w:rFonts w:ascii="Times New Roman" w:eastAsia="Times New Roman" w:hAnsi="Times New Roman" w:cs="Times New Roman"/>
          <w:color w:val="000000"/>
          <w:sz w:val="24"/>
          <w:szCs w:val="24"/>
        </w:rPr>
        <w:t>PM</w:t>
      </w:r>
      <w:r w:rsidR="00B565A2">
        <w:rPr>
          <w:rFonts w:ascii="Times New Roman" w:eastAsia="Times New Roman" w:hAnsi="Times New Roman" w:cs="Times New Roman"/>
          <w:color w:val="000000"/>
          <w:sz w:val="24"/>
          <w:szCs w:val="24"/>
          <w:vertAlign w:val="subscript"/>
        </w:rPr>
        <w:t>2.5</w:t>
      </w:r>
      <w:r w:rsidR="00B565A2">
        <w:rPr>
          <w:rFonts w:ascii="Times New Roman" w:eastAsia="Times New Roman" w:hAnsi="Times New Roman" w:cs="Times New Roman"/>
          <w:color w:val="000000"/>
          <w:sz w:val="24"/>
          <w:szCs w:val="24"/>
        </w:rPr>
        <w:t xml:space="preserve"> </w:t>
      </w:r>
      <w:r w:rsidR="003015C8">
        <w:rPr>
          <w:rFonts w:ascii="Times New Roman" w:eastAsia="Times New Roman" w:hAnsi="Times New Roman" w:cs="Times New Roman"/>
          <w:color w:val="000000"/>
          <w:sz w:val="24"/>
          <w:szCs w:val="24"/>
        </w:rPr>
        <w:t xml:space="preserve">at location </w:t>
      </w:r>
      <w:proofErr w:type="spellStart"/>
      <w:r w:rsidR="003015C8" w:rsidRPr="00E1555C">
        <w:rPr>
          <w:rFonts w:ascii="Times New Roman" w:eastAsia="Times New Roman" w:hAnsi="Times New Roman" w:cs="Times New Roman"/>
          <w:i/>
          <w:iCs/>
          <w:color w:val="000000"/>
          <w:sz w:val="24"/>
          <w:szCs w:val="24"/>
          <w:rPrChange w:id="83" w:author="Colleen Reid" w:date="2020-04-25T20:51:00Z">
            <w:rPr>
              <w:rFonts w:ascii="Times New Roman" w:eastAsia="Times New Roman" w:hAnsi="Times New Roman" w:cs="Times New Roman"/>
              <w:color w:val="000000"/>
              <w:sz w:val="24"/>
              <w:szCs w:val="24"/>
            </w:rPr>
          </w:rPrChange>
        </w:rPr>
        <w:t>i</w:t>
      </w:r>
      <w:proofErr w:type="spellEnd"/>
      <w:r w:rsidR="003015C8">
        <w:rPr>
          <w:rFonts w:ascii="Times New Roman" w:eastAsia="Times New Roman" w:hAnsi="Times New Roman" w:cs="Times New Roman"/>
          <w:color w:val="000000"/>
          <w:sz w:val="24"/>
          <w:szCs w:val="24"/>
        </w:rPr>
        <w:t xml:space="preserve"> and </w:t>
      </w:r>
      <w:r w:rsidR="005C53DB">
        <w:rPr>
          <w:rFonts w:ascii="Times New Roman" w:eastAsia="Times New Roman" w:hAnsi="Times New Roman" w:cs="Times New Roman"/>
          <w:color w:val="000000"/>
          <w:sz w:val="24"/>
          <w:szCs w:val="24"/>
        </w:rPr>
        <w:t>the annual mean PM</w:t>
      </w:r>
      <w:r w:rsidR="005C53DB">
        <w:rPr>
          <w:rFonts w:ascii="Times New Roman" w:eastAsia="Times New Roman" w:hAnsi="Times New Roman" w:cs="Times New Roman"/>
          <w:color w:val="000000"/>
          <w:sz w:val="24"/>
          <w:szCs w:val="24"/>
          <w:vertAlign w:val="subscript"/>
        </w:rPr>
        <w:t>2.5</w:t>
      </w:r>
      <w:r w:rsidR="005C53DB">
        <w:rPr>
          <w:rFonts w:ascii="Times New Roman" w:eastAsia="Times New Roman" w:hAnsi="Times New Roman" w:cs="Times New Roman"/>
          <w:color w:val="000000"/>
          <w:sz w:val="24"/>
          <w:szCs w:val="24"/>
        </w:rPr>
        <w:t xml:space="preserve"> at location </w:t>
      </w:r>
      <w:proofErr w:type="spellStart"/>
      <w:r w:rsidR="005C53DB" w:rsidRPr="00E1555C">
        <w:rPr>
          <w:rFonts w:ascii="Times New Roman" w:eastAsia="Times New Roman" w:hAnsi="Times New Roman" w:cs="Times New Roman"/>
          <w:i/>
          <w:iCs/>
          <w:color w:val="000000"/>
          <w:sz w:val="24"/>
          <w:szCs w:val="24"/>
          <w:rPrChange w:id="84" w:author="Colleen Reid" w:date="2020-04-25T20:51:00Z">
            <w:rPr>
              <w:rFonts w:ascii="Times New Roman" w:eastAsia="Times New Roman" w:hAnsi="Times New Roman" w:cs="Times New Roman"/>
              <w:color w:val="000000"/>
              <w:sz w:val="24"/>
              <w:szCs w:val="24"/>
            </w:rPr>
          </w:rPrChange>
        </w:rPr>
        <w:t>i</w:t>
      </w:r>
      <w:proofErr w:type="spellEnd"/>
      <w:r w:rsidR="005C53DB">
        <w:rPr>
          <w:rFonts w:ascii="Times New Roman" w:eastAsia="Times New Roman" w:hAnsi="Times New Roman" w:cs="Times New Roman"/>
          <w:color w:val="000000"/>
          <w:sz w:val="24"/>
          <w:szCs w:val="24"/>
        </w:rPr>
        <w:t xml:space="preserve"> against the difference between the predicted </w:t>
      </w:r>
      <w:r w:rsidR="00550719">
        <w:rPr>
          <w:rFonts w:ascii="Times New Roman" w:eastAsia="Times New Roman" w:hAnsi="Times New Roman" w:cs="Times New Roman"/>
          <w:color w:val="000000"/>
          <w:sz w:val="24"/>
          <w:szCs w:val="24"/>
        </w:rPr>
        <w:t>PM</w:t>
      </w:r>
      <w:r w:rsidR="00550719">
        <w:rPr>
          <w:rFonts w:ascii="Times New Roman" w:eastAsia="Times New Roman" w:hAnsi="Times New Roman" w:cs="Times New Roman"/>
          <w:color w:val="000000"/>
          <w:sz w:val="24"/>
          <w:szCs w:val="24"/>
          <w:vertAlign w:val="subscript"/>
        </w:rPr>
        <w:t>2.5</w:t>
      </w:r>
      <w:r w:rsidR="00550719">
        <w:rPr>
          <w:rFonts w:ascii="Times New Roman" w:eastAsia="Times New Roman" w:hAnsi="Times New Roman" w:cs="Times New Roman"/>
          <w:color w:val="000000"/>
          <w:sz w:val="24"/>
          <w:szCs w:val="24"/>
        </w:rPr>
        <w:t xml:space="preserve"> at location </w:t>
      </w:r>
      <w:proofErr w:type="spellStart"/>
      <w:r w:rsidR="00550719" w:rsidRPr="00E1555C">
        <w:rPr>
          <w:rFonts w:ascii="Times New Roman" w:eastAsia="Times New Roman" w:hAnsi="Times New Roman" w:cs="Times New Roman"/>
          <w:i/>
          <w:iCs/>
          <w:color w:val="000000"/>
          <w:sz w:val="24"/>
          <w:szCs w:val="24"/>
          <w:rPrChange w:id="85" w:author="Colleen Reid" w:date="2020-04-25T20:51:00Z">
            <w:rPr>
              <w:rFonts w:ascii="Times New Roman" w:eastAsia="Times New Roman" w:hAnsi="Times New Roman" w:cs="Times New Roman"/>
              <w:color w:val="000000"/>
              <w:sz w:val="24"/>
              <w:szCs w:val="24"/>
            </w:rPr>
          </w:rPrChange>
        </w:rPr>
        <w:t>i</w:t>
      </w:r>
      <w:proofErr w:type="spellEnd"/>
      <w:r w:rsidR="00550719">
        <w:rPr>
          <w:rFonts w:ascii="Times New Roman" w:eastAsia="Times New Roman" w:hAnsi="Times New Roman" w:cs="Times New Roman"/>
          <w:color w:val="000000"/>
          <w:sz w:val="24"/>
          <w:szCs w:val="24"/>
        </w:rPr>
        <w:t xml:space="preserve"> and the annual mean predicted PM</w:t>
      </w:r>
      <w:r w:rsidR="00550719">
        <w:rPr>
          <w:rFonts w:ascii="Times New Roman" w:eastAsia="Times New Roman" w:hAnsi="Times New Roman" w:cs="Times New Roman"/>
          <w:color w:val="000000"/>
          <w:sz w:val="24"/>
          <w:szCs w:val="24"/>
          <w:vertAlign w:val="subscript"/>
        </w:rPr>
        <w:t>2.5</w:t>
      </w:r>
      <w:r w:rsidR="00550719">
        <w:rPr>
          <w:rFonts w:ascii="Times New Roman" w:eastAsia="Times New Roman" w:hAnsi="Times New Roman" w:cs="Times New Roman"/>
          <w:color w:val="000000"/>
          <w:sz w:val="24"/>
          <w:szCs w:val="24"/>
        </w:rPr>
        <w:t xml:space="preserve"> at location </w:t>
      </w:r>
      <w:proofErr w:type="spellStart"/>
      <w:r w:rsidR="004D5E32" w:rsidRPr="00E1555C">
        <w:rPr>
          <w:rFonts w:ascii="Times New Roman" w:eastAsia="Times New Roman" w:hAnsi="Times New Roman" w:cs="Times New Roman"/>
          <w:i/>
          <w:iCs/>
          <w:color w:val="000000"/>
          <w:sz w:val="24"/>
          <w:szCs w:val="24"/>
          <w:rPrChange w:id="86" w:author="Colleen Reid" w:date="2020-04-25T20:52:00Z">
            <w:rPr>
              <w:rFonts w:ascii="Times New Roman" w:eastAsia="Times New Roman" w:hAnsi="Times New Roman" w:cs="Times New Roman"/>
              <w:color w:val="000000"/>
              <w:sz w:val="24"/>
              <w:szCs w:val="24"/>
            </w:rPr>
          </w:rPrChange>
        </w:rPr>
        <w:t>i</w:t>
      </w:r>
      <w:proofErr w:type="spellEnd"/>
      <w:r w:rsidR="004D5E32">
        <w:rPr>
          <w:rFonts w:ascii="Times New Roman" w:eastAsia="Times New Roman" w:hAnsi="Times New Roman" w:cs="Times New Roman"/>
          <w:color w:val="000000"/>
          <w:sz w:val="24"/>
          <w:szCs w:val="24"/>
        </w:rPr>
        <w:t xml:space="preserve"> </w:t>
      </w:r>
      <w:r w:rsidR="004D5E32">
        <w:rPr>
          <w:rFonts w:ascii="Times New Roman" w:eastAsia="Times New Roman" w:hAnsi="Times New Roman" w:cs="Times New Roman"/>
          <w:color w:val="000000"/>
          <w:sz w:val="24"/>
          <w:szCs w:val="24"/>
        </w:rPr>
        <w:fldChar w:fldCharType="begin"/>
      </w:r>
      <w:r w:rsidR="00EB6B38">
        <w:rPr>
          <w:rFonts w:ascii="Times New Roman" w:eastAsia="Times New Roman" w:hAnsi="Times New Roman" w:cs="Times New Roman"/>
          <w:color w:val="000000"/>
          <w:sz w:val="24"/>
          <w:szCs w:val="24"/>
        </w:rPr>
        <w:instrText xml:space="preserve"> ADDIN ZOTERO_ITEM CSL_CITATION {"citationID":"UZw2ffFt","properties":{"formattedCitation":"[3]","plainCitation":"[3]","noteIndex":0},"citationItems":[{"id":774,"uris":["http://zotero.org/users/5149340/items/4MXQXDVC"],"uri":["http://zotero.org/users/5149340/items/4MXQXDVC"],"itemData":{"id":774,"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day-speciﬁc calibrations of AOD data using ground PM2.5 measurements by incorporating commonly used LUR variables and meteorological variables, thus beneﬁting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2000e2008 across New-England with monitored PM2.5 measurements. We then used a generalized additive mixed model with spatial smoothing to estimate PM2.5 in locationeday pairs with missing AOD, using regional measured PM2.5, AOD values in neighboring cells, and land use. Finally, local (100 m) land use terms were used to model the difference between grid cell prediction and monitored value to capture very local trafﬁc particles. Out-of-sample ten-fold cross-validation was used to quantify the accuracy of our predictions. For days with available AOD data we found high out-of-sample R2 (mean out-of-sample R2 ¼ 0.830, year to year variation 0.725e0.904). For days without AOD values, our model performance was also excellent (mean out-of-sample R2 ¼ 0.810, year to year variation 0.692e0.887).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Environment","language":"en","page":"6267-6275","source":"DOI.org (Crossref)","title":"Assessing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Joo"},{"family":"Schwartz","given":"Joel"}],"issued":{"date-parts":[["2011",11]]}}}],"schema":"https://github.com/citation-style-language/schema/raw/master/csl-citation.json"} </w:instrText>
      </w:r>
      <w:r w:rsidR="004D5E32">
        <w:rPr>
          <w:rFonts w:ascii="Times New Roman" w:eastAsia="Times New Roman" w:hAnsi="Times New Roman" w:cs="Times New Roman"/>
          <w:color w:val="000000"/>
          <w:sz w:val="24"/>
          <w:szCs w:val="24"/>
        </w:rPr>
        <w:fldChar w:fldCharType="separate"/>
      </w:r>
      <w:r w:rsidR="00EB6B38" w:rsidRPr="00EB6B38">
        <w:rPr>
          <w:rFonts w:ascii="Times New Roman" w:hAnsi="Times New Roman" w:cs="Times New Roman"/>
          <w:sz w:val="24"/>
        </w:rPr>
        <w:t>[3]</w:t>
      </w:r>
      <w:r w:rsidR="004D5E32">
        <w:rPr>
          <w:rFonts w:ascii="Times New Roman" w:eastAsia="Times New Roman" w:hAnsi="Times New Roman" w:cs="Times New Roman"/>
          <w:color w:val="000000"/>
          <w:sz w:val="24"/>
          <w:szCs w:val="24"/>
        </w:rPr>
        <w:fldChar w:fldCharType="end"/>
      </w:r>
      <w:r w:rsidR="00550719">
        <w:rPr>
          <w:rFonts w:ascii="Times New Roman" w:eastAsia="Times New Roman" w:hAnsi="Times New Roman" w:cs="Times New Roman"/>
          <w:color w:val="000000"/>
          <w:sz w:val="24"/>
          <w:szCs w:val="24"/>
        </w:rPr>
        <w:t>.</w:t>
      </w:r>
    </w:p>
    <w:p w14:paraId="0F3049AE" w14:textId="77777777" w:rsidR="00E1555C" w:rsidDel="00E1555C" w:rsidRDefault="00426300" w:rsidP="00E1555C">
      <w:pPr>
        <w:spacing w:after="0" w:line="240" w:lineRule="auto"/>
        <w:rPr>
          <w:del w:id="87" w:author="Colleen Reid" w:date="2020-04-25T20:55:00Z"/>
          <w:moveTo w:id="88" w:author="Colleen Reid" w:date="2020-04-25T20:54:00Z"/>
          <w:rFonts w:ascii="Times New Roman" w:eastAsia="Times New Roman" w:hAnsi="Times New Roman" w:cs="Times New Roman"/>
          <w:color w:val="000000"/>
          <w:sz w:val="24"/>
          <w:szCs w:val="24"/>
        </w:rPr>
      </w:pPr>
      <w:del w:id="89" w:author="Colleen Reid" w:date="2020-04-25T20:52:00Z">
        <w:r w:rsidRPr="009B1478" w:rsidDel="00E1555C">
          <w:rPr>
            <w:rFonts w:ascii="Times New Roman" w:eastAsia="Times New Roman" w:hAnsi="Times New Roman" w:cs="Times New Roman"/>
            <w:color w:val="000000"/>
            <w:sz w:val="24"/>
            <w:szCs w:val="24"/>
          </w:rPr>
          <w:delText>To model P</w:delText>
        </w:r>
        <w:r w:rsidDel="00E1555C">
          <w:rPr>
            <w:rFonts w:ascii="Times New Roman" w:eastAsia="Times New Roman" w:hAnsi="Times New Roman" w:cs="Times New Roman"/>
            <w:color w:val="000000"/>
            <w:sz w:val="24"/>
            <w:szCs w:val="24"/>
          </w:rPr>
          <w:delText>M</w:delText>
        </w:r>
        <w:r w:rsidRPr="009B1478" w:rsidDel="00E1555C">
          <w:rPr>
            <w:rFonts w:ascii="Times New Roman" w:eastAsia="Times New Roman" w:hAnsi="Times New Roman" w:cs="Times New Roman"/>
            <w:color w:val="000000"/>
            <w:sz w:val="24"/>
            <w:szCs w:val="24"/>
            <w:vertAlign w:val="subscript"/>
          </w:rPr>
          <w:delText xml:space="preserve">2.5 </w:delText>
        </w:r>
        <w:r w:rsidRPr="009B1478" w:rsidDel="00E1555C">
          <w:rPr>
            <w:rFonts w:ascii="Times New Roman" w:eastAsia="Times New Roman" w:hAnsi="Times New Roman" w:cs="Times New Roman"/>
            <w:color w:val="000000"/>
            <w:sz w:val="24"/>
            <w:szCs w:val="24"/>
          </w:rPr>
          <w:delText xml:space="preserve">exposures across the western US, </w:delText>
        </w:r>
      </w:del>
      <w:ins w:id="90" w:author="Colleen Reid" w:date="2020-04-25T20:52:00Z">
        <w:r w:rsidR="00E1555C">
          <w:rPr>
            <w:rFonts w:ascii="Times New Roman" w:eastAsia="Times New Roman" w:hAnsi="Times New Roman" w:cs="Times New Roman"/>
            <w:color w:val="000000"/>
            <w:sz w:val="24"/>
            <w:szCs w:val="24"/>
          </w:rPr>
          <w:t>W</w:t>
        </w:r>
      </w:ins>
      <w:del w:id="91" w:author="Colleen Reid" w:date="2020-04-25T20:52:00Z">
        <w:r w:rsidRPr="009B1478" w:rsidDel="00E1555C">
          <w:rPr>
            <w:rFonts w:ascii="Times New Roman" w:eastAsia="Times New Roman" w:hAnsi="Times New Roman" w:cs="Times New Roman"/>
            <w:color w:val="000000"/>
            <w:sz w:val="24"/>
            <w:szCs w:val="24"/>
          </w:rPr>
          <w:delText>w</w:delText>
        </w:r>
      </w:del>
      <w:r w:rsidRPr="009B1478">
        <w:rPr>
          <w:rFonts w:ascii="Times New Roman" w:eastAsia="Times New Roman" w:hAnsi="Times New Roman" w:cs="Times New Roman"/>
          <w:color w:val="000000"/>
          <w:sz w:val="24"/>
          <w:szCs w:val="24"/>
        </w:rPr>
        <w:t>e employed ensemble machine learning</w:t>
      </w:r>
      <w:ins w:id="92" w:author="Colleen Reid" w:date="2020-04-25T20:52:00Z">
        <w:r w:rsidR="00E1555C" w:rsidRPr="00E1555C">
          <w:rPr>
            <w:rFonts w:ascii="Times New Roman" w:eastAsia="Times New Roman" w:hAnsi="Times New Roman" w:cs="Times New Roman"/>
            <w:color w:val="000000"/>
            <w:sz w:val="24"/>
            <w:szCs w:val="24"/>
          </w:rPr>
          <w:t xml:space="preserve"> </w:t>
        </w:r>
        <w:r w:rsidR="00E1555C">
          <w:rPr>
            <w:rFonts w:ascii="Times New Roman" w:eastAsia="Times New Roman" w:hAnsi="Times New Roman" w:cs="Times New Roman"/>
            <w:color w:val="000000"/>
            <w:sz w:val="24"/>
            <w:szCs w:val="24"/>
          </w:rPr>
          <w:t>t</w:t>
        </w:r>
        <w:r w:rsidR="00E1555C" w:rsidRPr="009B1478">
          <w:rPr>
            <w:rFonts w:ascii="Times New Roman" w:eastAsia="Times New Roman" w:hAnsi="Times New Roman" w:cs="Times New Roman"/>
            <w:color w:val="000000"/>
            <w:sz w:val="24"/>
            <w:szCs w:val="24"/>
          </w:rPr>
          <w:t>o model P</w:t>
        </w:r>
        <w:r w:rsidR="00E1555C">
          <w:rPr>
            <w:rFonts w:ascii="Times New Roman" w:eastAsia="Times New Roman" w:hAnsi="Times New Roman" w:cs="Times New Roman"/>
            <w:color w:val="000000"/>
            <w:sz w:val="24"/>
            <w:szCs w:val="24"/>
          </w:rPr>
          <w:t>M</w:t>
        </w:r>
        <w:r w:rsidR="00E1555C" w:rsidRPr="009B1478">
          <w:rPr>
            <w:rFonts w:ascii="Times New Roman" w:eastAsia="Times New Roman" w:hAnsi="Times New Roman" w:cs="Times New Roman"/>
            <w:color w:val="000000"/>
            <w:sz w:val="24"/>
            <w:szCs w:val="24"/>
            <w:vertAlign w:val="subscript"/>
          </w:rPr>
          <w:t xml:space="preserve">2.5 </w:t>
        </w:r>
        <w:r w:rsidR="00E1555C" w:rsidRPr="009B1478">
          <w:rPr>
            <w:rFonts w:ascii="Times New Roman" w:eastAsia="Times New Roman" w:hAnsi="Times New Roman" w:cs="Times New Roman"/>
            <w:color w:val="000000"/>
            <w:sz w:val="24"/>
            <w:szCs w:val="24"/>
          </w:rPr>
          <w:t>exposures across the western US</w:t>
        </w:r>
      </w:ins>
      <w:r w:rsidRPr="009B1478">
        <w:rPr>
          <w:rFonts w:ascii="Times New Roman" w:eastAsia="Times New Roman" w:hAnsi="Times New Roman" w:cs="Times New Roman"/>
          <w:color w:val="000000"/>
          <w:sz w:val="24"/>
          <w:szCs w:val="24"/>
        </w:rPr>
        <w:t xml:space="preserve">. Specifically, we used a generalized linear model (GLM) to combine the results from </w:t>
      </w:r>
      <w:ins w:id="93" w:author="Colleen Reid" w:date="2020-04-25T20:52:00Z">
        <w:r w:rsidR="00E1555C">
          <w:rPr>
            <w:rFonts w:ascii="Times New Roman" w:eastAsia="Times New Roman" w:hAnsi="Times New Roman" w:cs="Times New Roman"/>
            <w:color w:val="000000"/>
            <w:sz w:val="24"/>
            <w:szCs w:val="24"/>
          </w:rPr>
          <w:t xml:space="preserve">two machine learning algorithms: </w:t>
        </w:r>
      </w:ins>
      <w:r w:rsidRPr="009B1478">
        <w:rPr>
          <w:rFonts w:ascii="Times New Roman" w:eastAsia="Times New Roman" w:hAnsi="Times New Roman" w:cs="Times New Roman"/>
          <w:color w:val="000000"/>
          <w:sz w:val="24"/>
          <w:szCs w:val="24"/>
        </w:rPr>
        <w:t>a random forest model</w:t>
      </w:r>
      <w:ins w:id="94" w:author="Colleen Reid" w:date="2020-04-25T20:53:00Z">
        <w:r w:rsidR="00E1555C">
          <w:rPr>
            <w:rFonts w:ascii="Times New Roman" w:eastAsia="Times New Roman" w:hAnsi="Times New Roman" w:cs="Times New Roman"/>
            <w:color w:val="000000"/>
            <w:sz w:val="24"/>
            <w:szCs w:val="24"/>
          </w:rPr>
          <w:t xml:space="preserve"> (ranger)</w:t>
        </w:r>
      </w:ins>
      <w:del w:id="95" w:author="Colleen Reid" w:date="2020-04-25T20:53:00Z">
        <w:r w:rsidRPr="009B1478" w:rsidDel="00E1555C">
          <w:rPr>
            <w:rFonts w:ascii="Times New Roman" w:eastAsia="Times New Roman" w:hAnsi="Times New Roman" w:cs="Times New Roman"/>
            <w:color w:val="000000"/>
            <w:sz w:val="24"/>
            <w:szCs w:val="24"/>
          </w:rPr>
          <w:delText xml:space="preserve"> </w:delText>
        </w:r>
      </w:del>
      <w:r w:rsidRPr="009B1478">
        <w:rPr>
          <w:rFonts w:ascii="Times New Roman" w:eastAsia="Times New Roman" w:hAnsi="Times New Roman" w:cs="Times New Roman"/>
          <w:color w:val="000000"/>
          <w:sz w:val="24"/>
          <w:szCs w:val="24"/>
        </w:rPr>
        <w:t>and a gradient boosting model</w:t>
      </w:r>
      <w:ins w:id="96" w:author="Colleen Reid" w:date="2020-04-25T20:53:00Z">
        <w:r w:rsidR="00E1555C">
          <w:rPr>
            <w:rFonts w:ascii="Times New Roman" w:eastAsia="Times New Roman" w:hAnsi="Times New Roman" w:cs="Times New Roman"/>
            <w:color w:val="000000"/>
            <w:sz w:val="24"/>
            <w:szCs w:val="24"/>
          </w:rPr>
          <w:t xml:space="preserve"> (</w:t>
        </w:r>
        <w:proofErr w:type="spellStart"/>
        <w:r w:rsidR="00E1555C">
          <w:rPr>
            <w:rFonts w:ascii="Times New Roman" w:eastAsia="Times New Roman" w:hAnsi="Times New Roman" w:cs="Times New Roman"/>
            <w:color w:val="000000"/>
            <w:sz w:val="24"/>
            <w:szCs w:val="24"/>
          </w:rPr>
          <w:t>xgbTree</w:t>
        </w:r>
        <w:proofErr w:type="spellEnd"/>
        <w:r w:rsidR="00E1555C">
          <w:rPr>
            <w:rFonts w:ascii="Times New Roman" w:eastAsia="Times New Roman" w:hAnsi="Times New Roman" w:cs="Times New Roman"/>
            <w:color w:val="000000"/>
            <w:sz w:val="24"/>
            <w:szCs w:val="24"/>
          </w:rPr>
          <w:t>)</w:t>
        </w:r>
      </w:ins>
      <w:r w:rsidRPr="009B1478">
        <w:rPr>
          <w:rFonts w:ascii="Times New Roman" w:eastAsia="Times New Roman" w:hAnsi="Times New Roman" w:cs="Times New Roman"/>
          <w:color w:val="000000"/>
          <w:sz w:val="24"/>
          <w:szCs w:val="24"/>
        </w:rPr>
        <w:t xml:space="preserve">. </w:t>
      </w:r>
      <w:ins w:id="97" w:author="Colleen Reid" w:date="2020-04-25T20:54:00Z">
        <w:r w:rsidR="00E1555C">
          <w:rPr>
            <w:rFonts w:ascii="Times New Roman" w:eastAsia="Times New Roman" w:hAnsi="Times New Roman" w:cs="Times New Roman"/>
            <w:color w:val="000000"/>
            <w:sz w:val="24"/>
            <w:szCs w:val="24"/>
          </w:rPr>
          <w:t xml:space="preserve">These models performed best on preliminary analyses of random subsets of our dataset. </w:t>
        </w:r>
      </w:ins>
      <w:moveToRangeStart w:id="98" w:author="Colleen Reid" w:date="2020-04-25T20:54:00Z" w:name="move38740515"/>
      <w:moveTo w:id="99" w:author="Colleen Reid" w:date="2020-04-25T20:54:00Z">
        <w:r w:rsidR="00E1555C" w:rsidRPr="009B1478">
          <w:rPr>
            <w:rFonts w:ascii="Times New Roman" w:eastAsia="Times New Roman" w:hAnsi="Times New Roman" w:cs="Times New Roman"/>
            <w:color w:val="000000"/>
            <w:sz w:val="24"/>
            <w:szCs w:val="24"/>
          </w:rPr>
          <w:t>This aligns with the findings of X</w:t>
        </w:r>
        <w:r w:rsidR="00E1555C">
          <w:rPr>
            <w:rFonts w:ascii="Times New Roman" w:eastAsia="Times New Roman" w:hAnsi="Times New Roman" w:cs="Times New Roman"/>
            <w:color w:val="000000"/>
            <w:sz w:val="24"/>
            <w:szCs w:val="24"/>
          </w:rPr>
          <w:t>u et al. (2018)</w:t>
        </w:r>
        <w:r w:rsidR="00E1555C" w:rsidRPr="009B1478">
          <w:rPr>
            <w:rFonts w:ascii="Times New Roman" w:eastAsia="Times New Roman" w:hAnsi="Times New Roman" w:cs="Times New Roman"/>
            <w:color w:val="000000"/>
            <w:sz w:val="24"/>
            <w:szCs w:val="24"/>
          </w:rPr>
          <w:t>, who found that t</w:t>
        </w:r>
        <w:r w:rsidR="00E1555C">
          <w:rPr>
            <w:rFonts w:ascii="Times New Roman" w:eastAsia="Times New Roman" w:hAnsi="Times New Roman" w:cs="Times New Roman"/>
            <w:color w:val="000000"/>
            <w:sz w:val="24"/>
            <w:szCs w:val="24"/>
          </w:rPr>
          <w:t>ree-based models</w:t>
        </w:r>
        <w:r w:rsidR="00E1555C" w:rsidRPr="009B1478">
          <w:rPr>
            <w:rFonts w:ascii="Times New Roman" w:eastAsia="Times New Roman" w:hAnsi="Times New Roman" w:cs="Times New Roman"/>
            <w:color w:val="000000"/>
            <w:sz w:val="24"/>
            <w:szCs w:val="24"/>
          </w:rPr>
          <w:t xml:space="preserve"> </w:t>
        </w:r>
        <w:r w:rsidR="00E1555C">
          <w:rPr>
            <w:rFonts w:ascii="Times New Roman" w:eastAsia="Times New Roman" w:hAnsi="Times New Roman" w:cs="Times New Roman"/>
            <w:color w:val="000000"/>
            <w:sz w:val="24"/>
            <w:szCs w:val="24"/>
          </w:rPr>
          <w:t xml:space="preserve">(using </w:t>
        </w:r>
        <w:r w:rsidR="00E1555C" w:rsidRPr="009B1478">
          <w:rPr>
            <w:rFonts w:ascii="Times New Roman" w:eastAsia="Times New Roman" w:hAnsi="Times New Roman" w:cs="Times New Roman"/>
            <w:color w:val="000000"/>
            <w:sz w:val="24"/>
            <w:szCs w:val="24"/>
          </w:rPr>
          <w:t>random forest, gradient boosting, and cubist algorithms</w:t>
        </w:r>
        <w:r w:rsidR="00E1555C">
          <w:rPr>
            <w:rFonts w:ascii="Times New Roman" w:eastAsia="Times New Roman" w:hAnsi="Times New Roman" w:cs="Times New Roman"/>
            <w:color w:val="000000"/>
            <w:sz w:val="24"/>
            <w:szCs w:val="24"/>
          </w:rPr>
          <w:t>)</w:t>
        </w:r>
        <w:r w:rsidR="00E1555C" w:rsidRPr="009B1478">
          <w:rPr>
            <w:rFonts w:ascii="Times New Roman" w:eastAsia="Times New Roman" w:hAnsi="Times New Roman" w:cs="Times New Roman"/>
            <w:color w:val="000000"/>
            <w:sz w:val="24"/>
            <w:szCs w:val="24"/>
          </w:rPr>
          <w:t xml:space="preserve"> performed the best in </w:t>
        </w:r>
        <w:commentRangeStart w:id="100"/>
        <w:r w:rsidR="00E1555C" w:rsidRPr="009B1478">
          <w:rPr>
            <w:rFonts w:ascii="Times New Roman" w:eastAsia="Times New Roman" w:hAnsi="Times New Roman" w:cs="Times New Roman"/>
            <w:color w:val="000000"/>
            <w:sz w:val="24"/>
            <w:szCs w:val="24"/>
          </w:rPr>
          <w:t xml:space="preserve">this kind </w:t>
        </w:r>
        <w:commentRangeEnd w:id="100"/>
        <w:r w:rsidR="00E1555C">
          <w:rPr>
            <w:rStyle w:val="CommentReference"/>
          </w:rPr>
          <w:commentReference w:id="100"/>
        </w:r>
        <w:r w:rsidR="00E1555C" w:rsidRPr="009B1478">
          <w:rPr>
            <w:rFonts w:ascii="Times New Roman" w:eastAsia="Times New Roman" w:hAnsi="Times New Roman" w:cs="Times New Roman"/>
            <w:color w:val="000000"/>
            <w:sz w:val="24"/>
            <w:szCs w:val="24"/>
          </w:rPr>
          <w:t>of land-use regression</w:t>
        </w:r>
        <w:r w:rsidR="00E1555C">
          <w:rPr>
            <w:rFonts w:ascii="Times New Roman" w:eastAsia="Times New Roman" w:hAnsi="Times New Roman" w:cs="Times New Roman"/>
            <w:color w:val="000000"/>
            <w:sz w:val="24"/>
            <w:szCs w:val="24"/>
          </w:rPr>
          <w:t xml:space="preserve"> </w:t>
        </w:r>
        <w:r w:rsidR="00E1555C">
          <w:rPr>
            <w:rFonts w:ascii="Times New Roman" w:eastAsia="Times New Roman" w:hAnsi="Times New Roman" w:cs="Times New Roman"/>
            <w:color w:val="000000"/>
            <w:sz w:val="24"/>
            <w:szCs w:val="24"/>
          </w:rPr>
          <w:fldChar w:fldCharType="begin"/>
        </w:r>
        <w:r w:rsidR="00E1555C">
          <w:rPr>
            <w:rFonts w:ascii="Times New Roman" w:eastAsia="Times New Roman" w:hAnsi="Times New Roman" w:cs="Times New Roman"/>
            <w:color w:val="000000"/>
            <w:sz w:val="24"/>
            <w:szCs w:val="24"/>
          </w:rPr>
          <w:instrText xml:space="preserve"> ADDIN ZOTERO_ITEM CSL_CITATION {"citationID":"AeSPrp2x","properties":{"formattedCitation":"[7]","plainCitation":"[7]","noteIndex":0},"citationItems":[{"id":474,"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00E1555C">
          <w:rPr>
            <w:rFonts w:ascii="Times New Roman" w:eastAsia="Times New Roman" w:hAnsi="Times New Roman" w:cs="Times New Roman"/>
            <w:color w:val="000000"/>
            <w:sz w:val="24"/>
            <w:szCs w:val="24"/>
          </w:rPr>
          <w:fldChar w:fldCharType="separate"/>
        </w:r>
        <w:r w:rsidR="00E1555C" w:rsidRPr="00152AC8">
          <w:rPr>
            <w:rFonts w:ascii="Times New Roman" w:hAnsi="Times New Roman" w:cs="Times New Roman"/>
            <w:sz w:val="24"/>
          </w:rPr>
          <w:t>[7]</w:t>
        </w:r>
        <w:r w:rsidR="00E1555C">
          <w:rPr>
            <w:rFonts w:ascii="Times New Roman" w:eastAsia="Times New Roman" w:hAnsi="Times New Roman" w:cs="Times New Roman"/>
            <w:color w:val="000000"/>
            <w:sz w:val="24"/>
            <w:szCs w:val="24"/>
          </w:rPr>
          <w:fldChar w:fldCharType="end"/>
        </w:r>
        <w:r w:rsidR="00E1555C" w:rsidRPr="009B1478">
          <w:rPr>
            <w:rFonts w:ascii="Times New Roman" w:eastAsia="Times New Roman" w:hAnsi="Times New Roman" w:cs="Times New Roman"/>
            <w:color w:val="000000"/>
            <w:sz w:val="24"/>
            <w:szCs w:val="24"/>
          </w:rPr>
          <w:t xml:space="preserve">. Then, we used the same random subsets of the data to tune hyperparameters for </w:t>
        </w:r>
        <w:r w:rsidR="00E1555C">
          <w:rPr>
            <w:rFonts w:ascii="Times New Roman" w:eastAsia="Times New Roman" w:hAnsi="Times New Roman" w:cs="Times New Roman"/>
            <w:color w:val="000000"/>
            <w:sz w:val="24"/>
            <w:szCs w:val="24"/>
          </w:rPr>
          <w:t xml:space="preserve">each </w:t>
        </w:r>
        <w:r w:rsidR="00E1555C" w:rsidRPr="009B1478">
          <w:rPr>
            <w:rFonts w:ascii="Times New Roman" w:eastAsia="Times New Roman" w:hAnsi="Times New Roman" w:cs="Times New Roman"/>
            <w:color w:val="000000"/>
            <w:sz w:val="24"/>
            <w:szCs w:val="24"/>
          </w:rPr>
          <w:t xml:space="preserve">algorithm via a grid-search (see code </w:t>
        </w:r>
        <w:r w:rsidR="00E1555C">
          <w:rPr>
            <w:rFonts w:ascii="Times New Roman" w:eastAsia="Times New Roman" w:hAnsi="Times New Roman" w:cs="Times New Roman"/>
            <w:color w:val="000000"/>
            <w:sz w:val="24"/>
            <w:szCs w:val="24"/>
          </w:rPr>
          <w:t xml:space="preserve">and final parameters </w:t>
        </w:r>
        <w:r w:rsidR="00E1555C" w:rsidRPr="009B1478">
          <w:rPr>
            <w:rFonts w:ascii="Times New Roman" w:eastAsia="Times New Roman" w:hAnsi="Times New Roman" w:cs="Times New Roman"/>
            <w:color w:val="000000"/>
            <w:sz w:val="24"/>
            <w:szCs w:val="24"/>
          </w:rPr>
          <w:t xml:space="preserve">in </w:t>
        </w:r>
        <w:r w:rsidR="00E1555C">
          <w:rPr>
            <w:rFonts w:ascii="Times New Roman" w:eastAsia="Times New Roman" w:hAnsi="Times New Roman" w:cs="Times New Roman"/>
            <w:color w:val="000000"/>
            <w:sz w:val="24"/>
            <w:szCs w:val="24"/>
          </w:rPr>
          <w:t>the S</w:t>
        </w:r>
        <w:r w:rsidR="00E1555C" w:rsidRPr="009B1478">
          <w:rPr>
            <w:rFonts w:ascii="Times New Roman" w:eastAsia="Times New Roman" w:hAnsi="Times New Roman" w:cs="Times New Roman"/>
            <w:color w:val="000000"/>
            <w:sz w:val="24"/>
            <w:szCs w:val="24"/>
          </w:rPr>
          <w:t xml:space="preserve">upplementary </w:t>
        </w:r>
        <w:r w:rsidR="00E1555C">
          <w:rPr>
            <w:rFonts w:ascii="Times New Roman" w:eastAsia="Times New Roman" w:hAnsi="Times New Roman" w:cs="Times New Roman"/>
            <w:color w:val="000000"/>
            <w:sz w:val="24"/>
            <w:szCs w:val="24"/>
          </w:rPr>
          <w:t>M</w:t>
        </w:r>
        <w:r w:rsidR="00E1555C" w:rsidRPr="009B1478">
          <w:rPr>
            <w:rFonts w:ascii="Times New Roman" w:eastAsia="Times New Roman" w:hAnsi="Times New Roman" w:cs="Times New Roman"/>
            <w:color w:val="000000"/>
            <w:sz w:val="24"/>
            <w:szCs w:val="24"/>
          </w:rPr>
          <w:t>aterial).</w:t>
        </w:r>
      </w:moveTo>
    </w:p>
    <w:moveToRangeEnd w:id="98"/>
    <w:p w14:paraId="14A1C46A" w14:textId="4A875880" w:rsidR="00426300" w:rsidRDefault="00426300" w:rsidP="00E1555C">
      <w:pPr>
        <w:spacing w:after="0" w:line="240" w:lineRule="auto"/>
        <w:rPr>
          <w:rFonts w:ascii="Times New Roman" w:eastAsia="Times New Roman" w:hAnsi="Times New Roman" w:cs="Times New Roman"/>
          <w:color w:val="000000"/>
          <w:sz w:val="24"/>
          <w:szCs w:val="24"/>
        </w:rPr>
        <w:pPrChange w:id="101" w:author="Colleen Reid" w:date="2020-04-25T20:55:00Z">
          <w:pPr>
            <w:spacing w:after="0" w:line="240" w:lineRule="auto"/>
            <w:ind w:firstLine="720"/>
          </w:pPr>
        </w:pPrChange>
      </w:pPr>
      <w:r w:rsidRPr="009B1478">
        <w:rPr>
          <w:rFonts w:ascii="Times New Roman" w:eastAsia="Times New Roman" w:hAnsi="Times New Roman" w:cs="Times New Roman"/>
          <w:color w:val="000000"/>
          <w:sz w:val="24"/>
          <w:szCs w:val="24"/>
        </w:rPr>
        <w:t>All analyses were run using R</w:t>
      </w:r>
      <w:ins w:id="102" w:author="Colleen Reid" w:date="2020-04-25T20:52:00Z">
        <w:r w:rsidR="00E1555C">
          <w:rPr>
            <w:rFonts w:ascii="Times New Roman" w:eastAsia="Times New Roman" w:hAnsi="Times New Roman" w:cs="Times New Roman"/>
            <w:color w:val="000000"/>
            <w:sz w:val="24"/>
            <w:szCs w:val="24"/>
          </w:rPr>
          <w:t xml:space="preserve"> </w:t>
        </w:r>
      </w:ins>
      <w:r w:rsidR="00EA6129">
        <w:rPr>
          <w:rFonts w:ascii="Times New Roman" w:eastAsia="Times New Roman" w:hAnsi="Times New Roman" w:cs="Times New Roman"/>
          <w:color w:val="000000"/>
          <w:sz w:val="24"/>
          <w:szCs w:val="24"/>
        </w:rPr>
        <w:fldChar w:fldCharType="begin"/>
      </w:r>
      <w:r w:rsidR="00B86F29">
        <w:rPr>
          <w:rFonts w:ascii="Times New Roman" w:eastAsia="Times New Roman" w:hAnsi="Times New Roman" w:cs="Times New Roman"/>
          <w:color w:val="000000"/>
          <w:sz w:val="24"/>
          <w:szCs w:val="24"/>
        </w:rPr>
        <w:instrText xml:space="preserve"> ADDIN ZOTERO_ITEM CSL_CITATION {"citationID":"dIPgjgwa","properties":{"formattedCitation":"[4]","plainCitation":"[4]","noteIndex":0},"citationItems":[{"id":776,"uris":["http://zotero.org/users/5149340/items/UD3SMW4P"],"uri":["http://zotero.org/users/5149340/items/UD3SMW4P"],"itemData":{"id":776,"type":"book","title":"R software","author":[{"family":"R Core Team","given":""}]}}],"schema":"https://github.com/citation-style-language/schema/raw/master/csl-citation.json"} </w:instrText>
      </w:r>
      <w:r w:rsidR="00EA6129">
        <w:rPr>
          <w:rFonts w:ascii="Times New Roman" w:eastAsia="Times New Roman" w:hAnsi="Times New Roman" w:cs="Times New Roman"/>
          <w:color w:val="000000"/>
          <w:sz w:val="24"/>
          <w:szCs w:val="24"/>
        </w:rPr>
        <w:fldChar w:fldCharType="separate"/>
      </w:r>
      <w:r w:rsidR="00EA6129" w:rsidRPr="00EA6129">
        <w:rPr>
          <w:rFonts w:ascii="Times New Roman" w:hAnsi="Times New Roman" w:cs="Times New Roman"/>
          <w:sz w:val="24"/>
        </w:rPr>
        <w:t>[4]</w:t>
      </w:r>
      <w:r w:rsidR="00EA6129">
        <w:rPr>
          <w:rFonts w:ascii="Times New Roman" w:eastAsia="Times New Roman" w:hAnsi="Times New Roman" w:cs="Times New Roman"/>
          <w:color w:val="000000"/>
          <w:sz w:val="24"/>
          <w:szCs w:val="24"/>
        </w:rPr>
        <w:fldChar w:fldCharType="end"/>
      </w:r>
      <w:r w:rsidRPr="009B1478">
        <w:rPr>
          <w:rFonts w:ascii="Times New Roman" w:eastAsia="Times New Roman" w:hAnsi="Times New Roman" w:cs="Times New Roman"/>
          <w:color w:val="000000"/>
          <w:sz w:val="24"/>
          <w:szCs w:val="24"/>
        </w:rPr>
        <w:t xml:space="preserve">, and all machine learning models utilized the R packages caret </w:t>
      </w:r>
      <w:r>
        <w:rPr>
          <w:rFonts w:ascii="Times New Roman" w:eastAsia="Times New Roman" w:hAnsi="Times New Roman" w:cs="Times New Roman"/>
          <w:color w:val="000000"/>
          <w:sz w:val="24"/>
          <w:szCs w:val="24"/>
        </w:rPr>
        <w:fldChar w:fldCharType="begin"/>
      </w:r>
      <w:r w:rsidR="00152AC8">
        <w:rPr>
          <w:rFonts w:ascii="Times New Roman" w:eastAsia="Times New Roman" w:hAnsi="Times New Roman" w:cs="Times New Roman"/>
          <w:color w:val="000000"/>
          <w:sz w:val="24"/>
          <w:szCs w:val="24"/>
        </w:rPr>
        <w:instrText xml:space="preserve"> ADDIN ZOTERO_ITEM CSL_CITATION {"citationID":"aaqRgduY","properties":{"formattedCitation":"[5]","plainCitation":"[5]","noteIndex":0},"citationItems":[{"id":726,"uris":["http://zotero.org/users/5149340/items/HPTV9JTP"],"uri":["http://zotero.org/users/5149340/items/HPTV9JTP"],"itemData":{"id":726,"type":"book","event-place":"Journal of Statistical Software, 28(5)","publisher-place":"Journal of Statistical Software, 28(5)","title":"caret package (R)","URL":"http://topepo.github.io/caret/index.html","author":[{"family":"Kuhn","given":"Max"}],"issued":{"date-parts":[["2008"]]}}}],"schema":"https://github.com/citation-style-language/schema/raw/master/csl-citation.json"} </w:instrText>
      </w:r>
      <w:r>
        <w:rPr>
          <w:rFonts w:ascii="Times New Roman" w:eastAsia="Times New Roman" w:hAnsi="Times New Roman" w:cs="Times New Roman"/>
          <w:color w:val="000000"/>
          <w:sz w:val="24"/>
          <w:szCs w:val="24"/>
        </w:rPr>
        <w:fldChar w:fldCharType="separate"/>
      </w:r>
      <w:r w:rsidR="00152AC8" w:rsidRPr="00152AC8">
        <w:rPr>
          <w:rFonts w:ascii="Times New Roman" w:hAnsi="Times New Roman" w:cs="Times New Roman"/>
          <w:sz w:val="24"/>
        </w:rPr>
        <w:t>[5]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Pr="009B1478">
        <w:rPr>
          <w:rFonts w:ascii="Times New Roman" w:eastAsia="Times New Roman" w:hAnsi="Times New Roman" w:cs="Times New Roman"/>
          <w:color w:val="000000"/>
          <w:sz w:val="24"/>
          <w:szCs w:val="24"/>
        </w:rPr>
        <w:t>and caret ensemble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sidR="00152AC8">
        <w:rPr>
          <w:rFonts w:ascii="Times New Roman" w:eastAsia="Times New Roman" w:hAnsi="Times New Roman" w:cs="Times New Roman"/>
          <w:color w:val="000000"/>
          <w:sz w:val="24"/>
          <w:szCs w:val="24"/>
        </w:rPr>
        <w:instrText xml:space="preserve"> ADDIN ZOTERO_ITEM CSL_CITATION {"citationID":"y5HxGU8f","properties":{"formattedCitation":"[6]","plainCitation":"[6]","noteIndex":0},"citationItems":[{"id":764,"uris":["http://zotero.org/users/5149340/items/HJ28XLWD"],"uri":["http://zotero.org/users/5149340/items/HJ28XLWD"],"itemData":{"id":764,"type":"book","title":"caret ensemble package (R)","URL":"https://github.com/zachmayer/caretEnsemble","version":"2.0.1","author":[{"family":"Deane-Mayer","given":"Zachary A."},{"family":"Knowles","given":"Jared E."}],"issued":{"date-parts":[["2019",12,11]]}}}],"schema":"https://github.com/citation-style-language/schema/raw/master/csl-citation.json"} </w:instrText>
      </w:r>
      <w:r>
        <w:rPr>
          <w:rFonts w:ascii="Times New Roman" w:eastAsia="Times New Roman" w:hAnsi="Times New Roman" w:cs="Times New Roman"/>
          <w:color w:val="000000"/>
          <w:sz w:val="24"/>
          <w:szCs w:val="24"/>
        </w:rPr>
        <w:fldChar w:fldCharType="separate"/>
      </w:r>
      <w:r w:rsidR="00152AC8" w:rsidRPr="00152AC8">
        <w:rPr>
          <w:rFonts w:ascii="Times New Roman" w:hAnsi="Times New Roman" w:cs="Times New Roman"/>
          <w:sz w:val="24"/>
        </w:rPr>
        <w:t>[6]</w:t>
      </w:r>
      <w:r>
        <w:rPr>
          <w:rFonts w:ascii="Times New Roman" w:eastAsia="Times New Roman" w:hAnsi="Times New Roman" w:cs="Times New Roman"/>
          <w:color w:val="000000"/>
          <w:sz w:val="24"/>
          <w:szCs w:val="24"/>
        </w:rPr>
        <w:fldChar w:fldCharType="end"/>
      </w:r>
      <w:r w:rsidRPr="009B1478">
        <w:rPr>
          <w:rFonts w:ascii="Times New Roman" w:eastAsia="Times New Roman" w:hAnsi="Times New Roman" w:cs="Times New Roman"/>
          <w:color w:val="000000"/>
          <w:sz w:val="24"/>
          <w:szCs w:val="24"/>
        </w:rPr>
        <w:t>. </w:t>
      </w:r>
      <w:r w:rsidR="00CF0FCE">
        <w:rPr>
          <w:rFonts w:ascii="Times New Roman" w:eastAsia="Times New Roman" w:hAnsi="Times New Roman" w:cs="Times New Roman"/>
          <w:color w:val="000000"/>
          <w:sz w:val="24"/>
          <w:szCs w:val="24"/>
        </w:rPr>
        <w:t>Variable importance</w:t>
      </w:r>
      <w:r w:rsidR="00565F3D">
        <w:rPr>
          <w:rFonts w:ascii="Times New Roman" w:eastAsia="Times New Roman" w:hAnsi="Times New Roman" w:cs="Times New Roman"/>
          <w:color w:val="000000"/>
          <w:sz w:val="24"/>
          <w:szCs w:val="24"/>
        </w:rPr>
        <w:t xml:space="preserve"> </w:t>
      </w:r>
      <w:ins w:id="103" w:author="Colleen Reid" w:date="2020-04-25T20:53:00Z">
        <w:r w:rsidR="00E1555C">
          <w:rPr>
            <w:rFonts w:ascii="Times New Roman" w:eastAsia="Times New Roman" w:hAnsi="Times New Roman" w:cs="Times New Roman"/>
            <w:color w:val="000000"/>
            <w:sz w:val="24"/>
            <w:szCs w:val="24"/>
          </w:rPr>
          <w:t xml:space="preserve"> </w:t>
        </w:r>
      </w:ins>
      <w:del w:id="104" w:author="Colleen Reid" w:date="2020-04-25T20:53:00Z">
        <w:r w:rsidR="00565F3D" w:rsidDel="00E1555C">
          <w:rPr>
            <w:rFonts w:ascii="Times New Roman" w:eastAsia="Times New Roman" w:hAnsi="Times New Roman" w:cs="Times New Roman"/>
            <w:color w:val="000000"/>
            <w:sz w:val="24"/>
            <w:szCs w:val="24"/>
          </w:rPr>
          <w:delText xml:space="preserve">(discussed later) </w:delText>
        </w:r>
      </w:del>
      <w:r w:rsidR="00565F3D">
        <w:rPr>
          <w:rFonts w:ascii="Times New Roman" w:eastAsia="Times New Roman" w:hAnsi="Times New Roman" w:cs="Times New Roman"/>
          <w:color w:val="000000"/>
          <w:sz w:val="24"/>
          <w:szCs w:val="24"/>
        </w:rPr>
        <w:t>was calculated</w:t>
      </w:r>
      <w:r w:rsidR="00CF0FCE">
        <w:rPr>
          <w:rFonts w:ascii="Times New Roman" w:eastAsia="Times New Roman" w:hAnsi="Times New Roman" w:cs="Times New Roman"/>
          <w:color w:val="000000"/>
          <w:sz w:val="24"/>
          <w:szCs w:val="24"/>
        </w:rPr>
        <w:t xml:space="preserve"> using the “permutation” importance algorithm in the caret package.</w:t>
      </w:r>
    </w:p>
    <w:p w14:paraId="240FA1AB" w14:textId="606B4B30" w:rsidR="009B1478" w:rsidRDefault="00426300" w:rsidP="009B14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del w:id="105" w:author="Colleen Reid" w:date="2020-04-25T20:54:00Z">
        <w:r w:rsidR="009B1478" w:rsidRPr="009B1478" w:rsidDel="00E1555C">
          <w:rPr>
            <w:rFonts w:ascii="Times New Roman" w:eastAsia="Times New Roman" w:hAnsi="Times New Roman" w:cs="Times New Roman"/>
            <w:color w:val="000000"/>
            <w:sz w:val="24"/>
            <w:szCs w:val="24"/>
          </w:rPr>
          <w:delText xml:space="preserve">Preliminary analysis on random subsets of the data (exploring many different types of algorithms compatible with the caret package) suggested that a random forest implementation called </w:delText>
        </w:r>
        <w:r w:rsidR="009B1478" w:rsidRPr="009B1478" w:rsidDel="00E1555C">
          <w:rPr>
            <w:rFonts w:ascii="Times New Roman" w:eastAsia="Times New Roman" w:hAnsi="Times New Roman" w:cs="Times New Roman"/>
            <w:i/>
            <w:iCs/>
            <w:color w:val="000000"/>
            <w:sz w:val="24"/>
            <w:szCs w:val="24"/>
          </w:rPr>
          <w:delText>ranger</w:delText>
        </w:r>
        <w:r w:rsidR="009B1478" w:rsidRPr="009B1478" w:rsidDel="00E1555C">
          <w:rPr>
            <w:rFonts w:ascii="Times New Roman" w:eastAsia="Times New Roman" w:hAnsi="Times New Roman" w:cs="Times New Roman"/>
            <w:color w:val="000000"/>
            <w:sz w:val="24"/>
            <w:szCs w:val="24"/>
          </w:rPr>
          <w:delText xml:space="preserve"> and a gradient boosting implementation called </w:delText>
        </w:r>
        <w:r w:rsidR="009B1478" w:rsidRPr="009B1478" w:rsidDel="00E1555C">
          <w:rPr>
            <w:rFonts w:ascii="Times New Roman" w:eastAsia="Times New Roman" w:hAnsi="Times New Roman" w:cs="Times New Roman"/>
            <w:i/>
            <w:iCs/>
            <w:color w:val="000000"/>
            <w:sz w:val="24"/>
            <w:szCs w:val="24"/>
          </w:rPr>
          <w:delText>xgbTree</w:delText>
        </w:r>
        <w:r w:rsidR="009B1478" w:rsidRPr="009B1478" w:rsidDel="00E1555C">
          <w:rPr>
            <w:rFonts w:ascii="Times New Roman" w:eastAsia="Times New Roman" w:hAnsi="Times New Roman" w:cs="Times New Roman"/>
            <w:color w:val="000000"/>
            <w:sz w:val="24"/>
            <w:szCs w:val="24"/>
          </w:rPr>
          <w:delText xml:space="preserve"> (extreme gradient boosting tree) performed the best. </w:delText>
        </w:r>
      </w:del>
      <w:moveFromRangeStart w:id="106" w:author="Colleen Reid" w:date="2020-04-25T20:54:00Z" w:name="move38740515"/>
      <w:moveFrom w:id="107" w:author="Colleen Reid" w:date="2020-04-25T20:54:00Z">
        <w:r w:rsidR="009B1478" w:rsidRPr="009B1478" w:rsidDel="00E1555C">
          <w:rPr>
            <w:rFonts w:ascii="Times New Roman" w:eastAsia="Times New Roman" w:hAnsi="Times New Roman" w:cs="Times New Roman"/>
            <w:color w:val="000000"/>
            <w:sz w:val="24"/>
            <w:szCs w:val="24"/>
          </w:rPr>
          <w:t>This aligns with the findings of X</w:t>
        </w:r>
        <w:r w:rsidR="003664C9" w:rsidDel="00E1555C">
          <w:rPr>
            <w:rFonts w:ascii="Times New Roman" w:eastAsia="Times New Roman" w:hAnsi="Times New Roman" w:cs="Times New Roman"/>
            <w:color w:val="000000"/>
            <w:sz w:val="24"/>
            <w:szCs w:val="24"/>
          </w:rPr>
          <w:t>u et al. (2018)</w:t>
        </w:r>
        <w:r w:rsidR="009B1478" w:rsidRPr="009B1478" w:rsidDel="00E1555C">
          <w:rPr>
            <w:rFonts w:ascii="Times New Roman" w:eastAsia="Times New Roman" w:hAnsi="Times New Roman" w:cs="Times New Roman"/>
            <w:color w:val="000000"/>
            <w:sz w:val="24"/>
            <w:szCs w:val="24"/>
          </w:rPr>
          <w:t>, who found that t</w:t>
        </w:r>
        <w:r w:rsidR="001D771E" w:rsidDel="00E1555C">
          <w:rPr>
            <w:rFonts w:ascii="Times New Roman" w:eastAsia="Times New Roman" w:hAnsi="Times New Roman" w:cs="Times New Roman"/>
            <w:color w:val="000000"/>
            <w:sz w:val="24"/>
            <w:szCs w:val="24"/>
          </w:rPr>
          <w:t>ree-based models</w:t>
        </w:r>
        <w:r w:rsidR="009B1478" w:rsidRPr="009B1478" w:rsidDel="00E1555C">
          <w:rPr>
            <w:rFonts w:ascii="Times New Roman" w:eastAsia="Times New Roman" w:hAnsi="Times New Roman" w:cs="Times New Roman"/>
            <w:color w:val="000000"/>
            <w:sz w:val="24"/>
            <w:szCs w:val="24"/>
          </w:rPr>
          <w:t xml:space="preserve"> </w:t>
        </w:r>
        <w:r w:rsidR="001D771E" w:rsidDel="00E1555C">
          <w:rPr>
            <w:rFonts w:ascii="Times New Roman" w:eastAsia="Times New Roman" w:hAnsi="Times New Roman" w:cs="Times New Roman"/>
            <w:color w:val="000000"/>
            <w:sz w:val="24"/>
            <w:szCs w:val="24"/>
          </w:rPr>
          <w:t>(</w:t>
        </w:r>
        <w:r w:rsidR="00C738D2" w:rsidDel="00E1555C">
          <w:rPr>
            <w:rFonts w:ascii="Times New Roman" w:eastAsia="Times New Roman" w:hAnsi="Times New Roman" w:cs="Times New Roman"/>
            <w:color w:val="000000"/>
            <w:sz w:val="24"/>
            <w:szCs w:val="24"/>
          </w:rPr>
          <w:t xml:space="preserve">using </w:t>
        </w:r>
        <w:r w:rsidR="009B1478" w:rsidRPr="009B1478" w:rsidDel="00E1555C">
          <w:rPr>
            <w:rFonts w:ascii="Times New Roman" w:eastAsia="Times New Roman" w:hAnsi="Times New Roman" w:cs="Times New Roman"/>
            <w:color w:val="000000"/>
            <w:sz w:val="24"/>
            <w:szCs w:val="24"/>
          </w:rPr>
          <w:t>random forest, gradient boosting, and cubist algorithms</w:t>
        </w:r>
        <w:r w:rsidR="001D771E" w:rsidDel="00E1555C">
          <w:rPr>
            <w:rFonts w:ascii="Times New Roman" w:eastAsia="Times New Roman" w:hAnsi="Times New Roman" w:cs="Times New Roman"/>
            <w:color w:val="000000"/>
            <w:sz w:val="24"/>
            <w:szCs w:val="24"/>
          </w:rPr>
          <w:t>)</w:t>
        </w:r>
        <w:r w:rsidR="009B1478" w:rsidRPr="009B1478" w:rsidDel="00E1555C">
          <w:rPr>
            <w:rFonts w:ascii="Times New Roman" w:eastAsia="Times New Roman" w:hAnsi="Times New Roman" w:cs="Times New Roman"/>
            <w:color w:val="000000"/>
            <w:sz w:val="24"/>
            <w:szCs w:val="24"/>
          </w:rPr>
          <w:t xml:space="preserve"> performed the best in </w:t>
        </w:r>
        <w:commentRangeStart w:id="108"/>
        <w:r w:rsidR="009B1478" w:rsidRPr="009B1478" w:rsidDel="00E1555C">
          <w:rPr>
            <w:rFonts w:ascii="Times New Roman" w:eastAsia="Times New Roman" w:hAnsi="Times New Roman" w:cs="Times New Roman"/>
            <w:color w:val="000000"/>
            <w:sz w:val="24"/>
            <w:szCs w:val="24"/>
          </w:rPr>
          <w:t xml:space="preserve">this kind </w:t>
        </w:r>
        <w:commentRangeEnd w:id="108"/>
        <w:r w:rsidR="00E1555C" w:rsidDel="00E1555C">
          <w:rPr>
            <w:rStyle w:val="CommentReference"/>
          </w:rPr>
          <w:commentReference w:id="108"/>
        </w:r>
        <w:r w:rsidR="009B1478" w:rsidRPr="009B1478" w:rsidDel="00E1555C">
          <w:rPr>
            <w:rFonts w:ascii="Times New Roman" w:eastAsia="Times New Roman" w:hAnsi="Times New Roman" w:cs="Times New Roman"/>
            <w:color w:val="000000"/>
            <w:sz w:val="24"/>
            <w:szCs w:val="24"/>
          </w:rPr>
          <w:t>of land-use regression</w:t>
        </w:r>
        <w:r w:rsidR="003664C9" w:rsidDel="00E1555C">
          <w:rPr>
            <w:rFonts w:ascii="Times New Roman" w:eastAsia="Times New Roman" w:hAnsi="Times New Roman" w:cs="Times New Roman"/>
            <w:color w:val="000000"/>
            <w:sz w:val="24"/>
            <w:szCs w:val="24"/>
          </w:rPr>
          <w:t xml:space="preserve"> </w:t>
        </w:r>
        <w:r w:rsidR="003664C9" w:rsidDel="00E1555C">
          <w:rPr>
            <w:rFonts w:ascii="Times New Roman" w:eastAsia="Times New Roman" w:hAnsi="Times New Roman" w:cs="Times New Roman"/>
            <w:color w:val="000000"/>
            <w:sz w:val="24"/>
            <w:szCs w:val="24"/>
          </w:rPr>
          <w:fldChar w:fldCharType="begin"/>
        </w:r>
        <w:r w:rsidR="00152AC8" w:rsidDel="00E1555C">
          <w:rPr>
            <w:rFonts w:ascii="Times New Roman" w:eastAsia="Times New Roman" w:hAnsi="Times New Roman" w:cs="Times New Roman"/>
            <w:color w:val="000000"/>
            <w:sz w:val="24"/>
            <w:szCs w:val="24"/>
          </w:rPr>
          <w:instrText xml:space="preserve"> ADDIN ZOTERO_ITEM CSL_CITATION {"citationID":"AeSPrp2x","properties":{"formattedCitation":"[7]","plainCitation":"[7]","noteIndex":0},"citationItems":[{"id":474,"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003664C9" w:rsidDel="00E1555C">
          <w:rPr>
            <w:rFonts w:ascii="Times New Roman" w:eastAsia="Times New Roman" w:hAnsi="Times New Roman" w:cs="Times New Roman"/>
            <w:color w:val="000000"/>
            <w:sz w:val="24"/>
            <w:szCs w:val="24"/>
          </w:rPr>
          <w:fldChar w:fldCharType="separate"/>
        </w:r>
        <w:r w:rsidR="00152AC8" w:rsidRPr="00152AC8" w:rsidDel="00E1555C">
          <w:rPr>
            <w:rFonts w:ascii="Times New Roman" w:hAnsi="Times New Roman" w:cs="Times New Roman"/>
            <w:sz w:val="24"/>
          </w:rPr>
          <w:t>[7]</w:t>
        </w:r>
        <w:r w:rsidR="003664C9" w:rsidDel="00E1555C">
          <w:rPr>
            <w:rFonts w:ascii="Times New Roman" w:eastAsia="Times New Roman" w:hAnsi="Times New Roman" w:cs="Times New Roman"/>
            <w:color w:val="000000"/>
            <w:sz w:val="24"/>
            <w:szCs w:val="24"/>
          </w:rPr>
          <w:fldChar w:fldCharType="end"/>
        </w:r>
        <w:r w:rsidR="009B1478" w:rsidRPr="009B1478" w:rsidDel="00E1555C">
          <w:rPr>
            <w:rFonts w:ascii="Times New Roman" w:eastAsia="Times New Roman" w:hAnsi="Times New Roman" w:cs="Times New Roman"/>
            <w:color w:val="000000"/>
            <w:sz w:val="24"/>
            <w:szCs w:val="24"/>
          </w:rPr>
          <w:t xml:space="preserve">. Then, we used the same random subsets of the data to tune hyperparameters for </w:t>
        </w:r>
        <w:r w:rsidR="00F045EA" w:rsidDel="00E1555C">
          <w:rPr>
            <w:rFonts w:ascii="Times New Roman" w:eastAsia="Times New Roman" w:hAnsi="Times New Roman" w:cs="Times New Roman"/>
            <w:color w:val="000000"/>
            <w:sz w:val="24"/>
            <w:szCs w:val="24"/>
          </w:rPr>
          <w:t xml:space="preserve">each </w:t>
        </w:r>
        <w:r w:rsidR="009B1478" w:rsidRPr="009B1478" w:rsidDel="00E1555C">
          <w:rPr>
            <w:rFonts w:ascii="Times New Roman" w:eastAsia="Times New Roman" w:hAnsi="Times New Roman" w:cs="Times New Roman"/>
            <w:color w:val="000000"/>
            <w:sz w:val="24"/>
            <w:szCs w:val="24"/>
          </w:rPr>
          <w:t xml:space="preserve">algorithm via a grid-search (see code </w:t>
        </w:r>
        <w:r w:rsidR="00333695" w:rsidDel="00E1555C">
          <w:rPr>
            <w:rFonts w:ascii="Times New Roman" w:eastAsia="Times New Roman" w:hAnsi="Times New Roman" w:cs="Times New Roman"/>
            <w:color w:val="000000"/>
            <w:sz w:val="24"/>
            <w:szCs w:val="24"/>
          </w:rPr>
          <w:t xml:space="preserve">and final parameters </w:t>
        </w:r>
        <w:r w:rsidR="009B1478" w:rsidRPr="009B1478" w:rsidDel="00E1555C">
          <w:rPr>
            <w:rFonts w:ascii="Times New Roman" w:eastAsia="Times New Roman" w:hAnsi="Times New Roman" w:cs="Times New Roman"/>
            <w:color w:val="000000"/>
            <w:sz w:val="24"/>
            <w:szCs w:val="24"/>
          </w:rPr>
          <w:t xml:space="preserve">in </w:t>
        </w:r>
        <w:r w:rsidR="00333695" w:rsidDel="00E1555C">
          <w:rPr>
            <w:rFonts w:ascii="Times New Roman" w:eastAsia="Times New Roman" w:hAnsi="Times New Roman" w:cs="Times New Roman"/>
            <w:color w:val="000000"/>
            <w:sz w:val="24"/>
            <w:szCs w:val="24"/>
          </w:rPr>
          <w:t xml:space="preserve">the </w:t>
        </w:r>
        <w:r w:rsidR="005F1CD9" w:rsidDel="00E1555C">
          <w:rPr>
            <w:rFonts w:ascii="Times New Roman" w:eastAsia="Times New Roman" w:hAnsi="Times New Roman" w:cs="Times New Roman"/>
            <w:color w:val="000000"/>
            <w:sz w:val="24"/>
            <w:szCs w:val="24"/>
          </w:rPr>
          <w:t>S</w:t>
        </w:r>
        <w:r w:rsidR="009B1478" w:rsidRPr="009B1478" w:rsidDel="00E1555C">
          <w:rPr>
            <w:rFonts w:ascii="Times New Roman" w:eastAsia="Times New Roman" w:hAnsi="Times New Roman" w:cs="Times New Roman"/>
            <w:color w:val="000000"/>
            <w:sz w:val="24"/>
            <w:szCs w:val="24"/>
          </w:rPr>
          <w:t xml:space="preserve">upplementary </w:t>
        </w:r>
        <w:r w:rsidR="005F1CD9" w:rsidDel="00E1555C">
          <w:rPr>
            <w:rFonts w:ascii="Times New Roman" w:eastAsia="Times New Roman" w:hAnsi="Times New Roman" w:cs="Times New Roman"/>
            <w:color w:val="000000"/>
            <w:sz w:val="24"/>
            <w:szCs w:val="24"/>
          </w:rPr>
          <w:t>M</w:t>
        </w:r>
        <w:r w:rsidR="009B1478" w:rsidRPr="009B1478" w:rsidDel="00E1555C">
          <w:rPr>
            <w:rFonts w:ascii="Times New Roman" w:eastAsia="Times New Roman" w:hAnsi="Times New Roman" w:cs="Times New Roman"/>
            <w:color w:val="000000"/>
            <w:sz w:val="24"/>
            <w:szCs w:val="24"/>
          </w:rPr>
          <w:t>aterial).</w:t>
        </w:r>
      </w:moveFrom>
      <w:moveFromRangeEnd w:id="106"/>
    </w:p>
    <w:p w14:paraId="07B64FA7" w14:textId="35A69BC7" w:rsidR="00A04124" w:rsidRPr="00A04124" w:rsidRDefault="00A04124" w:rsidP="00A04124">
      <w:pPr>
        <w:spacing w:after="0" w:line="240" w:lineRule="auto"/>
        <w:ind w:firstLine="720"/>
        <w:rPr>
          <w:rFonts w:ascii="Times New Roman" w:eastAsia="Times New Roman" w:hAnsi="Times New Roman" w:cs="Times New Roman"/>
          <w:color w:val="000000"/>
          <w:sz w:val="24"/>
          <w:szCs w:val="24"/>
        </w:rPr>
      </w:pPr>
      <w:moveFromRangeStart w:id="109" w:author="Colleen Reid" w:date="2020-04-25T20:55:00Z" w:name="move38740570"/>
      <w:moveFrom w:id="110" w:author="Colleen Reid" w:date="2020-04-25T20:55:00Z">
        <w:r w:rsidDel="002F7769">
          <w:rPr>
            <w:rFonts w:ascii="Times New Roman" w:eastAsia="Times New Roman" w:hAnsi="Times New Roman" w:cs="Times New Roman"/>
            <w:color w:val="000000"/>
            <w:sz w:val="24"/>
            <w:szCs w:val="24"/>
          </w:rPr>
          <w:t xml:space="preserve">Output from chemical transport models </w:t>
        </w:r>
        <w:commentRangeStart w:id="111"/>
        <w:r w:rsidDel="002F7769">
          <w:rPr>
            <w:rFonts w:ascii="Times New Roman" w:eastAsia="Times New Roman" w:hAnsi="Times New Roman" w:cs="Times New Roman"/>
            <w:color w:val="000000"/>
            <w:sz w:val="24"/>
            <w:szCs w:val="24"/>
          </w:rPr>
          <w:t xml:space="preserve">has been shown </w:t>
        </w:r>
        <w:commentRangeEnd w:id="111"/>
        <w:r w:rsidDel="002F7769">
          <w:rPr>
            <w:rStyle w:val="CommentReference"/>
          </w:rPr>
          <w:commentReference w:id="111"/>
        </w:r>
        <w:r w:rsidDel="002F7769">
          <w:rPr>
            <w:rFonts w:ascii="Times New Roman" w:eastAsia="Times New Roman" w:hAnsi="Times New Roman" w:cs="Times New Roman"/>
            <w:color w:val="000000"/>
            <w:sz w:val="24"/>
            <w:szCs w:val="24"/>
          </w:rPr>
          <w:t>to be an important input to land-use regression models for PM</w:t>
        </w:r>
        <w:r w:rsidDel="002F7769">
          <w:rPr>
            <w:rFonts w:ascii="Times New Roman" w:eastAsia="Times New Roman" w:hAnsi="Times New Roman" w:cs="Times New Roman"/>
            <w:color w:val="000000"/>
            <w:sz w:val="24"/>
            <w:szCs w:val="24"/>
            <w:vertAlign w:val="subscript"/>
          </w:rPr>
          <w:t xml:space="preserve">2.5 </w:t>
        </w:r>
        <w:r w:rsidDel="002F7769">
          <w:rPr>
            <w:rFonts w:ascii="Times New Roman" w:eastAsia="Times New Roman" w:hAnsi="Times New Roman" w:cs="Times New Roman"/>
            <w:color w:val="000000"/>
            <w:sz w:val="24"/>
            <w:szCs w:val="24"/>
            <w:vertAlign w:val="subscript"/>
          </w:rPr>
          <w:fldChar w:fldCharType="begin"/>
        </w:r>
        <w:r w:rsidDel="002F7769">
          <w:rPr>
            <w:rFonts w:ascii="Times New Roman" w:eastAsia="Times New Roman" w:hAnsi="Times New Roman" w:cs="Times New Roman"/>
            <w:color w:val="000000"/>
            <w:sz w:val="24"/>
            <w:szCs w:val="24"/>
            <w:vertAlign w:val="subscript"/>
          </w:rPr>
          <w:instrText xml:space="preserve"> ADDIN ZOTERO_ITEM CSL_CITATION {"citationID":"Wu8xv1ze","properties":{"formattedCitation":"[1]","plainCitation":"[1]","noteIndex":0},"citationItems":[{"id":760,"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Del="002F7769">
          <w:rPr>
            <w:rFonts w:ascii="Times New Roman" w:eastAsia="Times New Roman" w:hAnsi="Times New Roman" w:cs="Times New Roman"/>
            <w:color w:val="000000"/>
            <w:sz w:val="24"/>
            <w:szCs w:val="24"/>
            <w:vertAlign w:val="subscript"/>
          </w:rPr>
          <w:fldChar w:fldCharType="separate"/>
        </w:r>
        <w:r w:rsidRPr="004D351E" w:rsidDel="002F7769">
          <w:rPr>
            <w:rFonts w:ascii="Times New Roman" w:hAnsi="Times New Roman" w:cs="Times New Roman"/>
            <w:sz w:val="24"/>
          </w:rPr>
          <w:t>[1]</w:t>
        </w:r>
        <w:r w:rsidDel="002F7769">
          <w:rPr>
            <w:rFonts w:ascii="Times New Roman" w:eastAsia="Times New Roman" w:hAnsi="Times New Roman" w:cs="Times New Roman"/>
            <w:color w:val="000000"/>
            <w:sz w:val="24"/>
            <w:szCs w:val="24"/>
            <w:vertAlign w:val="subscript"/>
          </w:rPr>
          <w:fldChar w:fldCharType="end"/>
        </w:r>
        <w:r w:rsidDel="002F7769">
          <w:rPr>
            <w:rFonts w:ascii="Times New Roman" w:eastAsia="Times New Roman" w:hAnsi="Times New Roman" w:cs="Times New Roman"/>
            <w:color w:val="000000"/>
            <w:sz w:val="24"/>
            <w:szCs w:val="24"/>
          </w:rPr>
          <w:t xml:space="preserve">. </w:t>
        </w:r>
      </w:moveFrom>
      <w:moveFromRangeEnd w:id="109"/>
      <w:del w:id="112" w:author="Colleen Reid" w:date="2020-04-25T21:00:00Z">
        <w:r w:rsidDel="00E86224">
          <w:rPr>
            <w:rFonts w:ascii="Times New Roman" w:eastAsia="Times New Roman" w:hAnsi="Times New Roman" w:cs="Times New Roman"/>
            <w:color w:val="000000"/>
            <w:sz w:val="24"/>
            <w:szCs w:val="24"/>
          </w:rPr>
          <w:delText xml:space="preserve">However, </w:delText>
        </w:r>
      </w:del>
      <w:ins w:id="113" w:author="Colleen Reid" w:date="2020-04-25T21:00:00Z">
        <w:r w:rsidR="00E86224">
          <w:rPr>
            <w:rFonts w:ascii="Times New Roman" w:eastAsia="Times New Roman" w:hAnsi="Times New Roman" w:cs="Times New Roman"/>
            <w:color w:val="000000"/>
            <w:sz w:val="24"/>
            <w:szCs w:val="24"/>
          </w:rPr>
          <w:t>T</w:t>
        </w:r>
      </w:ins>
      <w:del w:id="114" w:author="Colleen Reid" w:date="2020-04-25T21:00:00Z">
        <w:r w:rsidDel="00E86224">
          <w:rPr>
            <w:rFonts w:ascii="Times New Roman" w:eastAsia="Times New Roman" w:hAnsi="Times New Roman" w:cs="Times New Roman"/>
            <w:color w:val="000000"/>
            <w:sz w:val="24"/>
            <w:szCs w:val="24"/>
          </w:rPr>
          <w:delText>t</w:delText>
        </w:r>
      </w:del>
      <w:r>
        <w:rPr>
          <w:rFonts w:ascii="Times New Roman" w:eastAsia="Times New Roman" w:hAnsi="Times New Roman" w:cs="Times New Roman"/>
          <w:color w:val="000000"/>
          <w:sz w:val="24"/>
          <w:szCs w:val="24"/>
        </w:rPr>
        <w:t xml:space="preserve">he </w:t>
      </w:r>
      <w:ins w:id="115" w:author="Colleen Reid" w:date="2020-04-25T21:00:00Z">
        <w:r w:rsidR="00E86224">
          <w:rPr>
            <w:rFonts w:ascii="Times New Roman" w:eastAsia="Times New Roman" w:hAnsi="Times New Roman" w:cs="Times New Roman"/>
            <w:color w:val="000000"/>
            <w:sz w:val="24"/>
            <w:szCs w:val="24"/>
          </w:rPr>
          <w:t>CMA</w:t>
        </w:r>
      </w:ins>
      <w:ins w:id="116" w:author="Colleen Reid" w:date="2020-04-25T21:01:00Z">
        <w:r w:rsidR="00E86224">
          <w:rPr>
            <w:rFonts w:ascii="Times New Roman" w:eastAsia="Times New Roman" w:hAnsi="Times New Roman" w:cs="Times New Roman"/>
            <w:color w:val="000000"/>
            <w:sz w:val="24"/>
            <w:szCs w:val="24"/>
          </w:rPr>
          <w:t xml:space="preserve">Q </w:t>
        </w:r>
      </w:ins>
      <w:del w:id="117" w:author="Colleen Reid" w:date="2020-04-25T21:01:00Z">
        <w:r w:rsidDel="00E86224">
          <w:rPr>
            <w:rFonts w:ascii="Times New Roman" w:eastAsia="Times New Roman" w:hAnsi="Times New Roman" w:cs="Times New Roman"/>
            <w:color w:val="000000"/>
            <w:sz w:val="24"/>
            <w:szCs w:val="24"/>
          </w:rPr>
          <w:delText>chemical transport model dataset</w:delText>
        </w:r>
      </w:del>
      <w:ins w:id="118" w:author="Colleen Reid" w:date="2020-04-25T21:01:00Z">
        <w:r w:rsidR="00E86224">
          <w:rPr>
            <w:rFonts w:ascii="Times New Roman" w:eastAsia="Times New Roman" w:hAnsi="Times New Roman" w:cs="Times New Roman"/>
            <w:color w:val="000000"/>
            <w:sz w:val="24"/>
            <w:szCs w:val="24"/>
          </w:rPr>
          <w:t>dataset</w:t>
        </w:r>
      </w:ins>
      <w:r>
        <w:rPr>
          <w:rFonts w:ascii="Times New Roman" w:eastAsia="Times New Roman" w:hAnsi="Times New Roman" w:cs="Times New Roman"/>
          <w:color w:val="000000"/>
          <w:sz w:val="24"/>
          <w:szCs w:val="24"/>
        </w:rPr>
        <w:t xml:space="preserve"> </w:t>
      </w:r>
      <w:del w:id="119" w:author="Colleen Reid" w:date="2020-04-25T21:01:00Z">
        <w:r w:rsidDel="00E86224">
          <w:rPr>
            <w:rFonts w:ascii="Times New Roman" w:eastAsia="Times New Roman" w:hAnsi="Times New Roman" w:cs="Times New Roman"/>
            <w:color w:val="000000"/>
            <w:sz w:val="24"/>
            <w:szCs w:val="24"/>
          </w:rPr>
          <w:delText xml:space="preserve">to which we had access, CMAQ, </w:delText>
        </w:r>
      </w:del>
      <w:r>
        <w:rPr>
          <w:rFonts w:ascii="Times New Roman" w:eastAsia="Times New Roman" w:hAnsi="Times New Roman" w:cs="Times New Roman"/>
          <w:color w:val="000000"/>
          <w:sz w:val="24"/>
          <w:szCs w:val="24"/>
        </w:rPr>
        <w:t xml:space="preserve">was only available </w:t>
      </w:r>
      <w:del w:id="120" w:author="Colleen Reid" w:date="2020-04-25T21:01:00Z">
        <w:r w:rsidDel="00E86224">
          <w:rPr>
            <w:rFonts w:ascii="Times New Roman" w:eastAsia="Times New Roman" w:hAnsi="Times New Roman" w:cs="Times New Roman"/>
            <w:color w:val="000000"/>
            <w:sz w:val="24"/>
            <w:szCs w:val="24"/>
          </w:rPr>
          <w:delText xml:space="preserve">through </w:delText>
        </w:r>
      </w:del>
      <w:ins w:id="121" w:author="Colleen Reid" w:date="2020-04-25T21:01:00Z">
        <w:r w:rsidR="00E86224">
          <w:rPr>
            <w:rFonts w:ascii="Times New Roman" w:eastAsia="Times New Roman" w:hAnsi="Times New Roman" w:cs="Times New Roman"/>
            <w:color w:val="000000"/>
            <w:sz w:val="24"/>
            <w:szCs w:val="24"/>
          </w:rPr>
          <w:t>from 2008-</w:t>
        </w:r>
      </w:ins>
      <w:r>
        <w:rPr>
          <w:rFonts w:ascii="Times New Roman" w:eastAsia="Times New Roman" w:hAnsi="Times New Roman" w:cs="Times New Roman"/>
          <w:color w:val="000000"/>
          <w:sz w:val="24"/>
          <w:szCs w:val="24"/>
        </w:rPr>
        <w:t>2016. Because of our interest in the years 2017 and 2018, when there were many large wildfires</w:t>
      </w:r>
      <w:ins w:id="122" w:author="Colleen Reid" w:date="2020-04-25T21:01:00Z">
        <w:r w:rsidR="00E86224">
          <w:rPr>
            <w:rFonts w:ascii="Times New Roman" w:eastAsia="Times New Roman" w:hAnsi="Times New Roman" w:cs="Times New Roman"/>
            <w:color w:val="000000"/>
            <w:sz w:val="24"/>
            <w:szCs w:val="24"/>
          </w:rPr>
          <w:t xml:space="preserve"> in the western US</w:t>
        </w:r>
      </w:ins>
      <w:r>
        <w:rPr>
          <w:rFonts w:ascii="Times New Roman" w:eastAsia="Times New Roman" w:hAnsi="Times New Roman" w:cs="Times New Roman"/>
          <w:color w:val="000000"/>
          <w:sz w:val="24"/>
          <w:szCs w:val="24"/>
        </w:rPr>
        <w:t xml:space="preserve">, we </w:t>
      </w:r>
      <w:r w:rsidRPr="009B1478">
        <w:rPr>
          <w:rFonts w:ascii="Times New Roman" w:eastAsia="Times New Roman" w:hAnsi="Times New Roman" w:cs="Times New Roman"/>
          <w:color w:val="000000"/>
          <w:sz w:val="24"/>
          <w:szCs w:val="24"/>
        </w:rPr>
        <w:t xml:space="preserve">ran all </w:t>
      </w:r>
      <w:r>
        <w:rPr>
          <w:rFonts w:ascii="Times New Roman" w:eastAsia="Times New Roman" w:hAnsi="Times New Roman" w:cs="Times New Roman"/>
          <w:color w:val="000000"/>
          <w:sz w:val="24"/>
          <w:szCs w:val="24"/>
        </w:rPr>
        <w:t>the</w:t>
      </w:r>
      <w:r w:rsidRPr="009B1478">
        <w:rPr>
          <w:rFonts w:ascii="Times New Roman" w:eastAsia="Times New Roman" w:hAnsi="Times New Roman" w:cs="Times New Roman"/>
          <w:color w:val="000000"/>
          <w:sz w:val="24"/>
          <w:szCs w:val="24"/>
        </w:rPr>
        <w:t xml:space="preserve"> models</w:t>
      </w:r>
      <w:r>
        <w:rPr>
          <w:rFonts w:ascii="Times New Roman" w:eastAsia="Times New Roman" w:hAnsi="Times New Roman" w:cs="Times New Roman"/>
          <w:color w:val="000000"/>
          <w:sz w:val="24"/>
          <w:szCs w:val="24"/>
        </w:rPr>
        <w:t xml:space="preserve"> in this analysis</w:t>
      </w:r>
      <w:r w:rsidRPr="009B1478">
        <w:rPr>
          <w:rFonts w:ascii="Times New Roman" w:eastAsia="Times New Roman" w:hAnsi="Times New Roman" w:cs="Times New Roman"/>
          <w:color w:val="000000"/>
          <w:sz w:val="24"/>
          <w:szCs w:val="24"/>
        </w:rPr>
        <w:t xml:space="preserve"> on the 2008-2018 data without CMAQ as well as on the 2008-2016 data with CMAQ.</w:t>
      </w:r>
      <w:r w:rsidR="00720A42">
        <w:rPr>
          <w:rFonts w:ascii="Times New Roman" w:eastAsia="Times New Roman" w:hAnsi="Times New Roman" w:cs="Times New Roman"/>
          <w:color w:val="000000"/>
          <w:sz w:val="24"/>
          <w:szCs w:val="24"/>
        </w:rPr>
        <w:t xml:space="preserve"> </w:t>
      </w:r>
      <w:del w:id="123" w:author="Colleen Reid" w:date="2020-04-25T21:02:00Z">
        <w:r w:rsidR="0018235B" w:rsidDel="00E86224">
          <w:rPr>
            <w:rFonts w:ascii="Times New Roman" w:eastAsia="Times New Roman" w:hAnsi="Times New Roman" w:cs="Times New Roman"/>
            <w:color w:val="000000"/>
            <w:sz w:val="24"/>
            <w:szCs w:val="24"/>
          </w:rPr>
          <w:delText>Observations that were in the training (testing) sets without CMAQ were also in the training (testing) sets with CMAQ.</w:delText>
        </w:r>
      </w:del>
    </w:p>
    <w:p w14:paraId="6570896E" w14:textId="2F239A50" w:rsidR="00123468" w:rsidRPr="00E15D0D" w:rsidRDefault="009B1478" w:rsidP="009B1478">
      <w:pPr>
        <w:spacing w:after="0" w:line="240" w:lineRule="auto"/>
        <w:rPr>
          <w:rFonts w:ascii="Times New Roman" w:eastAsia="Times New Roman" w:hAnsi="Times New Roman" w:cs="Times New Roman"/>
          <w:color w:val="000000"/>
          <w:sz w:val="24"/>
          <w:szCs w:val="24"/>
        </w:rPr>
      </w:pPr>
      <w:r w:rsidRPr="009B1478">
        <w:rPr>
          <w:rFonts w:ascii="Times New Roman" w:eastAsia="Times New Roman" w:hAnsi="Times New Roman" w:cs="Times New Roman"/>
          <w:color w:val="000000"/>
          <w:sz w:val="24"/>
          <w:szCs w:val="24"/>
        </w:rPr>
        <w:tab/>
      </w:r>
      <w:del w:id="124" w:author="Colleen Reid" w:date="2020-04-25T21:05:00Z">
        <w:r w:rsidRPr="009B1478" w:rsidDel="00E86224">
          <w:rPr>
            <w:rFonts w:ascii="Times New Roman" w:eastAsia="Times New Roman" w:hAnsi="Times New Roman" w:cs="Times New Roman"/>
            <w:color w:val="000000"/>
            <w:sz w:val="24"/>
            <w:szCs w:val="24"/>
          </w:rPr>
          <w:delText xml:space="preserve">One of the biggest challenges in this study was developing a model that worked well </w:delText>
        </w:r>
        <w:r w:rsidR="00941B0B" w:rsidDel="00E86224">
          <w:rPr>
            <w:rFonts w:ascii="Times New Roman" w:eastAsia="Times New Roman" w:hAnsi="Times New Roman" w:cs="Times New Roman"/>
            <w:color w:val="000000"/>
            <w:sz w:val="24"/>
            <w:szCs w:val="24"/>
          </w:rPr>
          <w:delText xml:space="preserve">spatially and temporally </w:delText>
        </w:r>
        <w:r w:rsidRPr="009B1478" w:rsidDel="00E86224">
          <w:rPr>
            <w:rFonts w:ascii="Times New Roman" w:eastAsia="Times New Roman" w:hAnsi="Times New Roman" w:cs="Times New Roman"/>
            <w:color w:val="000000"/>
            <w:sz w:val="24"/>
            <w:szCs w:val="24"/>
          </w:rPr>
          <w:delText xml:space="preserve">across the study </w:delText>
        </w:r>
        <w:r w:rsidR="00941B0B" w:rsidDel="00E86224">
          <w:rPr>
            <w:rFonts w:ascii="Times New Roman" w:eastAsia="Times New Roman" w:hAnsi="Times New Roman" w:cs="Times New Roman"/>
            <w:color w:val="000000"/>
            <w:sz w:val="24"/>
            <w:szCs w:val="24"/>
          </w:rPr>
          <w:delText>domain</w:delText>
        </w:r>
        <w:r w:rsidRPr="009B1478" w:rsidDel="00E86224">
          <w:rPr>
            <w:rFonts w:ascii="Times New Roman" w:eastAsia="Times New Roman" w:hAnsi="Times New Roman" w:cs="Times New Roman"/>
            <w:color w:val="000000"/>
            <w:sz w:val="24"/>
            <w:szCs w:val="24"/>
          </w:rPr>
          <w:delText xml:space="preserve">. </w:delText>
        </w:r>
        <w:r w:rsidR="00E15D0D" w:rsidDel="00E86224">
          <w:rPr>
            <w:rFonts w:ascii="Times New Roman" w:eastAsia="Times New Roman" w:hAnsi="Times New Roman" w:cs="Times New Roman"/>
            <w:color w:val="000000"/>
            <w:sz w:val="24"/>
            <w:szCs w:val="24"/>
          </w:rPr>
          <w:delText xml:space="preserve">Using nested levels of spatiotemporal variables helped capture nonlinear spatiotemporal effects. </w:delText>
        </w:r>
        <w:r w:rsidR="00C60DEE" w:rsidDel="00E86224">
          <w:rPr>
            <w:rFonts w:ascii="Times New Roman" w:eastAsia="Times New Roman" w:hAnsi="Times New Roman" w:cs="Times New Roman"/>
            <w:color w:val="000000"/>
            <w:sz w:val="24"/>
            <w:szCs w:val="24"/>
          </w:rPr>
          <w:delText>T</w:delText>
        </w:r>
        <w:r w:rsidRPr="009B1478" w:rsidDel="00E86224">
          <w:rPr>
            <w:rFonts w:ascii="Times New Roman" w:eastAsia="Times New Roman" w:hAnsi="Times New Roman" w:cs="Times New Roman"/>
            <w:color w:val="000000"/>
            <w:sz w:val="24"/>
            <w:szCs w:val="24"/>
          </w:rPr>
          <w:delText>emporal</w:delText>
        </w:r>
        <w:r w:rsidR="00C60DEE" w:rsidDel="00E86224">
          <w:rPr>
            <w:rFonts w:ascii="Times New Roman" w:eastAsia="Times New Roman" w:hAnsi="Times New Roman" w:cs="Times New Roman"/>
            <w:color w:val="000000"/>
            <w:sz w:val="24"/>
            <w:szCs w:val="24"/>
          </w:rPr>
          <w:delText xml:space="preserve"> </w:delText>
        </w:r>
        <w:r w:rsidR="001677ED" w:rsidDel="00E86224">
          <w:rPr>
            <w:rFonts w:ascii="Times New Roman" w:eastAsia="Times New Roman" w:hAnsi="Times New Roman" w:cs="Times New Roman"/>
            <w:color w:val="000000"/>
            <w:sz w:val="24"/>
            <w:szCs w:val="24"/>
          </w:rPr>
          <w:delText xml:space="preserve">variable </w:delText>
        </w:r>
        <w:r w:rsidR="00C60DEE" w:rsidDel="00E86224">
          <w:rPr>
            <w:rFonts w:ascii="Times New Roman" w:eastAsia="Times New Roman" w:hAnsi="Times New Roman" w:cs="Times New Roman"/>
            <w:color w:val="000000"/>
            <w:sz w:val="24"/>
            <w:szCs w:val="24"/>
          </w:rPr>
          <w:delText>nesting</w:delText>
        </w:r>
        <w:r w:rsidRPr="009B1478" w:rsidDel="00E86224">
          <w:rPr>
            <w:rFonts w:ascii="Times New Roman" w:eastAsia="Times New Roman" w:hAnsi="Times New Roman" w:cs="Times New Roman"/>
            <w:color w:val="000000"/>
            <w:sz w:val="24"/>
            <w:szCs w:val="24"/>
          </w:rPr>
          <w:delText xml:space="preserve"> </w:delText>
        </w:r>
        <w:r w:rsidR="00283E40" w:rsidDel="00E86224">
          <w:rPr>
            <w:rFonts w:ascii="Times New Roman" w:eastAsia="Times New Roman" w:hAnsi="Times New Roman" w:cs="Times New Roman"/>
            <w:color w:val="000000"/>
            <w:sz w:val="24"/>
            <w:szCs w:val="24"/>
          </w:rPr>
          <w:delText>consisted of</w:delText>
        </w:r>
        <w:r w:rsidRPr="009B1478" w:rsidDel="00E86224">
          <w:rPr>
            <w:rFonts w:ascii="Times New Roman" w:eastAsia="Times New Roman" w:hAnsi="Times New Roman" w:cs="Times New Roman"/>
            <w:color w:val="000000"/>
            <w:sz w:val="24"/>
            <w:szCs w:val="24"/>
          </w:rPr>
          <w:delText xml:space="preserve"> variables to indicate the periods 2008-2012, 2013-2016, and 2017-2018</w:delText>
        </w:r>
        <w:r w:rsidR="0073601C" w:rsidDel="00E86224">
          <w:rPr>
            <w:rFonts w:ascii="Times New Roman" w:eastAsia="Times New Roman" w:hAnsi="Times New Roman" w:cs="Times New Roman"/>
            <w:color w:val="000000"/>
            <w:sz w:val="24"/>
            <w:szCs w:val="24"/>
          </w:rPr>
          <w:delText xml:space="preserve"> (the periods </w:delText>
        </w:r>
        <w:r w:rsidR="0010330A" w:rsidDel="00E86224">
          <w:rPr>
            <w:rFonts w:ascii="Times New Roman" w:eastAsia="Times New Roman" w:hAnsi="Times New Roman" w:cs="Times New Roman"/>
            <w:color w:val="000000"/>
            <w:sz w:val="24"/>
            <w:szCs w:val="24"/>
          </w:rPr>
          <w:delText xml:space="preserve">when CMAQ </w:delText>
        </w:r>
        <w:r w:rsidR="0010330A" w:rsidDel="00E86224">
          <w:rPr>
            <w:rFonts w:ascii="Times New Roman" w:eastAsia="Times New Roman" w:hAnsi="Times New Roman" w:cs="Times New Roman"/>
            <w:color w:val="000000"/>
            <w:sz w:val="24"/>
            <w:szCs w:val="24"/>
          </w:rPr>
          <w:lastRenderedPageBreak/>
          <w:delText>simulation availability changed</w:delText>
        </w:r>
        <w:r w:rsidR="0073601C" w:rsidDel="00E86224">
          <w:rPr>
            <w:rFonts w:ascii="Times New Roman" w:eastAsia="Times New Roman" w:hAnsi="Times New Roman" w:cs="Times New Roman"/>
            <w:color w:val="000000"/>
            <w:sz w:val="24"/>
            <w:szCs w:val="24"/>
          </w:rPr>
          <w:delText>)</w:delText>
        </w:r>
        <w:r w:rsidRPr="009B1478" w:rsidDel="00E86224">
          <w:rPr>
            <w:rFonts w:ascii="Times New Roman" w:eastAsia="Times New Roman" w:hAnsi="Times New Roman" w:cs="Times New Roman"/>
            <w:color w:val="000000"/>
            <w:sz w:val="24"/>
            <w:szCs w:val="24"/>
          </w:rPr>
          <w:delText>; year; season; cosine of month; and cosine of day of year. Spatial</w:delText>
        </w:r>
        <w:r w:rsidR="001677ED" w:rsidDel="00E86224">
          <w:rPr>
            <w:rFonts w:ascii="Times New Roman" w:eastAsia="Times New Roman" w:hAnsi="Times New Roman" w:cs="Times New Roman"/>
            <w:color w:val="000000"/>
            <w:sz w:val="24"/>
            <w:szCs w:val="24"/>
          </w:rPr>
          <w:delText xml:space="preserve"> variable nesting </w:delText>
        </w:r>
        <w:r w:rsidR="00283E40" w:rsidDel="00E86224">
          <w:rPr>
            <w:rFonts w:ascii="Times New Roman" w:eastAsia="Times New Roman" w:hAnsi="Times New Roman" w:cs="Times New Roman"/>
            <w:color w:val="000000"/>
            <w:sz w:val="24"/>
            <w:szCs w:val="24"/>
          </w:rPr>
          <w:delText>consisted of</w:delText>
        </w:r>
        <w:r w:rsidRPr="009B1478" w:rsidDel="00E86224">
          <w:rPr>
            <w:rFonts w:ascii="Times New Roman" w:eastAsia="Times New Roman" w:hAnsi="Times New Roman" w:cs="Times New Roman"/>
            <w:color w:val="000000"/>
            <w:sz w:val="24"/>
            <w:szCs w:val="24"/>
          </w:rPr>
          <w:delText xml:space="preserve"> variables for region (within the 11 western states: </w:delText>
        </w:r>
        <w:commentRangeStart w:id="125"/>
        <w:r w:rsidRPr="009B1478" w:rsidDel="00E86224">
          <w:rPr>
            <w:rFonts w:ascii="Times New Roman" w:eastAsia="Times New Roman" w:hAnsi="Times New Roman" w:cs="Times New Roman"/>
            <w:color w:val="000000"/>
            <w:sz w:val="24"/>
            <w:szCs w:val="24"/>
          </w:rPr>
          <w:delText xml:space="preserve">northwest, southwest, four corners, </w:delText>
        </w:r>
        <w:r w:rsidR="00AE3099" w:rsidDel="00E86224">
          <w:rPr>
            <w:rFonts w:ascii="Times New Roman" w:eastAsia="Times New Roman" w:hAnsi="Times New Roman" w:cs="Times New Roman"/>
            <w:color w:val="000000"/>
            <w:sz w:val="24"/>
            <w:szCs w:val="24"/>
          </w:rPr>
          <w:delText xml:space="preserve">and </w:delText>
        </w:r>
        <w:r w:rsidRPr="009B1478" w:rsidDel="00E86224">
          <w:rPr>
            <w:rFonts w:ascii="Times New Roman" w:eastAsia="Times New Roman" w:hAnsi="Times New Roman" w:cs="Times New Roman"/>
            <w:color w:val="000000"/>
            <w:sz w:val="24"/>
            <w:szCs w:val="24"/>
          </w:rPr>
          <w:delText>northern mountain states)</w:delText>
        </w:r>
      </w:del>
      <w:del w:id="126" w:author="Colleen Reid" w:date="2020-04-25T21:04:00Z">
        <w:r w:rsidRPr="009B1478" w:rsidDel="00E86224">
          <w:rPr>
            <w:rFonts w:ascii="Times New Roman" w:eastAsia="Times New Roman" w:hAnsi="Times New Roman" w:cs="Times New Roman"/>
            <w:color w:val="000000"/>
            <w:sz w:val="24"/>
            <w:szCs w:val="24"/>
          </w:rPr>
          <w:delText>;</w:delText>
        </w:r>
      </w:del>
      <w:del w:id="127" w:author="Colleen Reid" w:date="2020-04-25T21:05:00Z">
        <w:r w:rsidRPr="009B1478" w:rsidDel="00E86224">
          <w:rPr>
            <w:rFonts w:ascii="Times New Roman" w:eastAsia="Times New Roman" w:hAnsi="Times New Roman" w:cs="Times New Roman"/>
            <w:color w:val="000000"/>
            <w:sz w:val="24"/>
            <w:szCs w:val="24"/>
          </w:rPr>
          <w:delText xml:space="preserve"> </w:delText>
        </w:r>
        <w:commentRangeEnd w:id="125"/>
        <w:r w:rsidR="00E86224" w:rsidDel="00E86224">
          <w:rPr>
            <w:rStyle w:val="CommentReference"/>
          </w:rPr>
          <w:commentReference w:id="125"/>
        </w:r>
        <w:r w:rsidRPr="009B1478" w:rsidDel="00E86224">
          <w:rPr>
            <w:rFonts w:ascii="Times New Roman" w:eastAsia="Times New Roman" w:hAnsi="Times New Roman" w:cs="Times New Roman"/>
            <w:color w:val="000000"/>
            <w:sz w:val="24"/>
            <w:szCs w:val="24"/>
          </w:rPr>
          <w:delText>state; latitude and longitude. We also included interaction terms for time period (grouping of years) and region. This type of nesting has been referred to as a “multiresolution basis”</w:delText>
        </w:r>
        <w:r w:rsidR="00BD7FC0" w:rsidDel="00E86224">
          <w:rPr>
            <w:rFonts w:ascii="Times New Roman" w:eastAsia="Times New Roman" w:hAnsi="Times New Roman" w:cs="Times New Roman"/>
            <w:color w:val="000000"/>
            <w:sz w:val="24"/>
            <w:szCs w:val="24"/>
          </w:rPr>
          <w:delText xml:space="preserve"> </w:delText>
        </w:r>
        <w:r w:rsidR="00BD7FC0" w:rsidDel="00E86224">
          <w:rPr>
            <w:rFonts w:ascii="Times New Roman" w:eastAsia="Times New Roman" w:hAnsi="Times New Roman" w:cs="Times New Roman"/>
            <w:color w:val="000000"/>
            <w:sz w:val="24"/>
            <w:szCs w:val="24"/>
          </w:rPr>
          <w:fldChar w:fldCharType="begin"/>
        </w:r>
        <w:r w:rsidR="00152AC8" w:rsidDel="00E86224">
          <w:rPr>
            <w:rFonts w:ascii="Times New Roman" w:eastAsia="Times New Roman" w:hAnsi="Times New Roman" w:cs="Times New Roman"/>
            <w:color w:val="000000"/>
            <w:sz w:val="24"/>
            <w:szCs w:val="24"/>
          </w:rPr>
          <w:delInstrText xml:space="preserve"> ADDIN ZOTERO_ITEM CSL_CITATION {"citationID":"HUrpRMNW","properties":{"formattedCitation":"[8]","plainCitation":"[8]","noteIndex":0},"citationItems":[{"id":771,"uris":["http://zotero.org/users/5149340/items/QCLB4F2V"],"uri":["http://zotero.org/users/5149340/items/QCLB4F2V"],"itemData":{"id":771,"type":"article-journal","container-title":"Journal of the American Statistical Association","DOI":"10.1080/01621459.2015.1123632","ISSN":"0162-1459","issue":"517","journalAbbreviation":"Journal of the American Statistical Association","note":"publisher: Taylor &amp; Francis","page":"201-214","title":"A Multi-Resolution Approximation for Massive Spatial Datasets","volume":"112","author":[{"family":"Katzfuss","given":"Matthias"}],"issued":{"date-parts":[["2017",1,2]]}}}],"schema":"https://github.com/citation-style-language/schema/raw/master/csl-citation.json"} </w:delInstrText>
        </w:r>
        <w:r w:rsidR="00BD7FC0" w:rsidDel="00E86224">
          <w:rPr>
            <w:rFonts w:ascii="Times New Roman" w:eastAsia="Times New Roman" w:hAnsi="Times New Roman" w:cs="Times New Roman"/>
            <w:color w:val="000000"/>
            <w:sz w:val="24"/>
            <w:szCs w:val="24"/>
          </w:rPr>
          <w:fldChar w:fldCharType="separate"/>
        </w:r>
        <w:r w:rsidR="00152AC8" w:rsidRPr="00152AC8" w:rsidDel="00E86224">
          <w:rPr>
            <w:rFonts w:ascii="Times New Roman" w:hAnsi="Times New Roman" w:cs="Times New Roman"/>
            <w:sz w:val="24"/>
          </w:rPr>
          <w:delText>[8]</w:delText>
        </w:r>
        <w:r w:rsidR="00BD7FC0" w:rsidDel="00E86224">
          <w:rPr>
            <w:rFonts w:ascii="Times New Roman" w:eastAsia="Times New Roman" w:hAnsi="Times New Roman" w:cs="Times New Roman"/>
            <w:color w:val="000000"/>
            <w:sz w:val="24"/>
            <w:szCs w:val="24"/>
          </w:rPr>
          <w:fldChar w:fldCharType="end"/>
        </w:r>
        <w:r w:rsidRPr="009B1478" w:rsidDel="00E86224">
          <w:rPr>
            <w:rFonts w:ascii="Times New Roman" w:eastAsia="Times New Roman" w:hAnsi="Times New Roman" w:cs="Times New Roman"/>
            <w:color w:val="000000"/>
            <w:sz w:val="24"/>
            <w:szCs w:val="24"/>
          </w:rPr>
          <w:delText>. </w:delText>
        </w:r>
        <w:r w:rsidR="00C04176" w:rsidDel="00E86224">
          <w:rPr>
            <w:rFonts w:ascii="Times New Roman" w:eastAsia="Times New Roman" w:hAnsi="Times New Roman" w:cs="Times New Roman"/>
            <w:color w:val="000000"/>
            <w:sz w:val="24"/>
            <w:szCs w:val="24"/>
          </w:rPr>
          <w:delText xml:space="preserve"> </w:delText>
        </w:r>
      </w:del>
      <w:r w:rsidR="00354EF2">
        <w:rPr>
          <w:rFonts w:ascii="Times New Roman" w:eastAsia="Times New Roman" w:hAnsi="Times New Roman" w:cs="Times New Roman"/>
          <w:color w:val="000000"/>
          <w:sz w:val="24"/>
          <w:szCs w:val="24"/>
        </w:rPr>
        <w:t xml:space="preserve"> </w:t>
      </w:r>
    </w:p>
    <w:p w14:paraId="6A147CD4" w14:textId="4383E847" w:rsidR="002049E9" w:rsidRPr="00B14E68" w:rsidRDefault="009B1478" w:rsidP="00611CB6">
      <w:pPr>
        <w:spacing w:after="0" w:line="240" w:lineRule="auto"/>
        <w:rPr>
          <w:rFonts w:ascii="Times New Roman" w:eastAsia="Times New Roman" w:hAnsi="Times New Roman" w:cs="Times New Roman"/>
          <w:color w:val="000000"/>
          <w:sz w:val="24"/>
          <w:szCs w:val="24"/>
        </w:rPr>
      </w:pPr>
      <w:r w:rsidRPr="009B1478">
        <w:rPr>
          <w:rFonts w:ascii="Times New Roman" w:eastAsia="Times New Roman" w:hAnsi="Times New Roman" w:cs="Times New Roman"/>
          <w:color w:val="000000"/>
          <w:sz w:val="24"/>
          <w:szCs w:val="24"/>
        </w:rPr>
        <w:tab/>
        <w:t>When examining the predicted P</w:t>
      </w:r>
      <w:r>
        <w:rPr>
          <w:rFonts w:ascii="Times New Roman" w:eastAsia="Times New Roman" w:hAnsi="Times New Roman" w:cs="Times New Roman"/>
          <w:color w:val="000000"/>
          <w:sz w:val="24"/>
          <w:szCs w:val="24"/>
        </w:rPr>
        <w:t>M</w:t>
      </w:r>
      <w:r w:rsidRPr="009B1478">
        <w:rPr>
          <w:rFonts w:ascii="Times New Roman" w:eastAsia="Times New Roman" w:hAnsi="Times New Roman" w:cs="Times New Roman"/>
          <w:color w:val="000000"/>
          <w:sz w:val="24"/>
          <w:szCs w:val="24"/>
          <w:vertAlign w:val="subscript"/>
        </w:rPr>
        <w:t xml:space="preserve">2.5 </w:t>
      </w:r>
      <w:r w:rsidRPr="009B1478">
        <w:rPr>
          <w:rFonts w:ascii="Times New Roman" w:eastAsia="Times New Roman" w:hAnsi="Times New Roman" w:cs="Times New Roman"/>
          <w:color w:val="000000"/>
          <w:sz w:val="24"/>
          <w:szCs w:val="24"/>
        </w:rPr>
        <w:t>values compared with the observed P</w:t>
      </w:r>
      <w:r>
        <w:rPr>
          <w:rFonts w:ascii="Times New Roman" w:eastAsia="Times New Roman" w:hAnsi="Times New Roman" w:cs="Times New Roman"/>
          <w:color w:val="000000"/>
          <w:sz w:val="24"/>
          <w:szCs w:val="24"/>
        </w:rPr>
        <w:t>M</w:t>
      </w:r>
      <w:r w:rsidRPr="009B1478">
        <w:rPr>
          <w:rFonts w:ascii="Times New Roman" w:eastAsia="Times New Roman" w:hAnsi="Times New Roman" w:cs="Times New Roman"/>
          <w:color w:val="000000"/>
          <w:sz w:val="24"/>
          <w:szCs w:val="24"/>
          <w:vertAlign w:val="subscript"/>
        </w:rPr>
        <w:t xml:space="preserve">2.5 </w:t>
      </w:r>
      <w:r w:rsidRPr="009B1478">
        <w:rPr>
          <w:rFonts w:ascii="Times New Roman" w:eastAsia="Times New Roman" w:hAnsi="Times New Roman" w:cs="Times New Roman"/>
          <w:color w:val="000000"/>
          <w:sz w:val="24"/>
          <w:szCs w:val="24"/>
        </w:rPr>
        <w:t xml:space="preserve">values, we noted that the models were performing much worse on high values than on low values. </w:t>
      </w:r>
      <w:del w:id="128" w:author="Colleen Reid" w:date="2020-04-25T21:07:00Z">
        <w:r w:rsidRPr="009B1478" w:rsidDel="00E86224">
          <w:rPr>
            <w:rFonts w:ascii="Times New Roman" w:eastAsia="Times New Roman" w:hAnsi="Times New Roman" w:cs="Times New Roman"/>
            <w:color w:val="000000"/>
            <w:sz w:val="24"/>
            <w:szCs w:val="24"/>
          </w:rPr>
          <w:delText>In addition to the fact that we had a lot more data at low values than at high values, we</w:delText>
        </w:r>
      </w:del>
      <w:ins w:id="129" w:author="Colleen Reid" w:date="2020-04-25T21:07:00Z">
        <w:r w:rsidR="00E86224">
          <w:rPr>
            <w:rFonts w:ascii="Times New Roman" w:eastAsia="Times New Roman" w:hAnsi="Times New Roman" w:cs="Times New Roman"/>
            <w:color w:val="000000"/>
            <w:sz w:val="24"/>
            <w:szCs w:val="24"/>
          </w:rPr>
          <w:t>We</w:t>
        </w:r>
      </w:ins>
      <w:r w:rsidRPr="009B1478">
        <w:rPr>
          <w:rFonts w:ascii="Times New Roman" w:eastAsia="Times New Roman" w:hAnsi="Times New Roman" w:cs="Times New Roman"/>
          <w:color w:val="000000"/>
          <w:sz w:val="24"/>
          <w:szCs w:val="24"/>
        </w:rPr>
        <w:t xml:space="preserve"> hypothesized that some of the higher values were being generated by a fundamentally different process than the lower values</w:t>
      </w:r>
      <w:r w:rsidR="00072691">
        <w:rPr>
          <w:rFonts w:ascii="Times New Roman" w:eastAsia="Times New Roman" w:hAnsi="Times New Roman" w:cs="Times New Roman"/>
          <w:color w:val="000000"/>
          <w:sz w:val="24"/>
          <w:szCs w:val="24"/>
        </w:rPr>
        <w:t>, most likely wildfires</w:t>
      </w:r>
      <w:r w:rsidRPr="009B1478">
        <w:rPr>
          <w:rFonts w:ascii="Times New Roman" w:eastAsia="Times New Roman" w:hAnsi="Times New Roman" w:cs="Times New Roman"/>
          <w:color w:val="000000"/>
          <w:sz w:val="24"/>
          <w:szCs w:val="24"/>
        </w:rPr>
        <w:t>.</w:t>
      </w:r>
      <w:r w:rsidR="00C438ED">
        <w:rPr>
          <w:rFonts w:ascii="Times New Roman" w:eastAsia="Times New Roman" w:hAnsi="Times New Roman" w:cs="Times New Roman"/>
          <w:color w:val="000000"/>
          <w:sz w:val="24"/>
          <w:szCs w:val="24"/>
        </w:rPr>
        <w:t xml:space="preserve"> </w:t>
      </w:r>
      <w:del w:id="130" w:author="Colleen Reid" w:date="2020-04-25T21:07:00Z">
        <w:r w:rsidR="00C438ED" w:rsidDel="00E86224">
          <w:rPr>
            <w:rFonts w:ascii="Times New Roman" w:eastAsia="Times New Roman" w:hAnsi="Times New Roman" w:cs="Times New Roman"/>
            <w:color w:val="000000"/>
            <w:sz w:val="24"/>
            <w:szCs w:val="24"/>
          </w:rPr>
          <w:delText>T</w:delText>
        </w:r>
        <w:r w:rsidR="001A3E71" w:rsidDel="00E86224">
          <w:rPr>
            <w:rFonts w:ascii="Times New Roman" w:eastAsia="Times New Roman" w:hAnsi="Times New Roman" w:cs="Times New Roman"/>
            <w:color w:val="000000"/>
            <w:sz w:val="24"/>
            <w:szCs w:val="24"/>
          </w:rPr>
          <w:delText xml:space="preserve">o investigate this hypothesis, we </w:delText>
        </w:r>
      </w:del>
      <w:ins w:id="131" w:author="Colleen Reid" w:date="2020-04-25T21:07:00Z">
        <w:r w:rsidR="00E86224">
          <w:rPr>
            <w:rFonts w:ascii="Times New Roman" w:eastAsia="Times New Roman" w:hAnsi="Times New Roman" w:cs="Times New Roman"/>
            <w:color w:val="000000"/>
            <w:sz w:val="24"/>
            <w:szCs w:val="24"/>
          </w:rPr>
          <w:t xml:space="preserve">We </w:t>
        </w:r>
      </w:ins>
      <w:r w:rsidR="001A3E71">
        <w:rPr>
          <w:rFonts w:ascii="Times New Roman" w:eastAsia="Times New Roman" w:hAnsi="Times New Roman" w:cs="Times New Roman"/>
          <w:color w:val="000000"/>
          <w:sz w:val="24"/>
          <w:szCs w:val="24"/>
        </w:rPr>
        <w:t>did a sensitivity analysis in which we examined whether a different model would perform better for low values than high values</w:t>
      </w:r>
      <w:ins w:id="132" w:author="Colleen Reid" w:date="2020-04-25T21:07:00Z">
        <w:r w:rsidR="00E86224">
          <w:rPr>
            <w:rFonts w:ascii="Times New Roman" w:eastAsia="Times New Roman" w:hAnsi="Times New Roman" w:cs="Times New Roman"/>
            <w:color w:val="000000"/>
            <w:sz w:val="24"/>
            <w:szCs w:val="24"/>
          </w:rPr>
          <w:t xml:space="preserve">. </w:t>
        </w:r>
      </w:ins>
      <w:del w:id="133" w:author="Colleen Reid" w:date="2020-04-25T21:07:00Z">
        <w:r w:rsidR="001A3E71" w:rsidDel="00E86224">
          <w:rPr>
            <w:rFonts w:ascii="Times New Roman" w:eastAsia="Times New Roman" w:hAnsi="Times New Roman" w:cs="Times New Roman"/>
            <w:color w:val="000000"/>
            <w:sz w:val="24"/>
            <w:szCs w:val="24"/>
          </w:rPr>
          <w:delText>.</w:delText>
        </w:r>
        <w:r w:rsidRPr="009B1478" w:rsidDel="00E86224">
          <w:rPr>
            <w:rFonts w:ascii="Times New Roman" w:eastAsia="Times New Roman" w:hAnsi="Times New Roman" w:cs="Times New Roman"/>
            <w:color w:val="000000"/>
            <w:sz w:val="24"/>
            <w:szCs w:val="24"/>
          </w:rPr>
          <w:delText xml:space="preserve"> </w:delText>
        </w:r>
        <w:r w:rsidR="001E3438" w:rsidDel="00E86224">
          <w:rPr>
            <w:rFonts w:ascii="Times New Roman" w:eastAsia="Times New Roman" w:hAnsi="Times New Roman" w:cs="Times New Roman"/>
            <w:color w:val="000000"/>
            <w:sz w:val="24"/>
            <w:szCs w:val="24"/>
          </w:rPr>
          <w:delText>We</w:delText>
        </w:r>
        <w:r w:rsidRPr="009B1478" w:rsidDel="00E86224">
          <w:rPr>
            <w:rFonts w:ascii="Times New Roman" w:eastAsia="Times New Roman" w:hAnsi="Times New Roman" w:cs="Times New Roman"/>
            <w:color w:val="000000"/>
            <w:sz w:val="24"/>
            <w:szCs w:val="24"/>
          </w:rPr>
          <w:delText xml:space="preserve"> developed a preliminary classification model to split the data into “high” versus “low” values</w:delText>
        </w:r>
        <w:r w:rsidR="00ED5BEF" w:rsidDel="00E86224">
          <w:rPr>
            <w:rFonts w:ascii="Times New Roman" w:eastAsia="Times New Roman" w:hAnsi="Times New Roman" w:cs="Times New Roman"/>
            <w:color w:val="000000"/>
            <w:sz w:val="24"/>
            <w:szCs w:val="24"/>
          </w:rPr>
          <w:delText xml:space="preserve">, with </w:delText>
        </w:r>
        <w:r w:rsidR="00ED5BEF" w:rsidRPr="009B1478" w:rsidDel="00E86224">
          <w:rPr>
            <w:rFonts w:ascii="Times New Roman" w:eastAsia="Times New Roman" w:hAnsi="Times New Roman" w:cs="Times New Roman"/>
            <w:color w:val="000000"/>
            <w:sz w:val="24"/>
            <w:szCs w:val="24"/>
          </w:rPr>
          <w:delText>15</w:delText>
        </w:r>
        <w:r w:rsidR="00ED5BEF" w:rsidDel="00E86224">
          <w:rPr>
            <w:rFonts w:ascii="Cambria Math" w:eastAsia="Times New Roman" w:hAnsi="Cambria Math" w:cs="Cambria Math"/>
            <w:color w:val="000000"/>
            <w:sz w:val="24"/>
            <w:szCs w:val="24"/>
          </w:rPr>
          <w:delText>µg/m</w:delText>
        </w:r>
        <w:r w:rsidR="00ED5BEF" w:rsidDel="00E86224">
          <w:rPr>
            <w:rFonts w:ascii="Cambria Math" w:eastAsia="Times New Roman" w:hAnsi="Cambria Math" w:cs="Cambria Math"/>
            <w:color w:val="000000"/>
            <w:sz w:val="24"/>
            <w:szCs w:val="24"/>
            <w:vertAlign w:val="superscript"/>
          </w:rPr>
          <w:delText>3</w:delText>
        </w:r>
        <w:r w:rsidR="00ED5BEF" w:rsidDel="00E86224">
          <w:rPr>
            <w:rFonts w:ascii="Times New Roman" w:eastAsia="Times New Roman" w:hAnsi="Times New Roman" w:cs="Times New Roman"/>
            <w:color w:val="000000"/>
            <w:sz w:val="24"/>
            <w:szCs w:val="24"/>
          </w:rPr>
          <w:delText xml:space="preserve"> being the </w:delText>
        </w:r>
        <w:r w:rsidR="00C4197A" w:rsidDel="00E86224">
          <w:rPr>
            <w:rFonts w:ascii="Times New Roman" w:eastAsia="Times New Roman" w:hAnsi="Times New Roman" w:cs="Times New Roman"/>
            <w:color w:val="000000"/>
            <w:sz w:val="24"/>
            <w:szCs w:val="24"/>
          </w:rPr>
          <w:delText>most plausible and accurate cut-point</w:delText>
        </w:r>
        <w:r w:rsidRPr="009B1478" w:rsidDel="00E86224">
          <w:rPr>
            <w:rFonts w:ascii="Times New Roman" w:eastAsia="Times New Roman" w:hAnsi="Times New Roman" w:cs="Times New Roman"/>
            <w:color w:val="000000"/>
            <w:sz w:val="24"/>
            <w:szCs w:val="24"/>
          </w:rPr>
          <w:delText>.</w:delText>
        </w:r>
        <w:r w:rsidR="00636764" w:rsidDel="00E86224">
          <w:rPr>
            <w:rFonts w:ascii="Times New Roman" w:eastAsia="Times New Roman" w:hAnsi="Times New Roman" w:cs="Times New Roman"/>
            <w:color w:val="000000"/>
            <w:sz w:val="24"/>
            <w:szCs w:val="24"/>
          </w:rPr>
          <w:delText xml:space="preserve"> </w:delText>
        </w:r>
      </w:del>
      <w:r w:rsidR="002C4E74">
        <w:rPr>
          <w:rFonts w:ascii="Times New Roman" w:eastAsia="Times New Roman" w:hAnsi="Times New Roman" w:cs="Times New Roman"/>
          <w:color w:val="000000"/>
          <w:sz w:val="24"/>
          <w:szCs w:val="24"/>
        </w:rPr>
        <w:t>This did not prove to significantly improve predictive performance.</w:t>
      </w:r>
      <w:r w:rsidR="00384487">
        <w:rPr>
          <w:rFonts w:ascii="Times New Roman" w:eastAsia="Times New Roman" w:hAnsi="Times New Roman" w:cs="Times New Roman"/>
          <w:color w:val="000000"/>
          <w:sz w:val="24"/>
          <w:szCs w:val="24"/>
        </w:rPr>
        <w:t xml:space="preserve"> </w:t>
      </w:r>
      <w:r w:rsidR="00015B1A">
        <w:rPr>
          <w:rFonts w:ascii="Times New Roman" w:eastAsia="Times New Roman" w:hAnsi="Times New Roman" w:cs="Times New Roman"/>
          <w:sz w:val="24"/>
          <w:szCs w:val="24"/>
        </w:rPr>
        <w:t xml:space="preserve">A more detailed description along with the </w:t>
      </w:r>
      <w:r w:rsidR="00384487">
        <w:rPr>
          <w:rFonts w:ascii="Times New Roman" w:eastAsia="Times New Roman" w:hAnsi="Times New Roman" w:cs="Times New Roman"/>
          <w:sz w:val="24"/>
          <w:szCs w:val="24"/>
        </w:rPr>
        <w:t>results of the split analysis (“high” versus “low”) are in the Supplementary Material.</w:t>
      </w:r>
      <w:r w:rsidR="0047716A">
        <w:rPr>
          <w:rFonts w:ascii="Times New Roman" w:eastAsia="Times New Roman" w:hAnsi="Times New Roman" w:cs="Times New Roman"/>
          <w:color w:val="000000"/>
          <w:sz w:val="24"/>
          <w:szCs w:val="24"/>
        </w:rPr>
        <w:t xml:space="preserve"> </w:t>
      </w:r>
    </w:p>
    <w:p w14:paraId="2A42FC23" w14:textId="77777777" w:rsidR="00611CB6" w:rsidRDefault="00611CB6" w:rsidP="00611CB6">
      <w:pPr>
        <w:spacing w:after="0" w:line="240" w:lineRule="auto"/>
        <w:rPr>
          <w:rFonts w:ascii="Times New Roman" w:eastAsia="Times New Roman" w:hAnsi="Times New Roman" w:cs="Times New Roman"/>
          <w:b/>
          <w:bCs/>
          <w:sz w:val="24"/>
          <w:szCs w:val="24"/>
        </w:rPr>
      </w:pPr>
    </w:p>
    <w:p w14:paraId="22BE34BD" w14:textId="6464ACF5" w:rsidR="00611CB6" w:rsidRDefault="00611CB6" w:rsidP="00611CB6">
      <w:pPr>
        <w:spacing w:after="0" w:line="240" w:lineRule="auto"/>
        <w:rPr>
          <w:rFonts w:ascii="Times New Roman" w:eastAsia="Times New Roman" w:hAnsi="Times New Roman" w:cs="Times New Roman"/>
          <w:b/>
          <w:bCs/>
          <w:sz w:val="24"/>
          <w:szCs w:val="24"/>
        </w:rPr>
      </w:pPr>
      <w:r w:rsidRPr="00611CB6">
        <w:rPr>
          <w:rFonts w:ascii="Times New Roman" w:eastAsia="Times New Roman" w:hAnsi="Times New Roman" w:cs="Times New Roman"/>
          <w:b/>
          <w:bCs/>
          <w:sz w:val="24"/>
          <w:szCs w:val="24"/>
        </w:rPr>
        <w:t>Results</w:t>
      </w:r>
    </w:p>
    <w:p w14:paraId="64B1CE1A" w14:textId="77777777" w:rsidR="00630FE7" w:rsidRDefault="00630FE7" w:rsidP="00611CB6">
      <w:pPr>
        <w:spacing w:after="0" w:line="240" w:lineRule="auto"/>
        <w:rPr>
          <w:rFonts w:ascii="Times New Roman" w:eastAsia="Times New Roman" w:hAnsi="Times New Roman" w:cs="Times New Roman"/>
          <w:sz w:val="24"/>
          <w:szCs w:val="24"/>
          <w:u w:val="single"/>
        </w:rPr>
      </w:pPr>
    </w:p>
    <w:p w14:paraId="2E66C5FD" w14:textId="236C3604" w:rsidR="00E30CFD" w:rsidRPr="000F7B13" w:rsidRDefault="00E30CFD"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XX shows the </w:t>
      </w:r>
      <w:r w:rsidR="00FC22EA">
        <w:rPr>
          <w:rFonts w:ascii="Times New Roman" w:eastAsia="Times New Roman" w:hAnsi="Times New Roman" w:cs="Times New Roman"/>
          <w:sz w:val="24"/>
          <w:szCs w:val="24"/>
        </w:rPr>
        <w:t xml:space="preserve">mean and </w:t>
      </w:r>
      <w:r w:rsidR="003470AE">
        <w:rPr>
          <w:rFonts w:ascii="Times New Roman" w:eastAsia="Times New Roman" w:hAnsi="Times New Roman" w:cs="Times New Roman"/>
          <w:sz w:val="24"/>
          <w:szCs w:val="24"/>
        </w:rPr>
        <w:t>qu</w:t>
      </w:r>
      <w:r w:rsidR="00220AD6">
        <w:rPr>
          <w:rFonts w:ascii="Times New Roman" w:eastAsia="Times New Roman" w:hAnsi="Times New Roman" w:cs="Times New Roman"/>
          <w:sz w:val="24"/>
          <w:szCs w:val="24"/>
        </w:rPr>
        <w:t>ant</w:t>
      </w:r>
      <w:r w:rsidR="003470AE">
        <w:rPr>
          <w:rFonts w:ascii="Times New Roman" w:eastAsia="Times New Roman" w:hAnsi="Times New Roman" w:cs="Times New Roman"/>
          <w:sz w:val="24"/>
          <w:szCs w:val="24"/>
        </w:rPr>
        <w:t>iles</w:t>
      </w:r>
      <w:r w:rsidR="00FC22EA">
        <w:rPr>
          <w:rFonts w:ascii="Times New Roman" w:eastAsia="Times New Roman" w:hAnsi="Times New Roman" w:cs="Times New Roman"/>
          <w:sz w:val="24"/>
          <w:szCs w:val="24"/>
        </w:rPr>
        <w:t xml:space="preserve"> of </w:t>
      </w:r>
      <w:commentRangeStart w:id="134"/>
      <w:r w:rsidR="00D60F94">
        <w:rPr>
          <w:rFonts w:ascii="Times New Roman" w:eastAsia="Times New Roman" w:hAnsi="Times New Roman" w:cs="Times New Roman"/>
          <w:sz w:val="24"/>
          <w:szCs w:val="24"/>
        </w:rPr>
        <w:t>PM</w:t>
      </w:r>
      <w:r w:rsidR="00D60F94">
        <w:rPr>
          <w:rFonts w:ascii="Times New Roman" w:eastAsia="Times New Roman" w:hAnsi="Times New Roman" w:cs="Times New Roman"/>
          <w:sz w:val="24"/>
          <w:szCs w:val="24"/>
          <w:vertAlign w:val="subscript"/>
        </w:rPr>
        <w:t>2.5</w:t>
      </w:r>
      <w:r w:rsidR="00D60F94">
        <w:rPr>
          <w:rFonts w:ascii="Times New Roman" w:eastAsia="Times New Roman" w:hAnsi="Times New Roman" w:cs="Times New Roman"/>
          <w:sz w:val="24"/>
          <w:szCs w:val="24"/>
        </w:rPr>
        <w:t xml:space="preserve"> </w:t>
      </w:r>
      <w:r w:rsidR="008F5E95">
        <w:rPr>
          <w:rFonts w:ascii="Times New Roman" w:eastAsia="Times New Roman" w:hAnsi="Times New Roman" w:cs="Times New Roman"/>
          <w:sz w:val="24"/>
          <w:szCs w:val="24"/>
        </w:rPr>
        <w:t xml:space="preserve">observations </w:t>
      </w:r>
      <w:commentRangeEnd w:id="134"/>
      <w:r w:rsidR="00886082">
        <w:rPr>
          <w:rStyle w:val="CommentReference"/>
        </w:rPr>
        <w:commentReference w:id="134"/>
      </w:r>
      <w:r w:rsidR="00D60F94">
        <w:rPr>
          <w:rFonts w:ascii="Times New Roman" w:eastAsia="Times New Roman" w:hAnsi="Times New Roman" w:cs="Times New Roman"/>
          <w:sz w:val="24"/>
          <w:szCs w:val="24"/>
        </w:rPr>
        <w:t>across our study domain.</w:t>
      </w:r>
      <w:r w:rsidR="0046568E">
        <w:rPr>
          <w:rFonts w:ascii="Times New Roman" w:eastAsia="Times New Roman" w:hAnsi="Times New Roman" w:cs="Times New Roman"/>
          <w:sz w:val="24"/>
          <w:szCs w:val="24"/>
        </w:rPr>
        <w:t xml:space="preserve"> </w:t>
      </w:r>
      <w:commentRangeStart w:id="135"/>
      <w:r w:rsidR="00591C9F">
        <w:rPr>
          <w:rFonts w:ascii="Times New Roman" w:eastAsia="Times New Roman" w:hAnsi="Times New Roman" w:cs="Times New Roman"/>
          <w:sz w:val="24"/>
          <w:szCs w:val="24"/>
        </w:rPr>
        <w:t xml:space="preserve">We observe that </w:t>
      </w:r>
      <w:r w:rsidR="00865D14">
        <w:rPr>
          <w:rFonts w:ascii="Times New Roman" w:eastAsia="Times New Roman" w:hAnsi="Times New Roman" w:cs="Times New Roman"/>
          <w:sz w:val="24"/>
          <w:szCs w:val="24"/>
        </w:rPr>
        <w:t>the maximum values of PM</w:t>
      </w:r>
      <w:r w:rsidR="00865D14">
        <w:rPr>
          <w:rFonts w:ascii="Times New Roman" w:eastAsia="Times New Roman" w:hAnsi="Times New Roman" w:cs="Times New Roman"/>
          <w:sz w:val="24"/>
          <w:szCs w:val="24"/>
          <w:vertAlign w:val="subscript"/>
        </w:rPr>
        <w:t>2.5</w:t>
      </w:r>
      <w:r w:rsidR="00865D14">
        <w:rPr>
          <w:rFonts w:ascii="Times New Roman" w:eastAsia="Times New Roman" w:hAnsi="Times New Roman" w:cs="Times New Roman"/>
          <w:sz w:val="24"/>
          <w:szCs w:val="24"/>
        </w:rPr>
        <w:t xml:space="preserve"> </w:t>
      </w:r>
      <w:r w:rsidR="00B56F6E">
        <w:rPr>
          <w:rFonts w:ascii="Times New Roman" w:eastAsia="Times New Roman" w:hAnsi="Times New Roman" w:cs="Times New Roman"/>
          <w:sz w:val="24"/>
          <w:szCs w:val="24"/>
        </w:rPr>
        <w:t>are much higher in 2012 and 2015-2018 than in the other years</w:t>
      </w:r>
      <w:r w:rsidR="0086278A">
        <w:rPr>
          <w:rFonts w:ascii="Times New Roman" w:eastAsia="Times New Roman" w:hAnsi="Times New Roman" w:cs="Times New Roman"/>
          <w:sz w:val="24"/>
          <w:szCs w:val="24"/>
        </w:rPr>
        <w:t>,</w:t>
      </w:r>
      <w:r w:rsidR="0099451B">
        <w:rPr>
          <w:rFonts w:ascii="Times New Roman" w:eastAsia="Times New Roman" w:hAnsi="Times New Roman" w:cs="Times New Roman"/>
          <w:sz w:val="24"/>
          <w:szCs w:val="24"/>
        </w:rPr>
        <w:t xml:space="preserve"> </w:t>
      </w:r>
      <w:r w:rsidR="00962460">
        <w:rPr>
          <w:rFonts w:ascii="Times New Roman" w:eastAsia="Times New Roman" w:hAnsi="Times New Roman" w:cs="Times New Roman"/>
          <w:sz w:val="24"/>
          <w:szCs w:val="24"/>
        </w:rPr>
        <w:t xml:space="preserve">that </w:t>
      </w:r>
      <w:r w:rsidR="000F7B13">
        <w:rPr>
          <w:rFonts w:ascii="Times New Roman" w:eastAsia="Times New Roman" w:hAnsi="Times New Roman" w:cs="Times New Roman"/>
          <w:sz w:val="24"/>
          <w:szCs w:val="24"/>
        </w:rPr>
        <w:t>California has much higher values of PM</w:t>
      </w:r>
      <w:r w:rsidR="000F7B13">
        <w:rPr>
          <w:rFonts w:ascii="Times New Roman" w:eastAsia="Times New Roman" w:hAnsi="Times New Roman" w:cs="Times New Roman"/>
          <w:sz w:val="24"/>
          <w:szCs w:val="24"/>
          <w:vertAlign w:val="subscript"/>
        </w:rPr>
        <w:t xml:space="preserve">2.5 </w:t>
      </w:r>
      <w:ins w:id="136" w:author="Colleen Reid" w:date="2020-04-25T21:55:00Z">
        <w:r w:rsidR="00886082">
          <w:rPr>
            <w:rFonts w:ascii="Times New Roman" w:eastAsia="Times New Roman" w:hAnsi="Times New Roman" w:cs="Times New Roman"/>
            <w:sz w:val="24"/>
            <w:szCs w:val="24"/>
          </w:rPr>
          <w:t>than the other states</w:t>
        </w:r>
      </w:ins>
      <w:del w:id="137" w:author="Colleen Reid" w:date="2020-04-25T21:55:00Z">
        <w:r w:rsidR="000F7B13" w:rsidDel="00886082">
          <w:rPr>
            <w:rFonts w:ascii="Times New Roman" w:eastAsia="Times New Roman" w:hAnsi="Times New Roman" w:cs="Times New Roman"/>
            <w:sz w:val="24"/>
            <w:szCs w:val="24"/>
          </w:rPr>
          <w:delText>in general</w:delText>
        </w:r>
      </w:del>
      <w:ins w:id="138" w:author="Colleen Reid" w:date="2020-04-25T21:56:00Z">
        <w:r w:rsidR="00886082">
          <w:rPr>
            <w:rFonts w:ascii="Times New Roman" w:eastAsia="Times New Roman" w:hAnsi="Times New Roman" w:cs="Times New Roman"/>
            <w:sz w:val="24"/>
            <w:szCs w:val="24"/>
          </w:rPr>
          <w:t xml:space="preserve"> although all of the states have right-</w:t>
        </w:r>
      </w:ins>
      <w:ins w:id="139" w:author="Colleen Reid" w:date="2020-04-25T21:57:00Z">
        <w:r w:rsidR="00886082">
          <w:rPr>
            <w:rFonts w:ascii="Times New Roman" w:eastAsia="Times New Roman" w:hAnsi="Times New Roman" w:cs="Times New Roman"/>
            <w:sz w:val="24"/>
            <w:szCs w:val="24"/>
          </w:rPr>
          <w:t>skewed distributions</w:t>
        </w:r>
      </w:ins>
      <w:r w:rsidR="0086278A">
        <w:rPr>
          <w:rFonts w:ascii="Times New Roman" w:eastAsia="Times New Roman" w:hAnsi="Times New Roman" w:cs="Times New Roman"/>
          <w:sz w:val="24"/>
          <w:szCs w:val="24"/>
        </w:rPr>
        <w:t>,</w:t>
      </w:r>
      <w:r w:rsidR="000F7B13">
        <w:rPr>
          <w:rFonts w:ascii="Times New Roman" w:eastAsia="Times New Roman" w:hAnsi="Times New Roman" w:cs="Times New Roman"/>
          <w:sz w:val="24"/>
          <w:szCs w:val="24"/>
        </w:rPr>
        <w:t xml:space="preserve"> and </w:t>
      </w:r>
      <w:r w:rsidR="00962460">
        <w:rPr>
          <w:rFonts w:ascii="Times New Roman" w:eastAsia="Times New Roman" w:hAnsi="Times New Roman" w:cs="Times New Roman"/>
          <w:sz w:val="24"/>
          <w:szCs w:val="24"/>
        </w:rPr>
        <w:t xml:space="preserve">that </w:t>
      </w:r>
      <w:ins w:id="140" w:author="Colleen Reid" w:date="2020-04-25T21:56:00Z">
        <w:r w:rsidR="00886082">
          <w:rPr>
            <w:rFonts w:ascii="Times New Roman" w:eastAsia="Times New Roman" w:hAnsi="Times New Roman" w:cs="Times New Roman"/>
            <w:sz w:val="24"/>
            <w:szCs w:val="24"/>
          </w:rPr>
          <w:t>s</w:t>
        </w:r>
      </w:ins>
      <w:del w:id="141" w:author="Colleen Reid" w:date="2020-04-25T21:56:00Z">
        <w:r w:rsidR="000F7B13" w:rsidDel="00886082">
          <w:rPr>
            <w:rFonts w:ascii="Times New Roman" w:eastAsia="Times New Roman" w:hAnsi="Times New Roman" w:cs="Times New Roman"/>
            <w:sz w:val="24"/>
            <w:szCs w:val="24"/>
          </w:rPr>
          <w:delText>S</w:delText>
        </w:r>
      </w:del>
      <w:r w:rsidR="000F7B13">
        <w:rPr>
          <w:rFonts w:ascii="Times New Roman" w:eastAsia="Times New Roman" w:hAnsi="Times New Roman" w:cs="Times New Roman"/>
          <w:sz w:val="24"/>
          <w:szCs w:val="24"/>
        </w:rPr>
        <w:t>pring has much lower values of PM</w:t>
      </w:r>
      <w:r w:rsidR="000F7B13">
        <w:rPr>
          <w:rFonts w:ascii="Times New Roman" w:eastAsia="Times New Roman" w:hAnsi="Times New Roman" w:cs="Times New Roman"/>
          <w:sz w:val="24"/>
          <w:szCs w:val="24"/>
          <w:vertAlign w:val="subscript"/>
        </w:rPr>
        <w:t>2.5</w:t>
      </w:r>
      <w:r w:rsidR="000F7B13">
        <w:rPr>
          <w:rFonts w:ascii="Times New Roman" w:eastAsia="Times New Roman" w:hAnsi="Times New Roman" w:cs="Times New Roman"/>
          <w:sz w:val="24"/>
          <w:szCs w:val="24"/>
        </w:rPr>
        <w:t xml:space="preserve"> than the other seasons. </w:t>
      </w:r>
      <w:commentRangeEnd w:id="135"/>
      <w:r w:rsidR="0081296B">
        <w:rPr>
          <w:rStyle w:val="CommentReference"/>
        </w:rPr>
        <w:commentReference w:id="135"/>
      </w:r>
    </w:p>
    <w:p w14:paraId="208F8C8C" w14:textId="0268AD2F" w:rsidR="00220AD6" w:rsidRPr="00D60F94" w:rsidRDefault="00220AD6" w:rsidP="00611CB6">
      <w:pPr>
        <w:spacing w:after="0" w:line="240" w:lineRule="auto"/>
        <w:rPr>
          <w:rFonts w:ascii="Times New Roman" w:eastAsia="Times New Roman" w:hAnsi="Times New Roman" w:cs="Times New Roman"/>
          <w:sz w:val="24"/>
          <w:szCs w:val="24"/>
        </w:rPr>
      </w:pPr>
    </w:p>
    <w:tbl>
      <w:tblPr>
        <w:tblW w:w="7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960"/>
        <w:gridCol w:w="960"/>
        <w:gridCol w:w="960"/>
        <w:gridCol w:w="1003"/>
        <w:gridCol w:w="1116"/>
        <w:gridCol w:w="1429"/>
      </w:tblGrid>
      <w:tr w:rsidR="00135626" w:rsidRPr="00466C52" w14:paraId="51A59ED3" w14:textId="77777777" w:rsidTr="00135626">
        <w:trPr>
          <w:trHeight w:val="300"/>
        </w:trPr>
        <w:tc>
          <w:tcPr>
            <w:tcW w:w="917" w:type="dxa"/>
          </w:tcPr>
          <w:p w14:paraId="0D702032" w14:textId="6ABCDC87" w:rsidR="00135626" w:rsidRPr="00466C52" w:rsidRDefault="005A6E97" w:rsidP="00466C52">
            <w:pPr>
              <w:spacing w:after="0" w:line="240" w:lineRule="auto"/>
              <w:rPr>
                <w:rFonts w:ascii="Times New Roman" w:eastAsia="Times New Roman" w:hAnsi="Times New Roman" w:cs="Times New Roman"/>
                <w:b/>
                <w:bCs/>
                <w:color w:val="000000"/>
                <w:sz w:val="24"/>
                <w:szCs w:val="24"/>
              </w:rPr>
            </w:pPr>
            <w:commentRangeStart w:id="142"/>
            <w:r>
              <w:rPr>
                <w:rFonts w:ascii="Times New Roman" w:eastAsia="Times New Roman" w:hAnsi="Times New Roman" w:cs="Times New Roman"/>
                <w:b/>
                <w:bCs/>
                <w:color w:val="000000"/>
                <w:sz w:val="24"/>
                <w:szCs w:val="24"/>
              </w:rPr>
              <w:t>Year</w:t>
            </w:r>
          </w:p>
        </w:tc>
        <w:tc>
          <w:tcPr>
            <w:tcW w:w="960" w:type="dxa"/>
            <w:shd w:val="clear" w:color="auto" w:fill="auto"/>
            <w:noWrap/>
            <w:vAlign w:val="bottom"/>
            <w:hideMark/>
          </w:tcPr>
          <w:p w14:paraId="4B22E73C" w14:textId="58569A73" w:rsidR="00135626" w:rsidRPr="00466C52" w:rsidRDefault="00135626" w:rsidP="00466C52">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Mean</w:t>
            </w:r>
          </w:p>
        </w:tc>
        <w:tc>
          <w:tcPr>
            <w:tcW w:w="960" w:type="dxa"/>
            <w:shd w:val="clear" w:color="auto" w:fill="auto"/>
            <w:noWrap/>
            <w:vAlign w:val="bottom"/>
            <w:hideMark/>
          </w:tcPr>
          <w:p w14:paraId="150DB560" w14:textId="77777777" w:rsidR="00135626" w:rsidRPr="00466C52" w:rsidRDefault="00135626" w:rsidP="00466C52">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Min</w:t>
            </w:r>
          </w:p>
        </w:tc>
        <w:tc>
          <w:tcPr>
            <w:tcW w:w="960" w:type="dxa"/>
            <w:shd w:val="clear" w:color="auto" w:fill="auto"/>
            <w:noWrap/>
            <w:vAlign w:val="bottom"/>
            <w:hideMark/>
          </w:tcPr>
          <w:p w14:paraId="49F3EFC7" w14:textId="77777777" w:rsidR="00135626" w:rsidRPr="00466C52" w:rsidRDefault="00135626" w:rsidP="00466C52">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Q1</w:t>
            </w:r>
          </w:p>
        </w:tc>
        <w:tc>
          <w:tcPr>
            <w:tcW w:w="1003" w:type="dxa"/>
            <w:shd w:val="clear" w:color="auto" w:fill="auto"/>
            <w:noWrap/>
            <w:vAlign w:val="bottom"/>
            <w:hideMark/>
          </w:tcPr>
          <w:p w14:paraId="2E427F35" w14:textId="77777777" w:rsidR="00135626" w:rsidRPr="00466C52" w:rsidRDefault="00135626" w:rsidP="00466C52">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Median</w:t>
            </w:r>
          </w:p>
        </w:tc>
        <w:tc>
          <w:tcPr>
            <w:tcW w:w="1116" w:type="dxa"/>
            <w:shd w:val="clear" w:color="auto" w:fill="auto"/>
            <w:noWrap/>
            <w:vAlign w:val="bottom"/>
            <w:hideMark/>
          </w:tcPr>
          <w:p w14:paraId="4816ECE5" w14:textId="77777777" w:rsidR="00135626" w:rsidRPr="00466C52" w:rsidRDefault="00135626" w:rsidP="00466C52">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Q3</w:t>
            </w:r>
          </w:p>
        </w:tc>
        <w:tc>
          <w:tcPr>
            <w:tcW w:w="1116" w:type="dxa"/>
            <w:shd w:val="clear" w:color="auto" w:fill="auto"/>
            <w:noWrap/>
            <w:vAlign w:val="bottom"/>
            <w:hideMark/>
          </w:tcPr>
          <w:p w14:paraId="328AE276" w14:textId="77777777" w:rsidR="00135626" w:rsidRPr="00466C52" w:rsidRDefault="00135626" w:rsidP="00466C52">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Max</w:t>
            </w:r>
          </w:p>
        </w:tc>
      </w:tr>
      <w:tr w:rsidR="00135626" w:rsidRPr="00466C52" w14:paraId="7E6C6FBD" w14:textId="77777777" w:rsidTr="00135626">
        <w:trPr>
          <w:trHeight w:val="300"/>
        </w:trPr>
        <w:tc>
          <w:tcPr>
            <w:tcW w:w="917" w:type="dxa"/>
            <w:vAlign w:val="bottom"/>
          </w:tcPr>
          <w:p w14:paraId="3CAF09B9" w14:textId="613B348E"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2008</w:t>
            </w:r>
          </w:p>
        </w:tc>
        <w:tc>
          <w:tcPr>
            <w:tcW w:w="960" w:type="dxa"/>
            <w:shd w:val="clear" w:color="auto" w:fill="auto"/>
            <w:noWrap/>
            <w:vAlign w:val="bottom"/>
            <w:hideMark/>
          </w:tcPr>
          <w:p w14:paraId="59CAE263" w14:textId="08519432"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8.998</w:t>
            </w:r>
          </w:p>
        </w:tc>
        <w:tc>
          <w:tcPr>
            <w:tcW w:w="960" w:type="dxa"/>
            <w:shd w:val="clear" w:color="auto" w:fill="auto"/>
            <w:noWrap/>
            <w:vAlign w:val="bottom"/>
            <w:hideMark/>
          </w:tcPr>
          <w:p w14:paraId="575BD2B8"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78AFC61D"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3.8</w:t>
            </w:r>
          </w:p>
        </w:tc>
        <w:tc>
          <w:tcPr>
            <w:tcW w:w="1003" w:type="dxa"/>
            <w:shd w:val="clear" w:color="auto" w:fill="auto"/>
            <w:noWrap/>
            <w:vAlign w:val="bottom"/>
            <w:hideMark/>
          </w:tcPr>
          <w:p w14:paraId="0A504E9C"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6.6</w:t>
            </w:r>
          </w:p>
        </w:tc>
        <w:tc>
          <w:tcPr>
            <w:tcW w:w="1116" w:type="dxa"/>
            <w:shd w:val="clear" w:color="auto" w:fill="auto"/>
            <w:noWrap/>
            <w:vAlign w:val="bottom"/>
            <w:hideMark/>
          </w:tcPr>
          <w:p w14:paraId="45E464C1"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11.4</w:t>
            </w:r>
          </w:p>
        </w:tc>
        <w:tc>
          <w:tcPr>
            <w:tcW w:w="1116" w:type="dxa"/>
            <w:shd w:val="clear" w:color="auto" w:fill="auto"/>
            <w:noWrap/>
            <w:vAlign w:val="bottom"/>
            <w:hideMark/>
          </w:tcPr>
          <w:p w14:paraId="65FA0EC9"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200.2</w:t>
            </w:r>
          </w:p>
        </w:tc>
      </w:tr>
      <w:tr w:rsidR="00135626" w:rsidRPr="00466C52" w14:paraId="15EC7E28" w14:textId="77777777" w:rsidTr="00135626">
        <w:trPr>
          <w:trHeight w:val="300"/>
        </w:trPr>
        <w:tc>
          <w:tcPr>
            <w:tcW w:w="917" w:type="dxa"/>
            <w:vAlign w:val="bottom"/>
          </w:tcPr>
          <w:p w14:paraId="66E14C7A" w14:textId="375C26B2"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2009</w:t>
            </w:r>
          </w:p>
        </w:tc>
        <w:tc>
          <w:tcPr>
            <w:tcW w:w="960" w:type="dxa"/>
            <w:shd w:val="clear" w:color="auto" w:fill="auto"/>
            <w:noWrap/>
            <w:vAlign w:val="bottom"/>
            <w:hideMark/>
          </w:tcPr>
          <w:p w14:paraId="2107AF28" w14:textId="4F901E25"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8.329</w:t>
            </w:r>
          </w:p>
        </w:tc>
        <w:tc>
          <w:tcPr>
            <w:tcW w:w="960" w:type="dxa"/>
            <w:shd w:val="clear" w:color="auto" w:fill="auto"/>
            <w:noWrap/>
            <w:vAlign w:val="bottom"/>
            <w:hideMark/>
          </w:tcPr>
          <w:p w14:paraId="3ED750FF"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654B1AB4"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3.7</w:t>
            </w:r>
          </w:p>
        </w:tc>
        <w:tc>
          <w:tcPr>
            <w:tcW w:w="1003" w:type="dxa"/>
            <w:shd w:val="clear" w:color="auto" w:fill="auto"/>
            <w:noWrap/>
            <w:vAlign w:val="bottom"/>
            <w:hideMark/>
          </w:tcPr>
          <w:p w14:paraId="0D4C63F4"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6.3</w:t>
            </w:r>
          </w:p>
        </w:tc>
        <w:tc>
          <w:tcPr>
            <w:tcW w:w="1116" w:type="dxa"/>
            <w:shd w:val="clear" w:color="auto" w:fill="auto"/>
            <w:noWrap/>
            <w:vAlign w:val="bottom"/>
            <w:hideMark/>
          </w:tcPr>
          <w:p w14:paraId="46A34515"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10.6</w:t>
            </w:r>
          </w:p>
        </w:tc>
        <w:tc>
          <w:tcPr>
            <w:tcW w:w="1116" w:type="dxa"/>
            <w:shd w:val="clear" w:color="auto" w:fill="auto"/>
            <w:noWrap/>
            <w:vAlign w:val="bottom"/>
            <w:hideMark/>
          </w:tcPr>
          <w:p w14:paraId="009E0E60"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195.583</w:t>
            </w:r>
          </w:p>
        </w:tc>
      </w:tr>
      <w:tr w:rsidR="00135626" w:rsidRPr="00466C52" w14:paraId="491A911E" w14:textId="77777777" w:rsidTr="00135626">
        <w:trPr>
          <w:trHeight w:val="300"/>
        </w:trPr>
        <w:tc>
          <w:tcPr>
            <w:tcW w:w="917" w:type="dxa"/>
            <w:vAlign w:val="bottom"/>
          </w:tcPr>
          <w:p w14:paraId="7A9D1240" w14:textId="65453ED9"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2010</w:t>
            </w:r>
          </w:p>
        </w:tc>
        <w:tc>
          <w:tcPr>
            <w:tcW w:w="960" w:type="dxa"/>
            <w:shd w:val="clear" w:color="auto" w:fill="auto"/>
            <w:noWrap/>
            <w:vAlign w:val="bottom"/>
            <w:hideMark/>
          </w:tcPr>
          <w:p w14:paraId="2CB093BB" w14:textId="7C80F752"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7.441</w:t>
            </w:r>
          </w:p>
        </w:tc>
        <w:tc>
          <w:tcPr>
            <w:tcW w:w="960" w:type="dxa"/>
            <w:shd w:val="clear" w:color="auto" w:fill="auto"/>
            <w:noWrap/>
            <w:vAlign w:val="bottom"/>
            <w:hideMark/>
          </w:tcPr>
          <w:p w14:paraId="0D20468D"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2A3F4BFE"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3.3</w:t>
            </w:r>
          </w:p>
        </w:tc>
        <w:tc>
          <w:tcPr>
            <w:tcW w:w="1003" w:type="dxa"/>
            <w:shd w:val="clear" w:color="auto" w:fill="auto"/>
            <w:noWrap/>
            <w:vAlign w:val="bottom"/>
            <w:hideMark/>
          </w:tcPr>
          <w:p w14:paraId="59530EA9"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5.7</w:t>
            </w:r>
          </w:p>
        </w:tc>
        <w:tc>
          <w:tcPr>
            <w:tcW w:w="1116" w:type="dxa"/>
            <w:shd w:val="clear" w:color="auto" w:fill="auto"/>
            <w:noWrap/>
            <w:vAlign w:val="bottom"/>
            <w:hideMark/>
          </w:tcPr>
          <w:p w14:paraId="62665CDB"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9.6</w:t>
            </w:r>
          </w:p>
        </w:tc>
        <w:tc>
          <w:tcPr>
            <w:tcW w:w="1116" w:type="dxa"/>
            <w:shd w:val="clear" w:color="auto" w:fill="auto"/>
            <w:noWrap/>
            <w:vAlign w:val="bottom"/>
            <w:hideMark/>
          </w:tcPr>
          <w:p w14:paraId="0C053A3E"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114</w:t>
            </w:r>
          </w:p>
        </w:tc>
      </w:tr>
      <w:tr w:rsidR="00135626" w:rsidRPr="00466C52" w14:paraId="110ACB6C" w14:textId="77777777" w:rsidTr="00135626">
        <w:trPr>
          <w:trHeight w:val="300"/>
        </w:trPr>
        <w:tc>
          <w:tcPr>
            <w:tcW w:w="917" w:type="dxa"/>
            <w:vAlign w:val="bottom"/>
          </w:tcPr>
          <w:p w14:paraId="59C5C636" w14:textId="2C88EFE9"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2011</w:t>
            </w:r>
          </w:p>
        </w:tc>
        <w:tc>
          <w:tcPr>
            <w:tcW w:w="960" w:type="dxa"/>
            <w:shd w:val="clear" w:color="auto" w:fill="auto"/>
            <w:noWrap/>
            <w:vAlign w:val="bottom"/>
            <w:hideMark/>
          </w:tcPr>
          <w:p w14:paraId="1B3E0EE2" w14:textId="34451866"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8.316</w:t>
            </w:r>
          </w:p>
        </w:tc>
        <w:tc>
          <w:tcPr>
            <w:tcW w:w="960" w:type="dxa"/>
            <w:shd w:val="clear" w:color="auto" w:fill="auto"/>
            <w:noWrap/>
            <w:vAlign w:val="bottom"/>
            <w:hideMark/>
          </w:tcPr>
          <w:p w14:paraId="36CDA58E"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0A550DEF"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3.5</w:t>
            </w:r>
          </w:p>
        </w:tc>
        <w:tc>
          <w:tcPr>
            <w:tcW w:w="1003" w:type="dxa"/>
            <w:shd w:val="clear" w:color="auto" w:fill="auto"/>
            <w:noWrap/>
            <w:vAlign w:val="bottom"/>
            <w:hideMark/>
          </w:tcPr>
          <w:p w14:paraId="7C043907"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6.2</w:t>
            </w:r>
          </w:p>
        </w:tc>
        <w:tc>
          <w:tcPr>
            <w:tcW w:w="1116" w:type="dxa"/>
            <w:shd w:val="clear" w:color="auto" w:fill="auto"/>
            <w:noWrap/>
            <w:vAlign w:val="bottom"/>
            <w:hideMark/>
          </w:tcPr>
          <w:p w14:paraId="490CAC04"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10.625</w:t>
            </w:r>
          </w:p>
        </w:tc>
        <w:tc>
          <w:tcPr>
            <w:tcW w:w="1116" w:type="dxa"/>
            <w:shd w:val="clear" w:color="auto" w:fill="auto"/>
            <w:noWrap/>
            <w:vAlign w:val="bottom"/>
            <w:hideMark/>
          </w:tcPr>
          <w:p w14:paraId="062FF3A4"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208.025</w:t>
            </w:r>
          </w:p>
        </w:tc>
      </w:tr>
      <w:tr w:rsidR="00135626" w:rsidRPr="00466C52" w14:paraId="44AA78E1" w14:textId="77777777" w:rsidTr="00135626">
        <w:trPr>
          <w:trHeight w:val="300"/>
        </w:trPr>
        <w:tc>
          <w:tcPr>
            <w:tcW w:w="917" w:type="dxa"/>
            <w:vAlign w:val="bottom"/>
          </w:tcPr>
          <w:p w14:paraId="27A5F4D0" w14:textId="1C6898C3"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2012</w:t>
            </w:r>
          </w:p>
        </w:tc>
        <w:tc>
          <w:tcPr>
            <w:tcW w:w="960" w:type="dxa"/>
            <w:shd w:val="clear" w:color="auto" w:fill="auto"/>
            <w:noWrap/>
            <w:vAlign w:val="bottom"/>
            <w:hideMark/>
          </w:tcPr>
          <w:p w14:paraId="662AABE6" w14:textId="4285F21C"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8.156</w:t>
            </w:r>
          </w:p>
        </w:tc>
        <w:tc>
          <w:tcPr>
            <w:tcW w:w="960" w:type="dxa"/>
            <w:shd w:val="clear" w:color="auto" w:fill="auto"/>
            <w:noWrap/>
            <w:vAlign w:val="bottom"/>
            <w:hideMark/>
          </w:tcPr>
          <w:p w14:paraId="0E118334"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50E323E7"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3.6</w:t>
            </w:r>
          </w:p>
        </w:tc>
        <w:tc>
          <w:tcPr>
            <w:tcW w:w="1003" w:type="dxa"/>
            <w:shd w:val="clear" w:color="auto" w:fill="auto"/>
            <w:noWrap/>
            <w:vAlign w:val="bottom"/>
            <w:hideMark/>
          </w:tcPr>
          <w:p w14:paraId="34E52FBB"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6.2</w:t>
            </w:r>
          </w:p>
        </w:tc>
        <w:tc>
          <w:tcPr>
            <w:tcW w:w="1116" w:type="dxa"/>
            <w:shd w:val="clear" w:color="auto" w:fill="auto"/>
            <w:noWrap/>
            <w:vAlign w:val="bottom"/>
            <w:hideMark/>
          </w:tcPr>
          <w:p w14:paraId="5764F877"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10.2</w:t>
            </w:r>
          </w:p>
        </w:tc>
        <w:tc>
          <w:tcPr>
            <w:tcW w:w="1116" w:type="dxa"/>
            <w:shd w:val="clear" w:color="auto" w:fill="auto"/>
            <w:noWrap/>
            <w:vAlign w:val="bottom"/>
            <w:hideMark/>
          </w:tcPr>
          <w:p w14:paraId="579CDDC6" w14:textId="48BA95F9"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705.458</w:t>
            </w:r>
          </w:p>
        </w:tc>
      </w:tr>
      <w:tr w:rsidR="00135626" w:rsidRPr="00466C52" w14:paraId="135D6015" w14:textId="77777777" w:rsidTr="00135626">
        <w:trPr>
          <w:trHeight w:val="300"/>
        </w:trPr>
        <w:tc>
          <w:tcPr>
            <w:tcW w:w="917" w:type="dxa"/>
            <w:vAlign w:val="bottom"/>
          </w:tcPr>
          <w:p w14:paraId="649FE63E" w14:textId="73B91F84"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2013</w:t>
            </w:r>
          </w:p>
        </w:tc>
        <w:tc>
          <w:tcPr>
            <w:tcW w:w="960" w:type="dxa"/>
            <w:shd w:val="clear" w:color="auto" w:fill="auto"/>
            <w:noWrap/>
            <w:vAlign w:val="bottom"/>
            <w:hideMark/>
          </w:tcPr>
          <w:p w14:paraId="5AEC1C63" w14:textId="78515E69"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8.559</w:t>
            </w:r>
          </w:p>
        </w:tc>
        <w:tc>
          <w:tcPr>
            <w:tcW w:w="960" w:type="dxa"/>
            <w:shd w:val="clear" w:color="auto" w:fill="auto"/>
            <w:noWrap/>
            <w:vAlign w:val="bottom"/>
            <w:hideMark/>
          </w:tcPr>
          <w:p w14:paraId="2F09FB33"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2CF6A952"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3.7</w:t>
            </w:r>
          </w:p>
        </w:tc>
        <w:tc>
          <w:tcPr>
            <w:tcW w:w="1003" w:type="dxa"/>
            <w:shd w:val="clear" w:color="auto" w:fill="auto"/>
            <w:noWrap/>
            <w:vAlign w:val="bottom"/>
            <w:hideMark/>
          </w:tcPr>
          <w:p w14:paraId="0DCA87CF"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6.5</w:t>
            </w:r>
          </w:p>
        </w:tc>
        <w:tc>
          <w:tcPr>
            <w:tcW w:w="1116" w:type="dxa"/>
            <w:shd w:val="clear" w:color="auto" w:fill="auto"/>
            <w:noWrap/>
            <w:vAlign w:val="bottom"/>
            <w:hideMark/>
          </w:tcPr>
          <w:p w14:paraId="2DC8BB96" w14:textId="16B27B4F"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10.635</w:t>
            </w:r>
          </w:p>
        </w:tc>
        <w:tc>
          <w:tcPr>
            <w:tcW w:w="1116" w:type="dxa"/>
            <w:shd w:val="clear" w:color="auto" w:fill="auto"/>
            <w:noWrap/>
            <w:vAlign w:val="bottom"/>
            <w:hideMark/>
          </w:tcPr>
          <w:p w14:paraId="08D1237E" w14:textId="789DC416"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452.79</w:t>
            </w:r>
            <w:r w:rsidR="003446A1">
              <w:rPr>
                <w:rFonts w:ascii="Times New Roman" w:eastAsia="Times New Roman" w:hAnsi="Times New Roman" w:cs="Times New Roman"/>
                <w:color w:val="000000"/>
                <w:sz w:val="24"/>
                <w:szCs w:val="24"/>
              </w:rPr>
              <w:t>2</w:t>
            </w:r>
          </w:p>
        </w:tc>
      </w:tr>
      <w:tr w:rsidR="00135626" w:rsidRPr="00466C52" w14:paraId="1E673926" w14:textId="77777777" w:rsidTr="00135626">
        <w:trPr>
          <w:trHeight w:val="300"/>
        </w:trPr>
        <w:tc>
          <w:tcPr>
            <w:tcW w:w="917" w:type="dxa"/>
            <w:vAlign w:val="bottom"/>
          </w:tcPr>
          <w:p w14:paraId="4685F7C0" w14:textId="1FFB1160"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2014</w:t>
            </w:r>
          </w:p>
        </w:tc>
        <w:tc>
          <w:tcPr>
            <w:tcW w:w="960" w:type="dxa"/>
            <w:shd w:val="clear" w:color="auto" w:fill="auto"/>
            <w:noWrap/>
            <w:vAlign w:val="bottom"/>
            <w:hideMark/>
          </w:tcPr>
          <w:p w14:paraId="003BCE17" w14:textId="0B43E3C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7.85</w:t>
            </w:r>
          </w:p>
        </w:tc>
        <w:tc>
          <w:tcPr>
            <w:tcW w:w="960" w:type="dxa"/>
            <w:shd w:val="clear" w:color="auto" w:fill="auto"/>
            <w:noWrap/>
            <w:vAlign w:val="bottom"/>
            <w:hideMark/>
          </w:tcPr>
          <w:p w14:paraId="115DEE46"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5B8AA375" w14:textId="63DA6298"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3.45</w:t>
            </w:r>
            <w:r w:rsidR="00D441E0">
              <w:rPr>
                <w:rFonts w:ascii="Times New Roman" w:eastAsia="Times New Roman" w:hAnsi="Times New Roman" w:cs="Times New Roman"/>
                <w:color w:val="000000"/>
                <w:sz w:val="24"/>
                <w:szCs w:val="24"/>
              </w:rPr>
              <w:t>8</w:t>
            </w:r>
          </w:p>
        </w:tc>
        <w:tc>
          <w:tcPr>
            <w:tcW w:w="1003" w:type="dxa"/>
            <w:shd w:val="clear" w:color="auto" w:fill="auto"/>
            <w:noWrap/>
            <w:vAlign w:val="bottom"/>
            <w:hideMark/>
          </w:tcPr>
          <w:p w14:paraId="70ADB844"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w:t>
            </w:r>
          </w:p>
        </w:tc>
        <w:tc>
          <w:tcPr>
            <w:tcW w:w="1116" w:type="dxa"/>
            <w:shd w:val="clear" w:color="auto" w:fill="auto"/>
            <w:noWrap/>
            <w:vAlign w:val="bottom"/>
            <w:hideMark/>
          </w:tcPr>
          <w:p w14:paraId="53830947" w14:textId="5DB64ACC"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9.81</w:t>
            </w:r>
            <w:r w:rsidR="00D441E0">
              <w:rPr>
                <w:rFonts w:ascii="Times New Roman" w:eastAsia="Times New Roman" w:hAnsi="Times New Roman" w:cs="Times New Roman"/>
                <w:color w:val="000000"/>
                <w:sz w:val="24"/>
                <w:szCs w:val="24"/>
              </w:rPr>
              <w:t>3</w:t>
            </w:r>
          </w:p>
        </w:tc>
        <w:tc>
          <w:tcPr>
            <w:tcW w:w="1116" w:type="dxa"/>
            <w:shd w:val="clear" w:color="auto" w:fill="auto"/>
            <w:noWrap/>
            <w:vAlign w:val="bottom"/>
            <w:hideMark/>
          </w:tcPr>
          <w:p w14:paraId="6507DD4E" w14:textId="6CAF97AD"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504.54</w:t>
            </w:r>
            <w:r w:rsidR="003446A1">
              <w:rPr>
                <w:rFonts w:ascii="Times New Roman" w:eastAsia="Times New Roman" w:hAnsi="Times New Roman" w:cs="Times New Roman"/>
                <w:color w:val="000000"/>
                <w:sz w:val="24"/>
                <w:szCs w:val="24"/>
              </w:rPr>
              <w:t>2</w:t>
            </w:r>
          </w:p>
        </w:tc>
      </w:tr>
      <w:tr w:rsidR="00135626" w:rsidRPr="00466C52" w14:paraId="57395877" w14:textId="77777777" w:rsidTr="00135626">
        <w:trPr>
          <w:trHeight w:val="300"/>
        </w:trPr>
        <w:tc>
          <w:tcPr>
            <w:tcW w:w="917" w:type="dxa"/>
            <w:vAlign w:val="bottom"/>
          </w:tcPr>
          <w:p w14:paraId="537290CE" w14:textId="7DD6649E"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2015</w:t>
            </w:r>
          </w:p>
        </w:tc>
        <w:tc>
          <w:tcPr>
            <w:tcW w:w="960" w:type="dxa"/>
            <w:shd w:val="clear" w:color="auto" w:fill="auto"/>
            <w:noWrap/>
            <w:vAlign w:val="bottom"/>
            <w:hideMark/>
          </w:tcPr>
          <w:p w14:paraId="79082105" w14:textId="19AB15DD"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7.648</w:t>
            </w:r>
          </w:p>
        </w:tc>
        <w:tc>
          <w:tcPr>
            <w:tcW w:w="960" w:type="dxa"/>
            <w:shd w:val="clear" w:color="auto" w:fill="auto"/>
            <w:noWrap/>
            <w:vAlign w:val="bottom"/>
            <w:hideMark/>
          </w:tcPr>
          <w:p w14:paraId="47E7C230"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21119191"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3.2</w:t>
            </w:r>
          </w:p>
        </w:tc>
        <w:tc>
          <w:tcPr>
            <w:tcW w:w="1003" w:type="dxa"/>
            <w:shd w:val="clear" w:color="auto" w:fill="auto"/>
            <w:noWrap/>
            <w:vAlign w:val="bottom"/>
            <w:hideMark/>
          </w:tcPr>
          <w:p w14:paraId="3A0A3142"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5.5</w:t>
            </w:r>
          </w:p>
        </w:tc>
        <w:tc>
          <w:tcPr>
            <w:tcW w:w="1116" w:type="dxa"/>
            <w:shd w:val="clear" w:color="auto" w:fill="auto"/>
            <w:noWrap/>
            <w:vAlign w:val="bottom"/>
            <w:hideMark/>
          </w:tcPr>
          <w:p w14:paraId="341072B1"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9.2</w:t>
            </w:r>
          </w:p>
        </w:tc>
        <w:tc>
          <w:tcPr>
            <w:tcW w:w="1116" w:type="dxa"/>
            <w:shd w:val="clear" w:color="auto" w:fill="auto"/>
            <w:noWrap/>
            <w:vAlign w:val="bottom"/>
            <w:hideMark/>
          </w:tcPr>
          <w:p w14:paraId="760CAF3D" w14:textId="15A6935A"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830.79</w:t>
            </w:r>
            <w:r w:rsidR="003446A1">
              <w:rPr>
                <w:rFonts w:ascii="Times New Roman" w:eastAsia="Times New Roman" w:hAnsi="Times New Roman" w:cs="Times New Roman"/>
                <w:color w:val="000000"/>
                <w:sz w:val="24"/>
                <w:szCs w:val="24"/>
              </w:rPr>
              <w:t>2</w:t>
            </w:r>
          </w:p>
        </w:tc>
      </w:tr>
      <w:tr w:rsidR="00135626" w:rsidRPr="00466C52" w14:paraId="4C7D7432" w14:textId="77777777" w:rsidTr="00135626">
        <w:trPr>
          <w:trHeight w:val="300"/>
        </w:trPr>
        <w:tc>
          <w:tcPr>
            <w:tcW w:w="917" w:type="dxa"/>
            <w:vAlign w:val="bottom"/>
          </w:tcPr>
          <w:p w14:paraId="30C78F9B" w14:textId="24DEEBF3"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2016</w:t>
            </w:r>
          </w:p>
        </w:tc>
        <w:tc>
          <w:tcPr>
            <w:tcW w:w="960" w:type="dxa"/>
            <w:shd w:val="clear" w:color="auto" w:fill="auto"/>
            <w:noWrap/>
            <w:vAlign w:val="bottom"/>
            <w:hideMark/>
          </w:tcPr>
          <w:p w14:paraId="4E03B561" w14:textId="465472DE"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6.929</w:t>
            </w:r>
          </w:p>
        </w:tc>
        <w:tc>
          <w:tcPr>
            <w:tcW w:w="960" w:type="dxa"/>
            <w:shd w:val="clear" w:color="auto" w:fill="auto"/>
            <w:noWrap/>
            <w:vAlign w:val="bottom"/>
            <w:hideMark/>
          </w:tcPr>
          <w:p w14:paraId="7F523682"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10020520"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w:t>
            </w:r>
          </w:p>
        </w:tc>
        <w:tc>
          <w:tcPr>
            <w:tcW w:w="1003" w:type="dxa"/>
            <w:shd w:val="clear" w:color="auto" w:fill="auto"/>
            <w:noWrap/>
            <w:vAlign w:val="bottom"/>
            <w:hideMark/>
          </w:tcPr>
          <w:p w14:paraId="388B65AE"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5.2</w:t>
            </w:r>
          </w:p>
        </w:tc>
        <w:tc>
          <w:tcPr>
            <w:tcW w:w="1116" w:type="dxa"/>
            <w:shd w:val="clear" w:color="auto" w:fill="auto"/>
            <w:noWrap/>
            <w:vAlign w:val="bottom"/>
            <w:hideMark/>
          </w:tcPr>
          <w:p w14:paraId="56C8A1DF"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8.7</w:t>
            </w:r>
          </w:p>
        </w:tc>
        <w:tc>
          <w:tcPr>
            <w:tcW w:w="1116" w:type="dxa"/>
            <w:shd w:val="clear" w:color="auto" w:fill="auto"/>
            <w:noWrap/>
            <w:vAlign w:val="bottom"/>
            <w:hideMark/>
          </w:tcPr>
          <w:p w14:paraId="69F6C3CC"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804.5</w:t>
            </w:r>
          </w:p>
        </w:tc>
      </w:tr>
      <w:tr w:rsidR="00135626" w:rsidRPr="00466C52" w14:paraId="540E9931" w14:textId="77777777" w:rsidTr="00135626">
        <w:trPr>
          <w:trHeight w:val="300"/>
        </w:trPr>
        <w:tc>
          <w:tcPr>
            <w:tcW w:w="917" w:type="dxa"/>
            <w:vAlign w:val="bottom"/>
          </w:tcPr>
          <w:p w14:paraId="36F4F3CE" w14:textId="170E8825"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2017</w:t>
            </w:r>
          </w:p>
        </w:tc>
        <w:tc>
          <w:tcPr>
            <w:tcW w:w="960" w:type="dxa"/>
            <w:shd w:val="clear" w:color="auto" w:fill="auto"/>
            <w:noWrap/>
            <w:vAlign w:val="bottom"/>
            <w:hideMark/>
          </w:tcPr>
          <w:p w14:paraId="03DF7A22" w14:textId="410D514E"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8.938</w:t>
            </w:r>
          </w:p>
        </w:tc>
        <w:tc>
          <w:tcPr>
            <w:tcW w:w="960" w:type="dxa"/>
            <w:shd w:val="clear" w:color="auto" w:fill="auto"/>
            <w:noWrap/>
            <w:vAlign w:val="bottom"/>
            <w:hideMark/>
          </w:tcPr>
          <w:p w14:paraId="2F5D2745"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23B84F65"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3.2</w:t>
            </w:r>
          </w:p>
        </w:tc>
        <w:tc>
          <w:tcPr>
            <w:tcW w:w="1003" w:type="dxa"/>
            <w:shd w:val="clear" w:color="auto" w:fill="auto"/>
            <w:noWrap/>
            <w:vAlign w:val="bottom"/>
            <w:hideMark/>
          </w:tcPr>
          <w:p w14:paraId="70CA9A8C"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5.7</w:t>
            </w:r>
          </w:p>
        </w:tc>
        <w:tc>
          <w:tcPr>
            <w:tcW w:w="1116" w:type="dxa"/>
            <w:shd w:val="clear" w:color="auto" w:fill="auto"/>
            <w:noWrap/>
            <w:vAlign w:val="bottom"/>
            <w:hideMark/>
          </w:tcPr>
          <w:p w14:paraId="2797EA4B"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w:t>
            </w:r>
          </w:p>
        </w:tc>
        <w:tc>
          <w:tcPr>
            <w:tcW w:w="1116" w:type="dxa"/>
            <w:shd w:val="clear" w:color="auto" w:fill="auto"/>
            <w:noWrap/>
            <w:vAlign w:val="bottom"/>
            <w:hideMark/>
          </w:tcPr>
          <w:p w14:paraId="0A03F56C" w14:textId="3E4B9E6E"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811.79</w:t>
            </w:r>
            <w:r w:rsidR="003446A1">
              <w:rPr>
                <w:rFonts w:ascii="Times New Roman" w:eastAsia="Times New Roman" w:hAnsi="Times New Roman" w:cs="Times New Roman"/>
                <w:color w:val="000000"/>
                <w:sz w:val="24"/>
                <w:szCs w:val="24"/>
              </w:rPr>
              <w:t>2</w:t>
            </w:r>
          </w:p>
        </w:tc>
      </w:tr>
      <w:tr w:rsidR="00135626" w:rsidRPr="00466C52" w14:paraId="17BAD7CF" w14:textId="77777777" w:rsidTr="00135626">
        <w:trPr>
          <w:trHeight w:val="300"/>
        </w:trPr>
        <w:tc>
          <w:tcPr>
            <w:tcW w:w="917" w:type="dxa"/>
            <w:vAlign w:val="bottom"/>
          </w:tcPr>
          <w:p w14:paraId="179F59D6" w14:textId="2389B621"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2018</w:t>
            </w:r>
          </w:p>
        </w:tc>
        <w:tc>
          <w:tcPr>
            <w:tcW w:w="960" w:type="dxa"/>
            <w:shd w:val="clear" w:color="auto" w:fill="auto"/>
            <w:noWrap/>
            <w:vAlign w:val="bottom"/>
            <w:hideMark/>
          </w:tcPr>
          <w:p w14:paraId="4F17C883" w14:textId="0BBE1E5C"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9.193</w:t>
            </w:r>
          </w:p>
        </w:tc>
        <w:tc>
          <w:tcPr>
            <w:tcW w:w="960" w:type="dxa"/>
            <w:shd w:val="clear" w:color="auto" w:fill="auto"/>
            <w:noWrap/>
            <w:vAlign w:val="bottom"/>
            <w:hideMark/>
          </w:tcPr>
          <w:p w14:paraId="5E743004"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hideMark/>
          </w:tcPr>
          <w:p w14:paraId="2A62EEE8"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3.6</w:t>
            </w:r>
          </w:p>
        </w:tc>
        <w:tc>
          <w:tcPr>
            <w:tcW w:w="1003" w:type="dxa"/>
            <w:shd w:val="clear" w:color="auto" w:fill="auto"/>
            <w:noWrap/>
            <w:vAlign w:val="bottom"/>
            <w:hideMark/>
          </w:tcPr>
          <w:p w14:paraId="307411E0"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w:t>
            </w:r>
          </w:p>
        </w:tc>
        <w:tc>
          <w:tcPr>
            <w:tcW w:w="1116" w:type="dxa"/>
            <w:shd w:val="clear" w:color="auto" w:fill="auto"/>
            <w:noWrap/>
            <w:vAlign w:val="bottom"/>
            <w:hideMark/>
          </w:tcPr>
          <w:p w14:paraId="6FDE7ED0" w14:textId="77777777"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w:t>
            </w:r>
          </w:p>
        </w:tc>
        <w:tc>
          <w:tcPr>
            <w:tcW w:w="1116" w:type="dxa"/>
            <w:shd w:val="clear" w:color="auto" w:fill="auto"/>
            <w:noWrap/>
            <w:vAlign w:val="bottom"/>
            <w:hideMark/>
          </w:tcPr>
          <w:p w14:paraId="45B3D37E" w14:textId="5591ED00" w:rsidR="00135626" w:rsidRPr="00466C52" w:rsidRDefault="00135626" w:rsidP="00135626">
            <w:pPr>
              <w:spacing w:after="0" w:line="240" w:lineRule="auto"/>
              <w:jc w:val="right"/>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826.29</w:t>
            </w:r>
            <w:r w:rsidR="003446A1">
              <w:rPr>
                <w:rFonts w:ascii="Times New Roman" w:eastAsia="Times New Roman" w:hAnsi="Times New Roman" w:cs="Times New Roman"/>
                <w:color w:val="000000"/>
                <w:sz w:val="24"/>
                <w:szCs w:val="24"/>
              </w:rPr>
              <w:t>2</w:t>
            </w:r>
            <w:commentRangeEnd w:id="142"/>
            <w:r w:rsidR="00886082">
              <w:rPr>
                <w:rStyle w:val="CommentReference"/>
              </w:rPr>
              <w:commentReference w:id="142"/>
            </w:r>
          </w:p>
        </w:tc>
      </w:tr>
    </w:tbl>
    <w:p w14:paraId="4BA5FE57" w14:textId="0D692005" w:rsidR="00E30CFD" w:rsidRDefault="00E30CFD" w:rsidP="00611CB6">
      <w:pPr>
        <w:spacing w:after="0" w:line="240" w:lineRule="auto"/>
        <w:rPr>
          <w:rFonts w:ascii="Times New Roman" w:eastAsia="Times New Roman" w:hAnsi="Times New Roman" w:cs="Times New Roman"/>
          <w:sz w:val="24"/>
          <w:szCs w:val="24"/>
        </w:rPr>
      </w:pPr>
    </w:p>
    <w:tbl>
      <w:tblPr>
        <w:tblW w:w="7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960"/>
        <w:gridCol w:w="960"/>
        <w:gridCol w:w="960"/>
        <w:gridCol w:w="1003"/>
        <w:gridCol w:w="1116"/>
        <w:gridCol w:w="1116"/>
      </w:tblGrid>
      <w:tr w:rsidR="005A6E97" w:rsidRPr="00466C52" w14:paraId="56BA5377" w14:textId="77777777" w:rsidTr="00CE5A27">
        <w:trPr>
          <w:trHeight w:val="300"/>
        </w:trPr>
        <w:tc>
          <w:tcPr>
            <w:tcW w:w="917" w:type="dxa"/>
          </w:tcPr>
          <w:p w14:paraId="72C6AF73" w14:textId="14D5EE92" w:rsidR="005A6E97" w:rsidRPr="00466C52" w:rsidRDefault="005A6E97" w:rsidP="00CE5A27">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State</w:t>
            </w:r>
          </w:p>
        </w:tc>
        <w:tc>
          <w:tcPr>
            <w:tcW w:w="960" w:type="dxa"/>
            <w:shd w:val="clear" w:color="auto" w:fill="auto"/>
            <w:noWrap/>
            <w:vAlign w:val="bottom"/>
            <w:hideMark/>
          </w:tcPr>
          <w:p w14:paraId="4B45C04B" w14:textId="77777777" w:rsidR="005A6E97" w:rsidRPr="00466C52" w:rsidRDefault="005A6E97"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Mean</w:t>
            </w:r>
          </w:p>
        </w:tc>
        <w:tc>
          <w:tcPr>
            <w:tcW w:w="960" w:type="dxa"/>
            <w:shd w:val="clear" w:color="auto" w:fill="auto"/>
            <w:noWrap/>
            <w:vAlign w:val="bottom"/>
            <w:hideMark/>
          </w:tcPr>
          <w:p w14:paraId="4DEEDE47" w14:textId="77777777" w:rsidR="005A6E97" w:rsidRPr="00466C52" w:rsidRDefault="005A6E97"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Min</w:t>
            </w:r>
          </w:p>
        </w:tc>
        <w:tc>
          <w:tcPr>
            <w:tcW w:w="960" w:type="dxa"/>
            <w:shd w:val="clear" w:color="auto" w:fill="auto"/>
            <w:noWrap/>
            <w:vAlign w:val="bottom"/>
            <w:hideMark/>
          </w:tcPr>
          <w:p w14:paraId="5FD22C3F" w14:textId="77777777" w:rsidR="005A6E97" w:rsidRPr="00466C52" w:rsidRDefault="005A6E97"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Q1</w:t>
            </w:r>
          </w:p>
        </w:tc>
        <w:tc>
          <w:tcPr>
            <w:tcW w:w="1003" w:type="dxa"/>
            <w:shd w:val="clear" w:color="auto" w:fill="auto"/>
            <w:noWrap/>
            <w:vAlign w:val="bottom"/>
            <w:hideMark/>
          </w:tcPr>
          <w:p w14:paraId="1CF860A7" w14:textId="77777777" w:rsidR="005A6E97" w:rsidRPr="00466C52" w:rsidRDefault="005A6E97"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Median</w:t>
            </w:r>
          </w:p>
        </w:tc>
        <w:tc>
          <w:tcPr>
            <w:tcW w:w="1116" w:type="dxa"/>
            <w:shd w:val="clear" w:color="auto" w:fill="auto"/>
            <w:noWrap/>
            <w:vAlign w:val="bottom"/>
            <w:hideMark/>
          </w:tcPr>
          <w:p w14:paraId="7FA0B27E" w14:textId="77777777" w:rsidR="005A6E97" w:rsidRPr="00466C52" w:rsidRDefault="005A6E97"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Q3</w:t>
            </w:r>
          </w:p>
        </w:tc>
        <w:tc>
          <w:tcPr>
            <w:tcW w:w="1116" w:type="dxa"/>
            <w:shd w:val="clear" w:color="auto" w:fill="auto"/>
            <w:noWrap/>
            <w:vAlign w:val="bottom"/>
            <w:hideMark/>
          </w:tcPr>
          <w:p w14:paraId="52EC8515" w14:textId="77777777" w:rsidR="005A6E97" w:rsidRPr="00466C52" w:rsidRDefault="005A6E97"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Max</w:t>
            </w:r>
          </w:p>
        </w:tc>
      </w:tr>
      <w:tr w:rsidR="00C6156A" w:rsidRPr="00845F88" w14:paraId="0112C3AB" w14:textId="77777777" w:rsidTr="00CE5A27">
        <w:trPr>
          <w:trHeight w:val="300"/>
        </w:trPr>
        <w:tc>
          <w:tcPr>
            <w:tcW w:w="917" w:type="dxa"/>
            <w:vAlign w:val="bottom"/>
          </w:tcPr>
          <w:p w14:paraId="6282ED8F" w14:textId="6BD160BE"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Arizona</w:t>
            </w:r>
          </w:p>
        </w:tc>
        <w:tc>
          <w:tcPr>
            <w:tcW w:w="960" w:type="dxa"/>
            <w:shd w:val="clear" w:color="auto" w:fill="auto"/>
            <w:noWrap/>
            <w:vAlign w:val="bottom"/>
          </w:tcPr>
          <w:p w14:paraId="53E073F8" w14:textId="62A407BE"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6.365</w:t>
            </w:r>
          </w:p>
        </w:tc>
        <w:tc>
          <w:tcPr>
            <w:tcW w:w="960" w:type="dxa"/>
            <w:shd w:val="clear" w:color="auto" w:fill="auto"/>
            <w:noWrap/>
            <w:vAlign w:val="bottom"/>
          </w:tcPr>
          <w:p w14:paraId="64CDD5F2" w14:textId="49C9F3E4"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4795917C" w14:textId="639E52EF"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3.3</w:t>
            </w:r>
          </w:p>
        </w:tc>
        <w:tc>
          <w:tcPr>
            <w:tcW w:w="1003" w:type="dxa"/>
            <w:shd w:val="clear" w:color="auto" w:fill="auto"/>
            <w:noWrap/>
            <w:vAlign w:val="bottom"/>
          </w:tcPr>
          <w:p w14:paraId="4FFB2374" w14:textId="4BE0843F"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5.3</w:t>
            </w:r>
          </w:p>
        </w:tc>
        <w:tc>
          <w:tcPr>
            <w:tcW w:w="1116" w:type="dxa"/>
            <w:shd w:val="clear" w:color="auto" w:fill="auto"/>
            <w:noWrap/>
            <w:vAlign w:val="bottom"/>
          </w:tcPr>
          <w:p w14:paraId="708BF812" w14:textId="7F3E5487"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7.9</w:t>
            </w:r>
          </w:p>
        </w:tc>
        <w:tc>
          <w:tcPr>
            <w:tcW w:w="1116" w:type="dxa"/>
            <w:shd w:val="clear" w:color="auto" w:fill="auto"/>
            <w:noWrap/>
            <w:vAlign w:val="bottom"/>
          </w:tcPr>
          <w:p w14:paraId="44B8D010" w14:textId="153DB19C"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199.3</w:t>
            </w:r>
          </w:p>
        </w:tc>
      </w:tr>
      <w:tr w:rsidR="00C6156A" w:rsidRPr="00845F88" w14:paraId="1D509E20" w14:textId="77777777" w:rsidTr="00CE5A27">
        <w:trPr>
          <w:trHeight w:val="300"/>
        </w:trPr>
        <w:tc>
          <w:tcPr>
            <w:tcW w:w="917" w:type="dxa"/>
            <w:vAlign w:val="bottom"/>
          </w:tcPr>
          <w:p w14:paraId="42571DBC" w14:textId="79CBB58F"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California</w:t>
            </w:r>
          </w:p>
        </w:tc>
        <w:tc>
          <w:tcPr>
            <w:tcW w:w="960" w:type="dxa"/>
            <w:shd w:val="clear" w:color="auto" w:fill="auto"/>
            <w:noWrap/>
            <w:vAlign w:val="bottom"/>
          </w:tcPr>
          <w:p w14:paraId="231C852C" w14:textId="7AD37D2B"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10.269</w:t>
            </w:r>
          </w:p>
        </w:tc>
        <w:tc>
          <w:tcPr>
            <w:tcW w:w="960" w:type="dxa"/>
            <w:shd w:val="clear" w:color="auto" w:fill="auto"/>
            <w:noWrap/>
            <w:vAlign w:val="bottom"/>
          </w:tcPr>
          <w:p w14:paraId="182DB497" w14:textId="1E75D01C"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2C75C2E6" w14:textId="28BD94D2"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4.95</w:t>
            </w:r>
          </w:p>
        </w:tc>
        <w:tc>
          <w:tcPr>
            <w:tcW w:w="1003" w:type="dxa"/>
            <w:shd w:val="clear" w:color="auto" w:fill="auto"/>
            <w:noWrap/>
            <w:vAlign w:val="bottom"/>
          </w:tcPr>
          <w:p w14:paraId="3CC2B451" w14:textId="0C02FD2E"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8.2</w:t>
            </w:r>
          </w:p>
        </w:tc>
        <w:tc>
          <w:tcPr>
            <w:tcW w:w="1116" w:type="dxa"/>
            <w:shd w:val="clear" w:color="auto" w:fill="auto"/>
            <w:noWrap/>
            <w:vAlign w:val="bottom"/>
          </w:tcPr>
          <w:p w14:paraId="148C5B33" w14:textId="69B78CB9"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12.625</w:t>
            </w:r>
          </w:p>
        </w:tc>
        <w:tc>
          <w:tcPr>
            <w:tcW w:w="1116" w:type="dxa"/>
            <w:shd w:val="clear" w:color="auto" w:fill="auto"/>
            <w:noWrap/>
            <w:vAlign w:val="bottom"/>
          </w:tcPr>
          <w:p w14:paraId="679369D9" w14:textId="419E8C32"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791.625</w:t>
            </w:r>
          </w:p>
        </w:tc>
      </w:tr>
      <w:tr w:rsidR="00C6156A" w:rsidRPr="00845F88" w14:paraId="436A34C6" w14:textId="77777777" w:rsidTr="00CE5A27">
        <w:trPr>
          <w:trHeight w:val="300"/>
        </w:trPr>
        <w:tc>
          <w:tcPr>
            <w:tcW w:w="917" w:type="dxa"/>
            <w:vAlign w:val="bottom"/>
          </w:tcPr>
          <w:p w14:paraId="7CB6AB77" w14:textId="22C5A4FD"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Colorado</w:t>
            </w:r>
          </w:p>
        </w:tc>
        <w:tc>
          <w:tcPr>
            <w:tcW w:w="960" w:type="dxa"/>
            <w:shd w:val="clear" w:color="auto" w:fill="auto"/>
            <w:noWrap/>
            <w:vAlign w:val="bottom"/>
          </w:tcPr>
          <w:p w14:paraId="06DCFE1A" w14:textId="7A751EB8"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5.66</w:t>
            </w:r>
          </w:p>
        </w:tc>
        <w:tc>
          <w:tcPr>
            <w:tcW w:w="960" w:type="dxa"/>
            <w:shd w:val="clear" w:color="auto" w:fill="auto"/>
            <w:noWrap/>
            <w:vAlign w:val="bottom"/>
          </w:tcPr>
          <w:p w14:paraId="670CE750" w14:textId="7A2880C3"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7512C6EB" w14:textId="7EE0A5DB"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2.3</w:t>
            </w:r>
          </w:p>
        </w:tc>
        <w:tc>
          <w:tcPr>
            <w:tcW w:w="1003" w:type="dxa"/>
            <w:shd w:val="clear" w:color="auto" w:fill="auto"/>
            <w:noWrap/>
            <w:vAlign w:val="bottom"/>
          </w:tcPr>
          <w:p w14:paraId="6C6623EC" w14:textId="0B47CDDB"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4.5</w:t>
            </w:r>
          </w:p>
        </w:tc>
        <w:tc>
          <w:tcPr>
            <w:tcW w:w="1116" w:type="dxa"/>
            <w:shd w:val="clear" w:color="auto" w:fill="auto"/>
            <w:noWrap/>
            <w:vAlign w:val="bottom"/>
          </w:tcPr>
          <w:p w14:paraId="257D0CFF" w14:textId="5CB0F172"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7.3</w:t>
            </w:r>
          </w:p>
        </w:tc>
        <w:tc>
          <w:tcPr>
            <w:tcW w:w="1116" w:type="dxa"/>
            <w:shd w:val="clear" w:color="auto" w:fill="auto"/>
            <w:noWrap/>
            <w:vAlign w:val="bottom"/>
          </w:tcPr>
          <w:p w14:paraId="49685AA4" w14:textId="74A49F8A"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781.45</w:t>
            </w:r>
            <w:r w:rsidR="005E6077" w:rsidRPr="00845F88">
              <w:rPr>
                <w:rFonts w:ascii="Times New Roman" w:hAnsi="Times New Roman" w:cs="Times New Roman"/>
                <w:color w:val="000000"/>
                <w:sz w:val="24"/>
                <w:szCs w:val="24"/>
              </w:rPr>
              <w:t>5</w:t>
            </w:r>
          </w:p>
        </w:tc>
      </w:tr>
      <w:tr w:rsidR="00C6156A" w:rsidRPr="00845F88" w14:paraId="65881BAF" w14:textId="77777777" w:rsidTr="00CE5A27">
        <w:trPr>
          <w:trHeight w:val="300"/>
        </w:trPr>
        <w:tc>
          <w:tcPr>
            <w:tcW w:w="917" w:type="dxa"/>
            <w:vAlign w:val="bottom"/>
          </w:tcPr>
          <w:p w14:paraId="5789CF59" w14:textId="1766E297"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Idaho</w:t>
            </w:r>
          </w:p>
        </w:tc>
        <w:tc>
          <w:tcPr>
            <w:tcW w:w="960" w:type="dxa"/>
            <w:shd w:val="clear" w:color="auto" w:fill="auto"/>
            <w:noWrap/>
            <w:vAlign w:val="bottom"/>
          </w:tcPr>
          <w:p w14:paraId="5CE474B4" w14:textId="1FDA2950"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7.949</w:t>
            </w:r>
          </w:p>
        </w:tc>
        <w:tc>
          <w:tcPr>
            <w:tcW w:w="960" w:type="dxa"/>
            <w:shd w:val="clear" w:color="auto" w:fill="auto"/>
            <w:noWrap/>
            <w:vAlign w:val="bottom"/>
          </w:tcPr>
          <w:p w14:paraId="435E0265" w14:textId="0F6F97B7"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088EB0D7" w14:textId="471BFD0E"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3</w:t>
            </w:r>
          </w:p>
        </w:tc>
        <w:tc>
          <w:tcPr>
            <w:tcW w:w="1003" w:type="dxa"/>
            <w:shd w:val="clear" w:color="auto" w:fill="auto"/>
            <w:noWrap/>
            <w:vAlign w:val="bottom"/>
          </w:tcPr>
          <w:p w14:paraId="6522DAE8" w14:textId="17C7D70F"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5.3</w:t>
            </w:r>
          </w:p>
        </w:tc>
        <w:tc>
          <w:tcPr>
            <w:tcW w:w="1116" w:type="dxa"/>
            <w:shd w:val="clear" w:color="auto" w:fill="auto"/>
            <w:noWrap/>
            <w:vAlign w:val="bottom"/>
          </w:tcPr>
          <w:p w14:paraId="0534D5F8" w14:textId="68920D2C"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8.9</w:t>
            </w:r>
          </w:p>
        </w:tc>
        <w:tc>
          <w:tcPr>
            <w:tcW w:w="1116" w:type="dxa"/>
            <w:shd w:val="clear" w:color="auto" w:fill="auto"/>
            <w:noWrap/>
            <w:vAlign w:val="bottom"/>
          </w:tcPr>
          <w:p w14:paraId="57013CD8" w14:textId="6A896CE9"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519.391</w:t>
            </w:r>
          </w:p>
        </w:tc>
      </w:tr>
      <w:tr w:rsidR="00C6156A" w:rsidRPr="00845F88" w14:paraId="39CFA9F6" w14:textId="77777777" w:rsidTr="00CE5A27">
        <w:trPr>
          <w:trHeight w:val="300"/>
        </w:trPr>
        <w:tc>
          <w:tcPr>
            <w:tcW w:w="917" w:type="dxa"/>
            <w:vAlign w:val="bottom"/>
          </w:tcPr>
          <w:p w14:paraId="25AC767C" w14:textId="2A6CC902"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Montana</w:t>
            </w:r>
          </w:p>
        </w:tc>
        <w:tc>
          <w:tcPr>
            <w:tcW w:w="960" w:type="dxa"/>
            <w:shd w:val="clear" w:color="auto" w:fill="auto"/>
            <w:noWrap/>
            <w:vAlign w:val="bottom"/>
          </w:tcPr>
          <w:p w14:paraId="644A44DE" w14:textId="7ADC520C"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7.431</w:t>
            </w:r>
          </w:p>
        </w:tc>
        <w:tc>
          <w:tcPr>
            <w:tcW w:w="960" w:type="dxa"/>
            <w:shd w:val="clear" w:color="auto" w:fill="auto"/>
            <w:noWrap/>
            <w:vAlign w:val="bottom"/>
          </w:tcPr>
          <w:p w14:paraId="1040DFFA" w14:textId="71448733"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23DD3FCE" w14:textId="6D039EA5"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2.5</w:t>
            </w:r>
          </w:p>
        </w:tc>
        <w:tc>
          <w:tcPr>
            <w:tcW w:w="1003" w:type="dxa"/>
            <w:shd w:val="clear" w:color="auto" w:fill="auto"/>
            <w:noWrap/>
            <w:vAlign w:val="bottom"/>
          </w:tcPr>
          <w:p w14:paraId="79E58E56" w14:textId="3EEA082B"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4.8</w:t>
            </w:r>
          </w:p>
        </w:tc>
        <w:tc>
          <w:tcPr>
            <w:tcW w:w="1116" w:type="dxa"/>
            <w:shd w:val="clear" w:color="auto" w:fill="auto"/>
            <w:noWrap/>
            <w:vAlign w:val="bottom"/>
          </w:tcPr>
          <w:p w14:paraId="76926489" w14:textId="33482693"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8.3</w:t>
            </w:r>
          </w:p>
        </w:tc>
        <w:tc>
          <w:tcPr>
            <w:tcW w:w="1116" w:type="dxa"/>
            <w:shd w:val="clear" w:color="auto" w:fill="auto"/>
            <w:noWrap/>
            <w:vAlign w:val="bottom"/>
          </w:tcPr>
          <w:p w14:paraId="6927E02A" w14:textId="71FC9DC8"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641.9</w:t>
            </w:r>
          </w:p>
        </w:tc>
      </w:tr>
      <w:tr w:rsidR="00C6156A" w:rsidRPr="00845F88" w14:paraId="5B091B3F" w14:textId="77777777" w:rsidTr="00CE5A27">
        <w:trPr>
          <w:trHeight w:val="300"/>
        </w:trPr>
        <w:tc>
          <w:tcPr>
            <w:tcW w:w="917" w:type="dxa"/>
            <w:vAlign w:val="bottom"/>
          </w:tcPr>
          <w:p w14:paraId="497B7896" w14:textId="743A8672"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lastRenderedPageBreak/>
              <w:t>Nevada</w:t>
            </w:r>
          </w:p>
        </w:tc>
        <w:tc>
          <w:tcPr>
            <w:tcW w:w="960" w:type="dxa"/>
            <w:shd w:val="clear" w:color="auto" w:fill="auto"/>
            <w:noWrap/>
            <w:vAlign w:val="bottom"/>
          </w:tcPr>
          <w:p w14:paraId="20CDE3F1" w14:textId="033DED55"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6.829</w:t>
            </w:r>
          </w:p>
        </w:tc>
        <w:tc>
          <w:tcPr>
            <w:tcW w:w="960" w:type="dxa"/>
            <w:shd w:val="clear" w:color="auto" w:fill="auto"/>
            <w:noWrap/>
            <w:vAlign w:val="bottom"/>
          </w:tcPr>
          <w:p w14:paraId="15AE590A" w14:textId="79C68A1A"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5C9A88DB" w14:textId="50ACF870"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3.5</w:t>
            </w:r>
          </w:p>
        </w:tc>
        <w:tc>
          <w:tcPr>
            <w:tcW w:w="1003" w:type="dxa"/>
            <w:shd w:val="clear" w:color="auto" w:fill="auto"/>
            <w:noWrap/>
            <w:vAlign w:val="bottom"/>
          </w:tcPr>
          <w:p w14:paraId="2F812A8D" w14:textId="16C3CE4F"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5.7</w:t>
            </w:r>
          </w:p>
        </w:tc>
        <w:tc>
          <w:tcPr>
            <w:tcW w:w="1116" w:type="dxa"/>
            <w:shd w:val="clear" w:color="auto" w:fill="auto"/>
            <w:noWrap/>
            <w:vAlign w:val="bottom"/>
          </w:tcPr>
          <w:p w14:paraId="094A39C5" w14:textId="70CE7C92"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8.4</w:t>
            </w:r>
          </w:p>
        </w:tc>
        <w:tc>
          <w:tcPr>
            <w:tcW w:w="1116" w:type="dxa"/>
            <w:shd w:val="clear" w:color="auto" w:fill="auto"/>
            <w:noWrap/>
            <w:vAlign w:val="bottom"/>
          </w:tcPr>
          <w:p w14:paraId="7F96E62C" w14:textId="3C8DDF01"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230</w:t>
            </w:r>
          </w:p>
        </w:tc>
      </w:tr>
      <w:tr w:rsidR="00C6156A" w:rsidRPr="00845F88" w14:paraId="3DE38BDC" w14:textId="77777777" w:rsidTr="00CE5A27">
        <w:trPr>
          <w:trHeight w:val="300"/>
        </w:trPr>
        <w:tc>
          <w:tcPr>
            <w:tcW w:w="917" w:type="dxa"/>
            <w:vAlign w:val="bottom"/>
          </w:tcPr>
          <w:p w14:paraId="63C8E70D" w14:textId="4ECB5600" w:rsidR="00C6156A" w:rsidRPr="00845F88" w:rsidRDefault="000A304C" w:rsidP="00C6156A">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N</w:t>
            </w:r>
            <w:r w:rsidR="00C6156A" w:rsidRPr="00845F88">
              <w:rPr>
                <w:rFonts w:ascii="Times New Roman" w:hAnsi="Times New Roman" w:cs="Times New Roman"/>
                <w:color w:val="000000"/>
                <w:sz w:val="24"/>
                <w:szCs w:val="24"/>
              </w:rPr>
              <w:t xml:space="preserve">ew </w:t>
            </w:r>
            <w:r>
              <w:rPr>
                <w:rFonts w:ascii="Times New Roman" w:hAnsi="Times New Roman" w:cs="Times New Roman"/>
                <w:color w:val="000000"/>
                <w:sz w:val="24"/>
                <w:szCs w:val="24"/>
              </w:rPr>
              <w:t>M</w:t>
            </w:r>
            <w:r w:rsidR="00C6156A" w:rsidRPr="00845F88">
              <w:rPr>
                <w:rFonts w:ascii="Times New Roman" w:hAnsi="Times New Roman" w:cs="Times New Roman"/>
                <w:color w:val="000000"/>
                <w:sz w:val="24"/>
                <w:szCs w:val="24"/>
              </w:rPr>
              <w:t>exico</w:t>
            </w:r>
          </w:p>
        </w:tc>
        <w:tc>
          <w:tcPr>
            <w:tcW w:w="960" w:type="dxa"/>
            <w:shd w:val="clear" w:color="auto" w:fill="auto"/>
            <w:noWrap/>
            <w:vAlign w:val="bottom"/>
          </w:tcPr>
          <w:p w14:paraId="2D54C281" w14:textId="29B10DD8"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5.231</w:t>
            </w:r>
          </w:p>
        </w:tc>
        <w:tc>
          <w:tcPr>
            <w:tcW w:w="960" w:type="dxa"/>
            <w:shd w:val="clear" w:color="auto" w:fill="auto"/>
            <w:noWrap/>
            <w:vAlign w:val="bottom"/>
          </w:tcPr>
          <w:p w14:paraId="27B68E1B" w14:textId="086CE134"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217660FA" w14:textId="5408312D"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2.5</w:t>
            </w:r>
          </w:p>
        </w:tc>
        <w:tc>
          <w:tcPr>
            <w:tcW w:w="1003" w:type="dxa"/>
            <w:shd w:val="clear" w:color="auto" w:fill="auto"/>
            <w:noWrap/>
            <w:vAlign w:val="bottom"/>
          </w:tcPr>
          <w:p w14:paraId="55730F04" w14:textId="0A0B4EEA"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4.15</w:t>
            </w:r>
          </w:p>
        </w:tc>
        <w:tc>
          <w:tcPr>
            <w:tcW w:w="1116" w:type="dxa"/>
            <w:shd w:val="clear" w:color="auto" w:fill="auto"/>
            <w:noWrap/>
            <w:vAlign w:val="bottom"/>
          </w:tcPr>
          <w:p w14:paraId="3A13EF22" w14:textId="6FD94E8C"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6.6</w:t>
            </w:r>
          </w:p>
        </w:tc>
        <w:tc>
          <w:tcPr>
            <w:tcW w:w="1116" w:type="dxa"/>
            <w:shd w:val="clear" w:color="auto" w:fill="auto"/>
            <w:noWrap/>
            <w:vAlign w:val="bottom"/>
          </w:tcPr>
          <w:p w14:paraId="29C9CDA9" w14:textId="7EA738DB"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263</w:t>
            </w:r>
          </w:p>
        </w:tc>
      </w:tr>
      <w:tr w:rsidR="00C6156A" w:rsidRPr="00845F88" w14:paraId="32B9367E" w14:textId="77777777" w:rsidTr="00CE5A27">
        <w:trPr>
          <w:trHeight w:val="300"/>
        </w:trPr>
        <w:tc>
          <w:tcPr>
            <w:tcW w:w="917" w:type="dxa"/>
            <w:vAlign w:val="bottom"/>
          </w:tcPr>
          <w:p w14:paraId="38FCF86F" w14:textId="7C71CD70"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Oregon</w:t>
            </w:r>
          </w:p>
        </w:tc>
        <w:tc>
          <w:tcPr>
            <w:tcW w:w="960" w:type="dxa"/>
            <w:shd w:val="clear" w:color="auto" w:fill="auto"/>
            <w:noWrap/>
            <w:vAlign w:val="bottom"/>
          </w:tcPr>
          <w:p w14:paraId="5BD37FDB" w14:textId="703D2E41"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7.5</w:t>
            </w:r>
          </w:p>
        </w:tc>
        <w:tc>
          <w:tcPr>
            <w:tcW w:w="960" w:type="dxa"/>
            <w:shd w:val="clear" w:color="auto" w:fill="auto"/>
            <w:noWrap/>
            <w:vAlign w:val="bottom"/>
          </w:tcPr>
          <w:p w14:paraId="5BDCE3FA" w14:textId="762467D3"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4422CB7B" w14:textId="6DAFFF5D"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3.1</w:t>
            </w:r>
          </w:p>
        </w:tc>
        <w:tc>
          <w:tcPr>
            <w:tcW w:w="1003" w:type="dxa"/>
            <w:shd w:val="clear" w:color="auto" w:fill="auto"/>
            <w:noWrap/>
            <w:vAlign w:val="bottom"/>
          </w:tcPr>
          <w:p w14:paraId="05E5097A" w14:textId="13E47A6A"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4.8</w:t>
            </w:r>
          </w:p>
        </w:tc>
        <w:tc>
          <w:tcPr>
            <w:tcW w:w="1116" w:type="dxa"/>
            <w:shd w:val="clear" w:color="auto" w:fill="auto"/>
            <w:noWrap/>
            <w:vAlign w:val="bottom"/>
          </w:tcPr>
          <w:p w14:paraId="3EA92DFD" w14:textId="3F38F014"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8.15</w:t>
            </w:r>
          </w:p>
        </w:tc>
        <w:tc>
          <w:tcPr>
            <w:tcW w:w="1116" w:type="dxa"/>
            <w:shd w:val="clear" w:color="auto" w:fill="auto"/>
            <w:noWrap/>
            <w:vAlign w:val="bottom"/>
          </w:tcPr>
          <w:p w14:paraId="7B56243D" w14:textId="7AB32650"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811.79</w:t>
            </w:r>
            <w:r w:rsidR="005E6077" w:rsidRPr="00845F88">
              <w:rPr>
                <w:rFonts w:ascii="Times New Roman" w:hAnsi="Times New Roman" w:cs="Times New Roman"/>
                <w:color w:val="000000"/>
                <w:sz w:val="24"/>
                <w:szCs w:val="24"/>
              </w:rPr>
              <w:t>2</w:t>
            </w:r>
          </w:p>
        </w:tc>
      </w:tr>
      <w:tr w:rsidR="00C6156A" w:rsidRPr="00845F88" w14:paraId="1995B6BD" w14:textId="77777777" w:rsidTr="00CE5A27">
        <w:trPr>
          <w:trHeight w:val="300"/>
        </w:trPr>
        <w:tc>
          <w:tcPr>
            <w:tcW w:w="917" w:type="dxa"/>
            <w:vAlign w:val="bottom"/>
          </w:tcPr>
          <w:p w14:paraId="251386D7" w14:textId="0E74AD5E"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Utah</w:t>
            </w:r>
          </w:p>
        </w:tc>
        <w:tc>
          <w:tcPr>
            <w:tcW w:w="960" w:type="dxa"/>
            <w:shd w:val="clear" w:color="auto" w:fill="auto"/>
            <w:noWrap/>
            <w:vAlign w:val="bottom"/>
          </w:tcPr>
          <w:p w14:paraId="79289D40" w14:textId="038069EE"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7.202</w:t>
            </w:r>
          </w:p>
        </w:tc>
        <w:tc>
          <w:tcPr>
            <w:tcW w:w="960" w:type="dxa"/>
            <w:shd w:val="clear" w:color="auto" w:fill="auto"/>
            <w:noWrap/>
            <w:vAlign w:val="bottom"/>
          </w:tcPr>
          <w:p w14:paraId="26259477" w14:textId="706C796B"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0ABD6895" w14:textId="0C7AF34A"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3.3</w:t>
            </w:r>
          </w:p>
        </w:tc>
        <w:tc>
          <w:tcPr>
            <w:tcW w:w="1003" w:type="dxa"/>
            <w:shd w:val="clear" w:color="auto" w:fill="auto"/>
            <w:noWrap/>
            <w:vAlign w:val="bottom"/>
          </w:tcPr>
          <w:p w14:paraId="1F61DD52" w14:textId="63D40345"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5.2</w:t>
            </w:r>
          </w:p>
        </w:tc>
        <w:tc>
          <w:tcPr>
            <w:tcW w:w="1116" w:type="dxa"/>
            <w:shd w:val="clear" w:color="auto" w:fill="auto"/>
            <w:noWrap/>
            <w:vAlign w:val="bottom"/>
          </w:tcPr>
          <w:p w14:paraId="08744751" w14:textId="578E6068"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8.2</w:t>
            </w:r>
          </w:p>
        </w:tc>
        <w:tc>
          <w:tcPr>
            <w:tcW w:w="1116" w:type="dxa"/>
            <w:shd w:val="clear" w:color="auto" w:fill="auto"/>
            <w:noWrap/>
            <w:vAlign w:val="bottom"/>
          </w:tcPr>
          <w:p w14:paraId="6FE0AE90" w14:textId="0C1556AB"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225.25</w:t>
            </w:r>
          </w:p>
        </w:tc>
      </w:tr>
      <w:tr w:rsidR="00C6156A" w:rsidRPr="00845F88" w14:paraId="43AC8767" w14:textId="77777777" w:rsidTr="00CE5A27">
        <w:trPr>
          <w:trHeight w:val="300"/>
        </w:trPr>
        <w:tc>
          <w:tcPr>
            <w:tcW w:w="917" w:type="dxa"/>
            <w:vAlign w:val="bottom"/>
          </w:tcPr>
          <w:p w14:paraId="01325B50" w14:textId="7EE23C18"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Washington</w:t>
            </w:r>
          </w:p>
        </w:tc>
        <w:tc>
          <w:tcPr>
            <w:tcW w:w="960" w:type="dxa"/>
            <w:shd w:val="clear" w:color="auto" w:fill="auto"/>
            <w:noWrap/>
            <w:vAlign w:val="bottom"/>
          </w:tcPr>
          <w:p w14:paraId="03E5B9B3" w14:textId="29AA8C47"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6.546</w:t>
            </w:r>
          </w:p>
        </w:tc>
        <w:tc>
          <w:tcPr>
            <w:tcW w:w="960" w:type="dxa"/>
            <w:shd w:val="clear" w:color="auto" w:fill="auto"/>
            <w:noWrap/>
            <w:vAlign w:val="bottom"/>
          </w:tcPr>
          <w:p w14:paraId="1F11ACE5" w14:textId="0ED45570"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04229A41" w14:textId="02DE74C5"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2.95</w:t>
            </w:r>
          </w:p>
        </w:tc>
        <w:tc>
          <w:tcPr>
            <w:tcW w:w="1003" w:type="dxa"/>
            <w:shd w:val="clear" w:color="auto" w:fill="auto"/>
            <w:noWrap/>
            <w:vAlign w:val="bottom"/>
          </w:tcPr>
          <w:p w14:paraId="3E84679F" w14:textId="2B325D32"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4.7</w:t>
            </w:r>
          </w:p>
        </w:tc>
        <w:tc>
          <w:tcPr>
            <w:tcW w:w="1116" w:type="dxa"/>
            <w:shd w:val="clear" w:color="auto" w:fill="auto"/>
            <w:noWrap/>
            <w:vAlign w:val="bottom"/>
          </w:tcPr>
          <w:p w14:paraId="78882333" w14:textId="462E0069"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7.6</w:t>
            </w:r>
          </w:p>
        </w:tc>
        <w:tc>
          <w:tcPr>
            <w:tcW w:w="1116" w:type="dxa"/>
            <w:shd w:val="clear" w:color="auto" w:fill="auto"/>
            <w:noWrap/>
            <w:vAlign w:val="bottom"/>
          </w:tcPr>
          <w:p w14:paraId="19BB5B5C" w14:textId="4B3AB088"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830.79</w:t>
            </w:r>
            <w:r w:rsidR="005E6077" w:rsidRPr="00845F88">
              <w:rPr>
                <w:rFonts w:ascii="Times New Roman" w:hAnsi="Times New Roman" w:cs="Times New Roman"/>
                <w:color w:val="000000"/>
                <w:sz w:val="24"/>
                <w:szCs w:val="24"/>
              </w:rPr>
              <w:t>2</w:t>
            </w:r>
          </w:p>
        </w:tc>
      </w:tr>
      <w:tr w:rsidR="00C6156A" w:rsidRPr="00845F88" w14:paraId="5CFC8D15" w14:textId="77777777" w:rsidTr="00CE5A27">
        <w:trPr>
          <w:trHeight w:val="300"/>
        </w:trPr>
        <w:tc>
          <w:tcPr>
            <w:tcW w:w="917" w:type="dxa"/>
            <w:vAlign w:val="bottom"/>
          </w:tcPr>
          <w:p w14:paraId="3EF9F3F9" w14:textId="504FE7EF" w:rsidR="00C6156A" w:rsidRPr="00845F88" w:rsidRDefault="000A304C"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Wyoming</w:t>
            </w:r>
          </w:p>
        </w:tc>
        <w:tc>
          <w:tcPr>
            <w:tcW w:w="960" w:type="dxa"/>
            <w:shd w:val="clear" w:color="auto" w:fill="auto"/>
            <w:noWrap/>
            <w:vAlign w:val="bottom"/>
          </w:tcPr>
          <w:p w14:paraId="16116BAE" w14:textId="44F5BD84"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4.311</w:t>
            </w:r>
          </w:p>
        </w:tc>
        <w:tc>
          <w:tcPr>
            <w:tcW w:w="960" w:type="dxa"/>
            <w:shd w:val="clear" w:color="auto" w:fill="auto"/>
            <w:noWrap/>
            <w:vAlign w:val="bottom"/>
          </w:tcPr>
          <w:p w14:paraId="355CABFB" w14:textId="22745CED"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3F3E97BF" w14:textId="651DC01E"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1.8</w:t>
            </w:r>
          </w:p>
        </w:tc>
        <w:tc>
          <w:tcPr>
            <w:tcW w:w="1003" w:type="dxa"/>
            <w:shd w:val="clear" w:color="auto" w:fill="auto"/>
            <w:noWrap/>
            <w:vAlign w:val="bottom"/>
          </w:tcPr>
          <w:p w14:paraId="5F5052E0" w14:textId="41603ECD"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3.2</w:t>
            </w:r>
          </w:p>
        </w:tc>
        <w:tc>
          <w:tcPr>
            <w:tcW w:w="1116" w:type="dxa"/>
            <w:shd w:val="clear" w:color="auto" w:fill="auto"/>
            <w:noWrap/>
            <w:vAlign w:val="bottom"/>
          </w:tcPr>
          <w:p w14:paraId="27884912" w14:textId="24561AA3"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5.2</w:t>
            </w:r>
          </w:p>
        </w:tc>
        <w:tc>
          <w:tcPr>
            <w:tcW w:w="1116" w:type="dxa"/>
            <w:shd w:val="clear" w:color="auto" w:fill="auto"/>
            <w:noWrap/>
            <w:vAlign w:val="bottom"/>
          </w:tcPr>
          <w:p w14:paraId="32680E62" w14:textId="100F9B9F" w:rsidR="00C6156A" w:rsidRPr="00845F88" w:rsidRDefault="00C6156A" w:rsidP="00C6156A">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513.41</w:t>
            </w:r>
            <w:r w:rsidR="005E6077" w:rsidRPr="00845F88">
              <w:rPr>
                <w:rFonts w:ascii="Times New Roman" w:hAnsi="Times New Roman" w:cs="Times New Roman"/>
                <w:color w:val="000000"/>
                <w:sz w:val="24"/>
                <w:szCs w:val="24"/>
              </w:rPr>
              <w:t>7</w:t>
            </w:r>
          </w:p>
        </w:tc>
      </w:tr>
    </w:tbl>
    <w:p w14:paraId="14FE170B" w14:textId="526A49E0" w:rsidR="005A6E97" w:rsidRPr="00845F88" w:rsidRDefault="005A6E97" w:rsidP="00611CB6">
      <w:pPr>
        <w:spacing w:after="0" w:line="240" w:lineRule="auto"/>
        <w:rPr>
          <w:rFonts w:ascii="Times New Roman" w:eastAsia="Times New Roman" w:hAnsi="Times New Roman" w:cs="Times New Roman"/>
          <w:sz w:val="24"/>
          <w:szCs w:val="24"/>
        </w:rPr>
      </w:pPr>
    </w:p>
    <w:tbl>
      <w:tblPr>
        <w:tblW w:w="7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960"/>
        <w:gridCol w:w="960"/>
        <w:gridCol w:w="960"/>
        <w:gridCol w:w="1003"/>
        <w:gridCol w:w="1116"/>
        <w:gridCol w:w="1116"/>
      </w:tblGrid>
      <w:tr w:rsidR="002077D4" w:rsidRPr="00845F88" w14:paraId="7FC81452" w14:textId="77777777" w:rsidTr="00CE5A27">
        <w:trPr>
          <w:trHeight w:val="300"/>
        </w:trPr>
        <w:tc>
          <w:tcPr>
            <w:tcW w:w="917" w:type="dxa"/>
          </w:tcPr>
          <w:p w14:paraId="045CF1F3" w14:textId="77777777" w:rsidR="002077D4" w:rsidRPr="00845F88" w:rsidRDefault="002077D4" w:rsidP="00CE5A27">
            <w:pPr>
              <w:spacing w:after="0" w:line="240" w:lineRule="auto"/>
              <w:rPr>
                <w:rFonts w:ascii="Times New Roman" w:eastAsia="Times New Roman" w:hAnsi="Times New Roman" w:cs="Times New Roman"/>
                <w:b/>
                <w:bCs/>
                <w:color w:val="000000"/>
                <w:sz w:val="24"/>
                <w:szCs w:val="24"/>
              </w:rPr>
            </w:pPr>
            <w:r w:rsidRPr="00845F88">
              <w:rPr>
                <w:rFonts w:ascii="Times New Roman" w:eastAsia="Times New Roman" w:hAnsi="Times New Roman" w:cs="Times New Roman"/>
                <w:b/>
                <w:bCs/>
                <w:color w:val="000000"/>
                <w:sz w:val="24"/>
                <w:szCs w:val="24"/>
              </w:rPr>
              <w:t>State</w:t>
            </w:r>
          </w:p>
        </w:tc>
        <w:tc>
          <w:tcPr>
            <w:tcW w:w="960" w:type="dxa"/>
            <w:shd w:val="clear" w:color="auto" w:fill="auto"/>
            <w:noWrap/>
            <w:vAlign w:val="bottom"/>
            <w:hideMark/>
          </w:tcPr>
          <w:p w14:paraId="7CBA9B77" w14:textId="77777777" w:rsidR="002077D4" w:rsidRPr="00466C52" w:rsidRDefault="002077D4"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Mean</w:t>
            </w:r>
          </w:p>
        </w:tc>
        <w:tc>
          <w:tcPr>
            <w:tcW w:w="960" w:type="dxa"/>
            <w:shd w:val="clear" w:color="auto" w:fill="auto"/>
            <w:noWrap/>
            <w:vAlign w:val="bottom"/>
            <w:hideMark/>
          </w:tcPr>
          <w:p w14:paraId="1DEB1A2C" w14:textId="77777777" w:rsidR="002077D4" w:rsidRPr="00466C52" w:rsidRDefault="002077D4"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Min</w:t>
            </w:r>
          </w:p>
        </w:tc>
        <w:tc>
          <w:tcPr>
            <w:tcW w:w="960" w:type="dxa"/>
            <w:shd w:val="clear" w:color="auto" w:fill="auto"/>
            <w:noWrap/>
            <w:vAlign w:val="bottom"/>
            <w:hideMark/>
          </w:tcPr>
          <w:p w14:paraId="5F57B9DD" w14:textId="77777777" w:rsidR="002077D4" w:rsidRPr="00466C52" w:rsidRDefault="002077D4"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Q1</w:t>
            </w:r>
          </w:p>
        </w:tc>
        <w:tc>
          <w:tcPr>
            <w:tcW w:w="1003" w:type="dxa"/>
            <w:shd w:val="clear" w:color="auto" w:fill="auto"/>
            <w:noWrap/>
            <w:vAlign w:val="bottom"/>
            <w:hideMark/>
          </w:tcPr>
          <w:p w14:paraId="43822FBF" w14:textId="77777777" w:rsidR="002077D4" w:rsidRPr="00466C52" w:rsidRDefault="002077D4"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Median</w:t>
            </w:r>
          </w:p>
        </w:tc>
        <w:tc>
          <w:tcPr>
            <w:tcW w:w="1116" w:type="dxa"/>
            <w:shd w:val="clear" w:color="auto" w:fill="auto"/>
            <w:noWrap/>
            <w:vAlign w:val="bottom"/>
            <w:hideMark/>
          </w:tcPr>
          <w:p w14:paraId="746E91C4" w14:textId="77777777" w:rsidR="002077D4" w:rsidRPr="00466C52" w:rsidRDefault="002077D4"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Q3</w:t>
            </w:r>
          </w:p>
        </w:tc>
        <w:tc>
          <w:tcPr>
            <w:tcW w:w="1116" w:type="dxa"/>
            <w:shd w:val="clear" w:color="auto" w:fill="auto"/>
            <w:noWrap/>
            <w:vAlign w:val="bottom"/>
            <w:hideMark/>
          </w:tcPr>
          <w:p w14:paraId="50DB152C" w14:textId="77777777" w:rsidR="002077D4" w:rsidRPr="00466C52" w:rsidRDefault="002077D4" w:rsidP="00CE5A27">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Max</w:t>
            </w:r>
          </w:p>
        </w:tc>
      </w:tr>
      <w:tr w:rsidR="004B4269" w:rsidRPr="00845F88" w14:paraId="2CF740E8" w14:textId="77777777" w:rsidTr="00CE5A27">
        <w:trPr>
          <w:trHeight w:val="300"/>
        </w:trPr>
        <w:tc>
          <w:tcPr>
            <w:tcW w:w="917" w:type="dxa"/>
            <w:vAlign w:val="bottom"/>
          </w:tcPr>
          <w:p w14:paraId="10871764" w14:textId="3B40A49B" w:rsidR="004B4269" w:rsidRPr="00845F88" w:rsidRDefault="006C734A" w:rsidP="004B426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F</w:t>
            </w:r>
            <w:r w:rsidR="004B4269" w:rsidRPr="00845F88">
              <w:rPr>
                <w:rFonts w:ascii="Times New Roman" w:hAnsi="Times New Roman" w:cs="Times New Roman"/>
                <w:color w:val="000000"/>
                <w:sz w:val="24"/>
                <w:szCs w:val="24"/>
              </w:rPr>
              <w:t>all</w:t>
            </w:r>
          </w:p>
        </w:tc>
        <w:tc>
          <w:tcPr>
            <w:tcW w:w="960" w:type="dxa"/>
            <w:shd w:val="clear" w:color="auto" w:fill="auto"/>
            <w:noWrap/>
            <w:vAlign w:val="bottom"/>
          </w:tcPr>
          <w:p w14:paraId="2999210F" w14:textId="38D45132"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8.643</w:t>
            </w:r>
          </w:p>
        </w:tc>
        <w:tc>
          <w:tcPr>
            <w:tcW w:w="960" w:type="dxa"/>
            <w:shd w:val="clear" w:color="auto" w:fill="auto"/>
            <w:noWrap/>
            <w:vAlign w:val="bottom"/>
          </w:tcPr>
          <w:p w14:paraId="72960C18" w14:textId="443BCBE6"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015AF826" w14:textId="4509FD23"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3.7</w:t>
            </w:r>
          </w:p>
        </w:tc>
        <w:tc>
          <w:tcPr>
            <w:tcW w:w="1003" w:type="dxa"/>
            <w:shd w:val="clear" w:color="auto" w:fill="auto"/>
            <w:noWrap/>
            <w:vAlign w:val="bottom"/>
          </w:tcPr>
          <w:p w14:paraId="19EE6DFF" w14:textId="2B41059A"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6.375</w:t>
            </w:r>
          </w:p>
        </w:tc>
        <w:tc>
          <w:tcPr>
            <w:tcW w:w="1116" w:type="dxa"/>
            <w:shd w:val="clear" w:color="auto" w:fill="auto"/>
            <w:noWrap/>
            <w:vAlign w:val="bottom"/>
          </w:tcPr>
          <w:p w14:paraId="6AFE9F36" w14:textId="7880AF45"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10.5</w:t>
            </w:r>
          </w:p>
        </w:tc>
        <w:tc>
          <w:tcPr>
            <w:tcW w:w="1116" w:type="dxa"/>
            <w:shd w:val="clear" w:color="auto" w:fill="auto"/>
            <w:noWrap/>
            <w:vAlign w:val="bottom"/>
          </w:tcPr>
          <w:p w14:paraId="452EBC36" w14:textId="06DAE42E"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830.79</w:t>
            </w:r>
            <w:r w:rsidR="003329A1" w:rsidRPr="00845F88">
              <w:rPr>
                <w:rFonts w:ascii="Times New Roman" w:hAnsi="Times New Roman" w:cs="Times New Roman"/>
                <w:color w:val="000000"/>
                <w:sz w:val="24"/>
                <w:szCs w:val="24"/>
              </w:rPr>
              <w:t>2</w:t>
            </w:r>
          </w:p>
        </w:tc>
      </w:tr>
      <w:tr w:rsidR="004B4269" w:rsidRPr="00845F88" w14:paraId="0EDDF6C8" w14:textId="77777777" w:rsidTr="00CE5A27">
        <w:trPr>
          <w:trHeight w:val="300"/>
        </w:trPr>
        <w:tc>
          <w:tcPr>
            <w:tcW w:w="917" w:type="dxa"/>
            <w:vAlign w:val="bottom"/>
          </w:tcPr>
          <w:p w14:paraId="3AC16DB5" w14:textId="6E679B0D" w:rsidR="004B4269" w:rsidRPr="00845F88" w:rsidRDefault="006C734A" w:rsidP="004B426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S</w:t>
            </w:r>
            <w:r w:rsidR="004B4269" w:rsidRPr="00845F88">
              <w:rPr>
                <w:rFonts w:ascii="Times New Roman" w:hAnsi="Times New Roman" w:cs="Times New Roman"/>
                <w:color w:val="000000"/>
                <w:sz w:val="24"/>
                <w:szCs w:val="24"/>
              </w:rPr>
              <w:t>pring</w:t>
            </w:r>
          </w:p>
        </w:tc>
        <w:tc>
          <w:tcPr>
            <w:tcW w:w="960" w:type="dxa"/>
            <w:shd w:val="clear" w:color="auto" w:fill="auto"/>
            <w:noWrap/>
            <w:vAlign w:val="bottom"/>
          </w:tcPr>
          <w:p w14:paraId="299A8CAD" w14:textId="19CC1E67"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6.144</w:t>
            </w:r>
          </w:p>
        </w:tc>
        <w:tc>
          <w:tcPr>
            <w:tcW w:w="960" w:type="dxa"/>
            <w:shd w:val="clear" w:color="auto" w:fill="auto"/>
            <w:noWrap/>
            <w:vAlign w:val="bottom"/>
          </w:tcPr>
          <w:p w14:paraId="29138D1C" w14:textId="46B70380"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6E1930DA" w14:textId="760E142C"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3.1</w:t>
            </w:r>
          </w:p>
        </w:tc>
        <w:tc>
          <w:tcPr>
            <w:tcW w:w="1003" w:type="dxa"/>
            <w:shd w:val="clear" w:color="auto" w:fill="auto"/>
            <w:noWrap/>
            <w:vAlign w:val="bottom"/>
          </w:tcPr>
          <w:p w14:paraId="5774188D" w14:textId="1528D18D"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w:t>
            </w:r>
          </w:p>
        </w:tc>
        <w:tc>
          <w:tcPr>
            <w:tcW w:w="1116" w:type="dxa"/>
            <w:shd w:val="clear" w:color="auto" w:fill="auto"/>
            <w:noWrap/>
            <w:vAlign w:val="bottom"/>
          </w:tcPr>
          <w:p w14:paraId="1BDEAEB8" w14:textId="59FBC18C"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7.9</w:t>
            </w:r>
          </w:p>
        </w:tc>
        <w:tc>
          <w:tcPr>
            <w:tcW w:w="1116" w:type="dxa"/>
            <w:shd w:val="clear" w:color="auto" w:fill="auto"/>
            <w:noWrap/>
            <w:vAlign w:val="bottom"/>
          </w:tcPr>
          <w:p w14:paraId="48E185FC" w14:textId="2A3D01F6"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189.9</w:t>
            </w:r>
          </w:p>
        </w:tc>
      </w:tr>
      <w:tr w:rsidR="004B4269" w:rsidRPr="00845F88" w14:paraId="46EDDEC7" w14:textId="77777777" w:rsidTr="00CE5A27">
        <w:trPr>
          <w:trHeight w:val="300"/>
        </w:trPr>
        <w:tc>
          <w:tcPr>
            <w:tcW w:w="917" w:type="dxa"/>
            <w:vAlign w:val="bottom"/>
          </w:tcPr>
          <w:p w14:paraId="21E8A2E6" w14:textId="758EFE17" w:rsidR="004B4269" w:rsidRPr="00845F88" w:rsidRDefault="006C734A" w:rsidP="004B426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S</w:t>
            </w:r>
            <w:r w:rsidR="004B4269" w:rsidRPr="00845F88">
              <w:rPr>
                <w:rFonts w:ascii="Times New Roman" w:hAnsi="Times New Roman" w:cs="Times New Roman"/>
                <w:color w:val="000000"/>
                <w:sz w:val="24"/>
                <w:szCs w:val="24"/>
              </w:rPr>
              <w:t>ummer</w:t>
            </w:r>
          </w:p>
        </w:tc>
        <w:tc>
          <w:tcPr>
            <w:tcW w:w="960" w:type="dxa"/>
            <w:shd w:val="clear" w:color="auto" w:fill="auto"/>
            <w:noWrap/>
            <w:vAlign w:val="bottom"/>
          </w:tcPr>
          <w:p w14:paraId="74BE1968" w14:textId="0180F5A4"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8.76</w:t>
            </w:r>
          </w:p>
        </w:tc>
        <w:tc>
          <w:tcPr>
            <w:tcW w:w="960" w:type="dxa"/>
            <w:shd w:val="clear" w:color="auto" w:fill="auto"/>
            <w:noWrap/>
            <w:vAlign w:val="bottom"/>
          </w:tcPr>
          <w:p w14:paraId="3BE1B267" w14:textId="4B5C3BB1"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5C85EA90" w14:textId="2C6AC819"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4</w:t>
            </w:r>
          </w:p>
        </w:tc>
        <w:tc>
          <w:tcPr>
            <w:tcW w:w="1003" w:type="dxa"/>
            <w:shd w:val="clear" w:color="auto" w:fill="auto"/>
            <w:noWrap/>
            <w:vAlign w:val="bottom"/>
          </w:tcPr>
          <w:p w14:paraId="18848BA7" w14:textId="178B4160"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6.4</w:t>
            </w:r>
          </w:p>
        </w:tc>
        <w:tc>
          <w:tcPr>
            <w:tcW w:w="1116" w:type="dxa"/>
            <w:shd w:val="clear" w:color="auto" w:fill="auto"/>
            <w:noWrap/>
            <w:vAlign w:val="bottom"/>
          </w:tcPr>
          <w:p w14:paraId="2FEE4A61" w14:textId="5457AEA1"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10.25</w:t>
            </w:r>
          </w:p>
        </w:tc>
        <w:tc>
          <w:tcPr>
            <w:tcW w:w="1116" w:type="dxa"/>
            <w:shd w:val="clear" w:color="auto" w:fill="auto"/>
            <w:noWrap/>
            <w:vAlign w:val="bottom"/>
          </w:tcPr>
          <w:p w14:paraId="63A8345E" w14:textId="5EE17EDF"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712.91</w:t>
            </w:r>
            <w:r w:rsidR="003329A1" w:rsidRPr="00845F88">
              <w:rPr>
                <w:rFonts w:ascii="Times New Roman" w:hAnsi="Times New Roman" w:cs="Times New Roman"/>
                <w:color w:val="000000"/>
                <w:sz w:val="24"/>
                <w:szCs w:val="24"/>
              </w:rPr>
              <w:t>7</w:t>
            </w:r>
          </w:p>
        </w:tc>
      </w:tr>
      <w:tr w:rsidR="004B4269" w:rsidRPr="00845F88" w14:paraId="5BD84BF0" w14:textId="77777777" w:rsidTr="00CE5A27">
        <w:trPr>
          <w:trHeight w:val="300"/>
        </w:trPr>
        <w:tc>
          <w:tcPr>
            <w:tcW w:w="917" w:type="dxa"/>
            <w:vAlign w:val="bottom"/>
          </w:tcPr>
          <w:p w14:paraId="72A01907" w14:textId="41ADB974" w:rsidR="004B4269" w:rsidRPr="00845F88" w:rsidRDefault="006C734A" w:rsidP="004B426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W</w:t>
            </w:r>
            <w:r w:rsidR="004B4269" w:rsidRPr="00845F88">
              <w:rPr>
                <w:rFonts w:ascii="Times New Roman" w:hAnsi="Times New Roman" w:cs="Times New Roman"/>
                <w:color w:val="000000"/>
                <w:sz w:val="24"/>
                <w:szCs w:val="24"/>
              </w:rPr>
              <w:t>inter</w:t>
            </w:r>
          </w:p>
        </w:tc>
        <w:tc>
          <w:tcPr>
            <w:tcW w:w="960" w:type="dxa"/>
            <w:shd w:val="clear" w:color="auto" w:fill="auto"/>
            <w:noWrap/>
            <w:vAlign w:val="bottom"/>
          </w:tcPr>
          <w:p w14:paraId="02ED0C65" w14:textId="3CEBC16D"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9.299</w:t>
            </w:r>
          </w:p>
        </w:tc>
        <w:tc>
          <w:tcPr>
            <w:tcW w:w="960" w:type="dxa"/>
            <w:shd w:val="clear" w:color="auto" w:fill="auto"/>
            <w:noWrap/>
            <w:vAlign w:val="bottom"/>
          </w:tcPr>
          <w:p w14:paraId="5B013311" w14:textId="3B684F96"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0</w:t>
            </w:r>
          </w:p>
        </w:tc>
        <w:tc>
          <w:tcPr>
            <w:tcW w:w="960" w:type="dxa"/>
            <w:shd w:val="clear" w:color="auto" w:fill="auto"/>
            <w:noWrap/>
            <w:vAlign w:val="bottom"/>
          </w:tcPr>
          <w:p w14:paraId="5810EBBE" w14:textId="718E79BC"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3.043</w:t>
            </w:r>
          </w:p>
        </w:tc>
        <w:tc>
          <w:tcPr>
            <w:tcW w:w="1003" w:type="dxa"/>
            <w:shd w:val="clear" w:color="auto" w:fill="auto"/>
            <w:noWrap/>
            <w:vAlign w:val="bottom"/>
          </w:tcPr>
          <w:p w14:paraId="1C30BD54" w14:textId="4A44A038"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6.5</w:t>
            </w:r>
          </w:p>
        </w:tc>
        <w:tc>
          <w:tcPr>
            <w:tcW w:w="1116" w:type="dxa"/>
            <w:shd w:val="clear" w:color="auto" w:fill="auto"/>
            <w:noWrap/>
            <w:vAlign w:val="bottom"/>
          </w:tcPr>
          <w:p w14:paraId="14DC092C" w14:textId="45C3624E"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12.2</w:t>
            </w:r>
          </w:p>
        </w:tc>
        <w:tc>
          <w:tcPr>
            <w:tcW w:w="1116" w:type="dxa"/>
            <w:shd w:val="clear" w:color="auto" w:fill="auto"/>
            <w:noWrap/>
            <w:vAlign w:val="bottom"/>
          </w:tcPr>
          <w:p w14:paraId="5858A5AA" w14:textId="739F1BA1" w:rsidR="004B4269" w:rsidRPr="00845F88" w:rsidRDefault="004B4269" w:rsidP="004B4269">
            <w:pPr>
              <w:spacing w:after="0" w:line="240" w:lineRule="auto"/>
              <w:rPr>
                <w:rFonts w:ascii="Times New Roman" w:eastAsia="Times New Roman" w:hAnsi="Times New Roman" w:cs="Times New Roman"/>
                <w:color w:val="000000"/>
                <w:sz w:val="24"/>
                <w:szCs w:val="24"/>
              </w:rPr>
            </w:pPr>
            <w:r w:rsidRPr="00845F88">
              <w:rPr>
                <w:rFonts w:ascii="Times New Roman" w:hAnsi="Times New Roman" w:cs="Times New Roman"/>
                <w:color w:val="000000"/>
                <w:sz w:val="24"/>
                <w:szCs w:val="24"/>
              </w:rPr>
              <w:t>557</w:t>
            </w:r>
          </w:p>
        </w:tc>
      </w:tr>
    </w:tbl>
    <w:p w14:paraId="180EDEB9" w14:textId="77777777" w:rsidR="005A6E97" w:rsidRDefault="005A6E97" w:rsidP="00611CB6">
      <w:pPr>
        <w:spacing w:after="0" w:line="240" w:lineRule="auto"/>
        <w:rPr>
          <w:rFonts w:ascii="Times New Roman" w:eastAsia="Times New Roman" w:hAnsi="Times New Roman" w:cs="Times New Roman"/>
          <w:sz w:val="24"/>
          <w:szCs w:val="24"/>
        </w:rPr>
      </w:pPr>
    </w:p>
    <w:p w14:paraId="12178065" w14:textId="18240594" w:rsidR="00234308" w:rsidRPr="00234308" w:rsidRDefault="00234308"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E30CFD">
        <w:rPr>
          <w:rFonts w:ascii="Times New Roman" w:eastAsia="Times New Roman" w:hAnsi="Times New Roman" w:cs="Times New Roman"/>
          <w:sz w:val="24"/>
          <w:szCs w:val="24"/>
        </w:rPr>
        <w:t>XX</w:t>
      </w:r>
      <w:r>
        <w:rPr>
          <w:rFonts w:ascii="Times New Roman" w:eastAsia="Times New Roman" w:hAnsi="Times New Roman" w:cs="Times New Roman"/>
          <w:sz w:val="24"/>
          <w:szCs w:val="24"/>
        </w:rPr>
        <w:t xml:space="preserve"> shows the performance metrics</w:t>
      </w:r>
      <w:ins w:id="143" w:author="Colleen Reid" w:date="2020-04-25T21:58:00Z">
        <w:r w:rsidR="00886082">
          <w:rPr>
            <w:rFonts w:ascii="Times New Roman" w:eastAsia="Times New Roman" w:hAnsi="Times New Roman" w:cs="Times New Roman"/>
            <w:sz w:val="24"/>
            <w:szCs w:val="24"/>
          </w:rPr>
          <w:t xml:space="preserve"> (RMSE and R2)</w:t>
        </w:r>
      </w:ins>
      <w:r>
        <w:rPr>
          <w:rFonts w:ascii="Times New Roman" w:eastAsia="Times New Roman" w:hAnsi="Times New Roman" w:cs="Times New Roman"/>
          <w:sz w:val="24"/>
          <w:szCs w:val="24"/>
        </w:rPr>
        <w:t xml:space="preserve"> of </w:t>
      </w:r>
      <w:del w:id="144" w:author="Colleen Reid" w:date="2020-04-25T21:57:00Z">
        <w:r w:rsidDel="00886082">
          <w:rPr>
            <w:rFonts w:ascii="Times New Roman" w:eastAsia="Times New Roman" w:hAnsi="Times New Roman" w:cs="Times New Roman"/>
            <w:sz w:val="24"/>
            <w:szCs w:val="24"/>
          </w:rPr>
          <w:delText>our models overall.</w:delText>
        </w:r>
      </w:del>
      <w:ins w:id="145" w:author="Colleen Reid" w:date="2020-04-25T21:57:00Z">
        <w:r w:rsidR="00886082">
          <w:rPr>
            <w:rFonts w:ascii="Times New Roman" w:eastAsia="Times New Roman" w:hAnsi="Times New Roman" w:cs="Times New Roman"/>
            <w:sz w:val="24"/>
            <w:szCs w:val="24"/>
          </w:rPr>
          <w:t xml:space="preserve">our ensemble </w:t>
        </w:r>
      </w:ins>
      <w:ins w:id="146" w:author="Colleen Reid" w:date="2020-04-25T21:58:00Z">
        <w:r w:rsidR="00886082">
          <w:rPr>
            <w:rFonts w:ascii="Times New Roman" w:eastAsia="Times New Roman" w:hAnsi="Times New Roman" w:cs="Times New Roman"/>
            <w:sz w:val="24"/>
            <w:szCs w:val="24"/>
          </w:rPr>
          <w:t xml:space="preserve">machine learning models with spatial folds and random folds. </w:t>
        </w:r>
      </w:ins>
      <w:r w:rsidR="00DE0CCA">
        <w:rPr>
          <w:rFonts w:ascii="Times New Roman" w:eastAsia="Times New Roman" w:hAnsi="Times New Roman" w:cs="Times New Roman"/>
          <w:sz w:val="24"/>
          <w:szCs w:val="24"/>
        </w:rPr>
        <w:t xml:space="preserve"> The </w:t>
      </w:r>
      <w:r w:rsidR="004A0C21">
        <w:rPr>
          <w:rFonts w:ascii="Times New Roman" w:eastAsia="Times New Roman" w:hAnsi="Times New Roman" w:cs="Times New Roman"/>
          <w:sz w:val="24"/>
          <w:szCs w:val="24"/>
        </w:rPr>
        <w:t xml:space="preserve">models with </w:t>
      </w:r>
      <w:ins w:id="147" w:author="Colleen Reid" w:date="2020-04-25T21:58:00Z">
        <w:r w:rsidR="00886082">
          <w:rPr>
            <w:rFonts w:ascii="Times New Roman" w:eastAsia="Times New Roman" w:hAnsi="Times New Roman" w:cs="Times New Roman"/>
            <w:sz w:val="24"/>
            <w:szCs w:val="24"/>
          </w:rPr>
          <w:t xml:space="preserve">the </w:t>
        </w:r>
      </w:ins>
      <w:r w:rsidR="004A0C21">
        <w:rPr>
          <w:rFonts w:ascii="Times New Roman" w:eastAsia="Times New Roman" w:hAnsi="Times New Roman" w:cs="Times New Roman"/>
          <w:sz w:val="24"/>
          <w:szCs w:val="24"/>
        </w:rPr>
        <w:t xml:space="preserve">CMAQ </w:t>
      </w:r>
      <w:ins w:id="148" w:author="Colleen Reid" w:date="2020-04-25T21:58:00Z">
        <w:r w:rsidR="00886082">
          <w:rPr>
            <w:rFonts w:ascii="Times New Roman" w:eastAsia="Times New Roman" w:hAnsi="Times New Roman" w:cs="Times New Roman"/>
            <w:sz w:val="24"/>
            <w:szCs w:val="24"/>
          </w:rPr>
          <w:t>output included as a pred</w:t>
        </w:r>
      </w:ins>
      <w:ins w:id="149" w:author="Colleen Reid" w:date="2020-04-25T21:59:00Z">
        <w:r w:rsidR="00886082">
          <w:rPr>
            <w:rFonts w:ascii="Times New Roman" w:eastAsia="Times New Roman" w:hAnsi="Times New Roman" w:cs="Times New Roman"/>
            <w:sz w:val="24"/>
            <w:szCs w:val="24"/>
          </w:rPr>
          <w:t xml:space="preserve">ictor variable </w:t>
        </w:r>
      </w:ins>
      <w:r w:rsidR="004A0C21">
        <w:rPr>
          <w:rFonts w:ascii="Times New Roman" w:eastAsia="Times New Roman" w:hAnsi="Times New Roman" w:cs="Times New Roman"/>
          <w:sz w:val="24"/>
          <w:szCs w:val="24"/>
        </w:rPr>
        <w:t xml:space="preserve">were run </w:t>
      </w:r>
      <w:ins w:id="150" w:author="Colleen Reid" w:date="2020-04-25T21:59:00Z">
        <w:r w:rsidR="00886082">
          <w:rPr>
            <w:rFonts w:ascii="Times New Roman" w:eastAsia="Times New Roman" w:hAnsi="Times New Roman" w:cs="Times New Roman"/>
            <w:sz w:val="24"/>
            <w:szCs w:val="24"/>
          </w:rPr>
          <w:t xml:space="preserve">for the years </w:t>
        </w:r>
      </w:ins>
      <w:del w:id="151" w:author="Colleen Reid" w:date="2020-04-25T21:59:00Z">
        <w:r w:rsidR="004A0C21" w:rsidDel="00886082">
          <w:rPr>
            <w:rFonts w:ascii="Times New Roman" w:eastAsia="Times New Roman" w:hAnsi="Times New Roman" w:cs="Times New Roman"/>
            <w:sz w:val="24"/>
            <w:szCs w:val="24"/>
          </w:rPr>
          <w:delText xml:space="preserve">on </w:delText>
        </w:r>
      </w:del>
      <w:r w:rsidR="004A0C21">
        <w:rPr>
          <w:rFonts w:ascii="Times New Roman" w:eastAsia="Times New Roman" w:hAnsi="Times New Roman" w:cs="Times New Roman"/>
          <w:sz w:val="24"/>
          <w:szCs w:val="24"/>
        </w:rPr>
        <w:t>2008-2016</w:t>
      </w:r>
      <w:r w:rsidR="001071F1">
        <w:rPr>
          <w:rFonts w:ascii="Times New Roman" w:eastAsia="Times New Roman" w:hAnsi="Times New Roman" w:cs="Times New Roman"/>
          <w:sz w:val="24"/>
          <w:szCs w:val="24"/>
        </w:rPr>
        <w:t xml:space="preserve"> (</w:t>
      </w:r>
      <w:r w:rsidR="00057A34">
        <w:rPr>
          <w:rFonts w:ascii="Times New Roman" w:eastAsia="Times New Roman" w:hAnsi="Times New Roman" w:cs="Times New Roman"/>
          <w:sz w:val="24"/>
          <w:szCs w:val="24"/>
        </w:rPr>
        <w:t>the years for which</w:t>
      </w:r>
      <w:r w:rsidR="001071F1">
        <w:rPr>
          <w:rFonts w:ascii="Times New Roman" w:eastAsia="Times New Roman" w:hAnsi="Times New Roman" w:cs="Times New Roman"/>
          <w:sz w:val="24"/>
          <w:szCs w:val="24"/>
        </w:rPr>
        <w:t xml:space="preserve"> we have CMAQ data)</w:t>
      </w:r>
      <w:r w:rsidR="004A0C21">
        <w:rPr>
          <w:rFonts w:ascii="Times New Roman" w:eastAsia="Times New Roman" w:hAnsi="Times New Roman" w:cs="Times New Roman"/>
          <w:sz w:val="24"/>
          <w:szCs w:val="24"/>
        </w:rPr>
        <w:t xml:space="preserve">, and the models without CMAQ were run </w:t>
      </w:r>
      <w:ins w:id="152" w:author="Colleen Reid" w:date="2020-04-25T21:59:00Z">
        <w:r w:rsidR="00886082">
          <w:rPr>
            <w:rFonts w:ascii="Times New Roman" w:eastAsia="Times New Roman" w:hAnsi="Times New Roman" w:cs="Times New Roman"/>
            <w:sz w:val="24"/>
            <w:szCs w:val="24"/>
          </w:rPr>
          <w:t>for</w:t>
        </w:r>
      </w:ins>
      <w:del w:id="153" w:author="Colleen Reid" w:date="2020-04-25T21:59:00Z">
        <w:r w:rsidR="004A0C21" w:rsidDel="00886082">
          <w:rPr>
            <w:rFonts w:ascii="Times New Roman" w:eastAsia="Times New Roman" w:hAnsi="Times New Roman" w:cs="Times New Roman"/>
            <w:sz w:val="24"/>
            <w:szCs w:val="24"/>
          </w:rPr>
          <w:delText>on</w:delText>
        </w:r>
      </w:del>
      <w:r w:rsidR="004A0C21">
        <w:rPr>
          <w:rFonts w:ascii="Times New Roman" w:eastAsia="Times New Roman" w:hAnsi="Times New Roman" w:cs="Times New Roman"/>
          <w:sz w:val="24"/>
          <w:szCs w:val="24"/>
        </w:rPr>
        <w:t xml:space="preserve"> 2008-2018</w:t>
      </w:r>
      <w:ins w:id="154" w:author="Colleen Reid" w:date="2020-04-25T21:59:00Z">
        <w:r w:rsidR="00886082">
          <w:rPr>
            <w:rFonts w:ascii="Times New Roman" w:eastAsia="Times New Roman" w:hAnsi="Times New Roman" w:cs="Times New Roman"/>
            <w:sz w:val="24"/>
            <w:szCs w:val="24"/>
          </w:rPr>
          <w:t xml:space="preserve"> to </w:t>
        </w:r>
      </w:ins>
      <w:del w:id="155" w:author="Colleen Reid" w:date="2020-04-25T21:59:00Z">
        <w:r w:rsidR="004A0C21" w:rsidDel="00886082">
          <w:rPr>
            <w:rFonts w:ascii="Times New Roman" w:eastAsia="Times New Roman" w:hAnsi="Times New Roman" w:cs="Times New Roman"/>
            <w:sz w:val="24"/>
            <w:szCs w:val="24"/>
          </w:rPr>
          <w:delText>.</w:delText>
        </w:r>
        <w:r w:rsidR="004A03AB" w:rsidDel="00886082">
          <w:rPr>
            <w:rFonts w:ascii="Times New Roman" w:eastAsia="Times New Roman" w:hAnsi="Times New Roman" w:cs="Times New Roman"/>
            <w:sz w:val="24"/>
            <w:szCs w:val="24"/>
          </w:rPr>
          <w:delText xml:space="preserve"> It is important to </w:delText>
        </w:r>
      </w:del>
      <w:r w:rsidR="004A03AB">
        <w:rPr>
          <w:rFonts w:ascii="Times New Roman" w:eastAsia="Times New Roman" w:hAnsi="Times New Roman" w:cs="Times New Roman"/>
          <w:sz w:val="24"/>
          <w:szCs w:val="24"/>
        </w:rPr>
        <w:t>include 2017 and 2018 because there were so many large wildfires in the western US during these years.</w:t>
      </w:r>
      <w:r>
        <w:rPr>
          <w:rFonts w:ascii="Times New Roman" w:eastAsia="Times New Roman" w:hAnsi="Times New Roman" w:cs="Times New Roman"/>
          <w:sz w:val="24"/>
          <w:szCs w:val="24"/>
        </w:rPr>
        <w:t xml:space="preserve"> </w:t>
      </w:r>
      <w:del w:id="156" w:author="Colleen Reid" w:date="2020-04-25T22:00:00Z">
        <w:r w:rsidDel="00886082">
          <w:rPr>
            <w:rFonts w:ascii="Times New Roman" w:eastAsia="Times New Roman" w:hAnsi="Times New Roman" w:cs="Times New Roman"/>
            <w:sz w:val="24"/>
            <w:szCs w:val="24"/>
          </w:rPr>
          <w:delText xml:space="preserve">For comparison: the performance metrics for full models (without any cross-validation folds) on the CMAQ and </w:delText>
        </w:r>
        <w:r w:rsidR="00AD4E9F" w:rsidDel="00886082">
          <w:rPr>
            <w:rFonts w:ascii="Times New Roman" w:eastAsia="Times New Roman" w:hAnsi="Times New Roman" w:cs="Times New Roman"/>
            <w:sz w:val="24"/>
            <w:szCs w:val="24"/>
          </w:rPr>
          <w:delText>n</w:delText>
        </w:r>
        <w:r w:rsidDel="00886082">
          <w:rPr>
            <w:rFonts w:ascii="Times New Roman" w:eastAsia="Times New Roman" w:hAnsi="Times New Roman" w:cs="Times New Roman"/>
            <w:sz w:val="24"/>
            <w:szCs w:val="24"/>
          </w:rPr>
          <w:delText xml:space="preserve">on-CMAQ datasets are, respectively, RMSE = </w:delText>
        </w:r>
        <w:r w:rsidRPr="00E12F0B" w:rsidDel="00886082">
          <w:rPr>
            <w:rFonts w:ascii="Times New Roman" w:hAnsi="Times New Roman" w:cs="Times New Roman"/>
            <w:sz w:val="24"/>
            <w:szCs w:val="24"/>
          </w:rPr>
          <w:delText>1.726</w:delText>
        </w:r>
        <w:r w:rsidDel="00886082">
          <w:rPr>
            <w:rFonts w:ascii="Times New Roman" w:hAnsi="Times New Roman" w:cs="Times New Roman"/>
            <w:sz w:val="24"/>
            <w:szCs w:val="24"/>
          </w:rPr>
          <w:delText xml:space="preserve"> and R</w:delText>
        </w:r>
        <w:r w:rsidDel="00886082">
          <w:rPr>
            <w:rFonts w:ascii="Times New Roman" w:hAnsi="Times New Roman" w:cs="Times New Roman"/>
            <w:sz w:val="24"/>
            <w:szCs w:val="24"/>
            <w:vertAlign w:val="superscript"/>
          </w:rPr>
          <w:delText>2</w:delText>
        </w:r>
        <w:r w:rsidDel="00886082">
          <w:rPr>
            <w:rFonts w:ascii="Times New Roman" w:hAnsi="Times New Roman" w:cs="Times New Roman"/>
            <w:sz w:val="24"/>
            <w:szCs w:val="24"/>
          </w:rPr>
          <w:delText xml:space="preserve"> = </w:delText>
        </w:r>
        <w:r w:rsidRPr="00E12F0B" w:rsidDel="00886082">
          <w:rPr>
            <w:rFonts w:ascii="Times New Roman" w:hAnsi="Times New Roman" w:cs="Times New Roman"/>
            <w:sz w:val="24"/>
            <w:szCs w:val="24"/>
          </w:rPr>
          <w:delText>0.960</w:delText>
        </w:r>
        <w:r w:rsidR="00F6037C" w:rsidDel="00886082">
          <w:rPr>
            <w:rFonts w:ascii="Times New Roman" w:hAnsi="Times New Roman" w:cs="Times New Roman"/>
            <w:sz w:val="24"/>
            <w:szCs w:val="24"/>
          </w:rPr>
          <w:delText xml:space="preserve">; RMSE = </w:delText>
        </w:r>
        <w:r w:rsidR="00F6037C" w:rsidRPr="00E12F0B" w:rsidDel="00886082">
          <w:rPr>
            <w:rFonts w:ascii="Times New Roman" w:hAnsi="Times New Roman" w:cs="Times New Roman"/>
            <w:sz w:val="24"/>
            <w:szCs w:val="24"/>
          </w:rPr>
          <w:delText>2.027</w:delText>
        </w:r>
        <w:r w:rsidR="00F6037C" w:rsidDel="00886082">
          <w:rPr>
            <w:rFonts w:ascii="Times New Roman" w:hAnsi="Times New Roman" w:cs="Times New Roman"/>
            <w:sz w:val="24"/>
            <w:szCs w:val="24"/>
          </w:rPr>
          <w:delText xml:space="preserve"> and R</w:delText>
        </w:r>
        <w:r w:rsidR="00F6037C" w:rsidDel="00886082">
          <w:rPr>
            <w:rFonts w:ascii="Times New Roman" w:hAnsi="Times New Roman" w:cs="Times New Roman"/>
            <w:sz w:val="24"/>
            <w:szCs w:val="24"/>
            <w:vertAlign w:val="superscript"/>
          </w:rPr>
          <w:delText>2</w:delText>
        </w:r>
        <w:r w:rsidR="00F6037C" w:rsidDel="00886082">
          <w:rPr>
            <w:rFonts w:ascii="Times New Roman" w:hAnsi="Times New Roman" w:cs="Times New Roman"/>
            <w:sz w:val="24"/>
            <w:szCs w:val="24"/>
          </w:rPr>
          <w:delText xml:space="preserve"> = </w:delText>
        </w:r>
        <w:r w:rsidR="00F6037C" w:rsidRPr="00E12F0B" w:rsidDel="00886082">
          <w:rPr>
            <w:rFonts w:ascii="Times New Roman" w:hAnsi="Times New Roman" w:cs="Times New Roman"/>
            <w:sz w:val="24"/>
            <w:szCs w:val="24"/>
          </w:rPr>
          <w:delText>0.961</w:delText>
        </w:r>
        <w:r w:rsidR="00F6037C" w:rsidDel="00886082">
          <w:rPr>
            <w:rFonts w:ascii="Times New Roman" w:hAnsi="Times New Roman" w:cs="Times New Roman"/>
            <w:sz w:val="24"/>
            <w:szCs w:val="24"/>
          </w:rPr>
          <w:delText xml:space="preserve">. </w:delText>
        </w:r>
        <w:r w:rsidR="00FE1D90" w:rsidDel="00886082">
          <w:rPr>
            <w:rFonts w:ascii="Times New Roman" w:hAnsi="Times New Roman" w:cs="Times New Roman"/>
            <w:sz w:val="24"/>
            <w:szCs w:val="24"/>
          </w:rPr>
          <w:delText xml:space="preserve">These are much </w:delText>
        </w:r>
        <w:r w:rsidR="004F34C0" w:rsidDel="00886082">
          <w:rPr>
            <w:rFonts w:ascii="Times New Roman" w:hAnsi="Times New Roman" w:cs="Times New Roman"/>
            <w:sz w:val="24"/>
            <w:szCs w:val="24"/>
          </w:rPr>
          <w:delText>better performance metrics</w:delText>
        </w:r>
        <w:r w:rsidR="00FE1D90" w:rsidDel="00886082">
          <w:rPr>
            <w:rFonts w:ascii="Times New Roman" w:hAnsi="Times New Roman" w:cs="Times New Roman"/>
            <w:sz w:val="24"/>
            <w:szCs w:val="24"/>
          </w:rPr>
          <w:delText xml:space="preserve"> than any of</w:delText>
        </w:r>
        <w:r w:rsidR="004F34C0" w:rsidDel="00886082">
          <w:rPr>
            <w:rFonts w:ascii="Times New Roman" w:hAnsi="Times New Roman" w:cs="Times New Roman"/>
            <w:sz w:val="24"/>
            <w:szCs w:val="24"/>
          </w:rPr>
          <w:delText xml:space="preserve"> those in</w:delText>
        </w:r>
        <w:r w:rsidR="00F302A0" w:rsidDel="00886082">
          <w:rPr>
            <w:rFonts w:ascii="Times New Roman" w:hAnsi="Times New Roman" w:cs="Times New Roman"/>
            <w:sz w:val="24"/>
            <w:szCs w:val="24"/>
          </w:rPr>
          <w:delText xml:space="preserve"> the </w:delText>
        </w:r>
        <w:r w:rsidR="004F34C0" w:rsidDel="00886082">
          <w:rPr>
            <w:rFonts w:ascii="Times New Roman" w:hAnsi="Times New Roman" w:cs="Times New Roman"/>
            <w:sz w:val="24"/>
            <w:szCs w:val="24"/>
          </w:rPr>
          <w:delText>tables</w:delText>
        </w:r>
        <w:r w:rsidR="00F302A0" w:rsidDel="00886082">
          <w:rPr>
            <w:rFonts w:ascii="Times New Roman" w:hAnsi="Times New Roman" w:cs="Times New Roman"/>
            <w:sz w:val="24"/>
            <w:szCs w:val="24"/>
          </w:rPr>
          <w:delText xml:space="preserve"> below</w:delText>
        </w:r>
        <w:r w:rsidR="004F34C0" w:rsidDel="00886082">
          <w:rPr>
            <w:rFonts w:ascii="Times New Roman" w:hAnsi="Times New Roman" w:cs="Times New Roman"/>
            <w:sz w:val="24"/>
            <w:szCs w:val="24"/>
          </w:rPr>
          <w:delText xml:space="preserve"> because </w:delText>
        </w:r>
        <w:r w:rsidR="001607D7" w:rsidDel="00886082">
          <w:rPr>
            <w:rFonts w:ascii="Times New Roman" w:hAnsi="Times New Roman" w:cs="Times New Roman"/>
            <w:sz w:val="24"/>
            <w:szCs w:val="24"/>
          </w:rPr>
          <w:delText xml:space="preserve">the </w:delText>
        </w:r>
        <w:r w:rsidR="000D0043" w:rsidDel="00886082">
          <w:rPr>
            <w:rFonts w:ascii="Times New Roman" w:hAnsi="Times New Roman" w:cs="Times New Roman"/>
            <w:sz w:val="24"/>
            <w:szCs w:val="24"/>
          </w:rPr>
          <w:delText xml:space="preserve">full </w:delText>
        </w:r>
        <w:r w:rsidR="001607D7" w:rsidDel="00886082">
          <w:rPr>
            <w:rFonts w:ascii="Times New Roman" w:hAnsi="Times New Roman" w:cs="Times New Roman"/>
            <w:sz w:val="24"/>
            <w:szCs w:val="24"/>
          </w:rPr>
          <w:delText>models are overfitting the training data</w:delText>
        </w:r>
        <w:r w:rsidR="006349FC" w:rsidDel="00886082">
          <w:rPr>
            <w:rFonts w:ascii="Times New Roman" w:hAnsi="Times New Roman" w:cs="Times New Roman"/>
            <w:sz w:val="24"/>
            <w:szCs w:val="24"/>
          </w:rPr>
          <w:delText xml:space="preserve">, and thus are not realistic representations of how accurately our model will be able to predict at locations outside of our training set. </w:delText>
        </w:r>
      </w:del>
    </w:p>
    <w:p w14:paraId="23F8C085" w14:textId="77777777" w:rsidR="00234308" w:rsidRDefault="00234308" w:rsidP="00611CB6">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B29F1" w14:paraId="01CF1199" w14:textId="77777777" w:rsidTr="009C3618">
        <w:tc>
          <w:tcPr>
            <w:tcW w:w="1870" w:type="dxa"/>
          </w:tcPr>
          <w:p w14:paraId="2A577057" w14:textId="75E5EF2E" w:rsidR="00DB29F1" w:rsidRPr="00DB29F1" w:rsidRDefault="00DB29F1" w:rsidP="00DB29F1">
            <w:pPr>
              <w:rPr>
                <w:rFonts w:ascii="Times New Roman" w:eastAsia="Times New Roman" w:hAnsi="Times New Roman" w:cs="Times New Roman"/>
                <w:b/>
                <w:bCs/>
                <w:sz w:val="24"/>
                <w:szCs w:val="24"/>
              </w:rPr>
            </w:pPr>
            <w:r w:rsidRPr="00DB29F1">
              <w:rPr>
                <w:rFonts w:ascii="Times New Roman" w:eastAsia="Times New Roman" w:hAnsi="Times New Roman" w:cs="Times New Roman"/>
                <w:b/>
                <w:bCs/>
                <w:sz w:val="24"/>
                <w:szCs w:val="24"/>
              </w:rPr>
              <w:t>Model</w:t>
            </w:r>
          </w:p>
        </w:tc>
        <w:tc>
          <w:tcPr>
            <w:tcW w:w="1870" w:type="dxa"/>
          </w:tcPr>
          <w:p w14:paraId="777D7698" w14:textId="67545C70" w:rsidR="00DB29F1" w:rsidRPr="00DB29F1" w:rsidRDefault="00DB29F1" w:rsidP="00DB29F1">
            <w:pPr>
              <w:rPr>
                <w:rFonts w:ascii="Times New Roman" w:eastAsia="Times New Roman" w:hAnsi="Times New Roman" w:cs="Times New Roman"/>
                <w:b/>
                <w:bCs/>
                <w:sz w:val="24"/>
                <w:szCs w:val="24"/>
              </w:rPr>
            </w:pPr>
            <w:r w:rsidRPr="00DB29F1">
              <w:rPr>
                <w:rFonts w:ascii="Times New Roman" w:eastAsia="Times New Roman" w:hAnsi="Times New Roman" w:cs="Times New Roman"/>
                <w:b/>
                <w:bCs/>
                <w:sz w:val="24"/>
                <w:szCs w:val="24"/>
              </w:rPr>
              <w:t>Training (10-fold CV) RMSE (</w:t>
            </w:r>
            <w:r w:rsidRPr="00DB29F1">
              <w:rPr>
                <w:rFonts w:ascii="Cambria Math" w:eastAsia="Times New Roman" w:hAnsi="Cambria Math" w:cs="Cambria Math"/>
                <w:b/>
                <w:bCs/>
                <w:color w:val="000000"/>
                <w:sz w:val="24"/>
                <w:szCs w:val="24"/>
              </w:rPr>
              <w:t>µg/m</w:t>
            </w:r>
            <w:r w:rsidRPr="00DB29F1">
              <w:rPr>
                <w:rFonts w:ascii="Cambria Math" w:eastAsia="Times New Roman" w:hAnsi="Cambria Math" w:cs="Cambria Math"/>
                <w:b/>
                <w:bCs/>
                <w:color w:val="000000"/>
                <w:sz w:val="24"/>
                <w:szCs w:val="24"/>
                <w:vertAlign w:val="superscript"/>
              </w:rPr>
              <w:t>3</w:t>
            </w:r>
            <w:r w:rsidRPr="00DB29F1">
              <w:rPr>
                <w:rFonts w:ascii="Cambria Math" w:eastAsia="Times New Roman" w:hAnsi="Cambria Math" w:cs="Cambria Math"/>
                <w:b/>
                <w:bCs/>
                <w:color w:val="000000"/>
                <w:sz w:val="24"/>
                <w:szCs w:val="24"/>
              </w:rPr>
              <w:t>)</w:t>
            </w:r>
          </w:p>
        </w:tc>
        <w:tc>
          <w:tcPr>
            <w:tcW w:w="1870" w:type="dxa"/>
          </w:tcPr>
          <w:p w14:paraId="233B9FE1" w14:textId="7BA4AEA2" w:rsidR="00DB29F1" w:rsidRPr="00DB29F1" w:rsidRDefault="00DB29F1" w:rsidP="00DB29F1">
            <w:pPr>
              <w:rPr>
                <w:rFonts w:ascii="Times New Roman" w:eastAsia="Times New Roman" w:hAnsi="Times New Roman" w:cs="Times New Roman"/>
                <w:b/>
                <w:bCs/>
                <w:sz w:val="24"/>
                <w:szCs w:val="24"/>
                <w:vertAlign w:val="superscript"/>
              </w:rPr>
            </w:pPr>
            <w:r w:rsidRPr="00DB29F1">
              <w:rPr>
                <w:rFonts w:ascii="Times New Roman" w:eastAsia="Times New Roman" w:hAnsi="Times New Roman" w:cs="Times New Roman"/>
                <w:b/>
                <w:bCs/>
                <w:sz w:val="24"/>
                <w:szCs w:val="24"/>
              </w:rPr>
              <w:t>Training (10-fold CV) R</w:t>
            </w:r>
            <w:r w:rsidRPr="00DB29F1">
              <w:rPr>
                <w:rFonts w:ascii="Times New Roman" w:eastAsia="Times New Roman" w:hAnsi="Times New Roman" w:cs="Times New Roman"/>
                <w:b/>
                <w:bCs/>
                <w:sz w:val="24"/>
                <w:szCs w:val="24"/>
                <w:vertAlign w:val="superscript"/>
              </w:rPr>
              <w:t>2</w:t>
            </w:r>
          </w:p>
        </w:tc>
        <w:tc>
          <w:tcPr>
            <w:tcW w:w="1870" w:type="dxa"/>
          </w:tcPr>
          <w:p w14:paraId="41713B8D" w14:textId="36CFB468" w:rsidR="00DB29F1" w:rsidRPr="00DB29F1" w:rsidRDefault="00DB29F1" w:rsidP="00DB29F1">
            <w:pPr>
              <w:rPr>
                <w:rFonts w:ascii="Times New Roman" w:eastAsia="Times New Roman" w:hAnsi="Times New Roman" w:cs="Times New Roman"/>
                <w:b/>
                <w:bCs/>
                <w:sz w:val="24"/>
                <w:szCs w:val="24"/>
              </w:rPr>
            </w:pPr>
            <w:r w:rsidRPr="00DB29F1">
              <w:rPr>
                <w:rFonts w:ascii="Times New Roman" w:eastAsia="Times New Roman" w:hAnsi="Times New Roman" w:cs="Times New Roman"/>
                <w:b/>
                <w:bCs/>
                <w:sz w:val="24"/>
                <w:szCs w:val="24"/>
              </w:rPr>
              <w:t>Testing RMSE (</w:t>
            </w:r>
            <w:r w:rsidRPr="00DB29F1">
              <w:rPr>
                <w:rFonts w:ascii="Cambria Math" w:eastAsia="Times New Roman" w:hAnsi="Cambria Math" w:cs="Cambria Math"/>
                <w:b/>
                <w:bCs/>
                <w:color w:val="000000"/>
                <w:sz w:val="24"/>
                <w:szCs w:val="24"/>
              </w:rPr>
              <w:t>µg/m</w:t>
            </w:r>
            <w:r w:rsidRPr="00DB29F1">
              <w:rPr>
                <w:rFonts w:ascii="Cambria Math" w:eastAsia="Times New Roman" w:hAnsi="Cambria Math" w:cs="Cambria Math"/>
                <w:b/>
                <w:bCs/>
                <w:color w:val="000000"/>
                <w:sz w:val="24"/>
                <w:szCs w:val="24"/>
                <w:vertAlign w:val="superscript"/>
              </w:rPr>
              <w:t>3</w:t>
            </w:r>
            <w:r w:rsidRPr="00DB29F1">
              <w:rPr>
                <w:rFonts w:ascii="Cambria Math" w:eastAsia="Times New Roman" w:hAnsi="Cambria Math" w:cs="Cambria Math"/>
                <w:b/>
                <w:bCs/>
                <w:color w:val="000000"/>
                <w:sz w:val="24"/>
                <w:szCs w:val="24"/>
              </w:rPr>
              <w:t>)</w:t>
            </w:r>
          </w:p>
        </w:tc>
        <w:tc>
          <w:tcPr>
            <w:tcW w:w="1870" w:type="dxa"/>
          </w:tcPr>
          <w:p w14:paraId="30066EA2" w14:textId="41B1F4E1" w:rsidR="00DB29F1" w:rsidRPr="00DB29F1" w:rsidRDefault="00DB29F1" w:rsidP="00DB29F1">
            <w:pPr>
              <w:rPr>
                <w:rFonts w:ascii="Times New Roman" w:eastAsia="Times New Roman" w:hAnsi="Times New Roman" w:cs="Times New Roman"/>
                <w:b/>
                <w:bCs/>
                <w:sz w:val="24"/>
                <w:szCs w:val="24"/>
              </w:rPr>
            </w:pPr>
            <w:r w:rsidRPr="00DB29F1">
              <w:rPr>
                <w:rFonts w:ascii="Times New Roman" w:eastAsia="Times New Roman" w:hAnsi="Times New Roman" w:cs="Times New Roman"/>
                <w:b/>
                <w:bCs/>
                <w:sz w:val="24"/>
                <w:szCs w:val="24"/>
              </w:rPr>
              <w:t>Testing R</w:t>
            </w:r>
            <w:r w:rsidRPr="00DB29F1">
              <w:rPr>
                <w:rFonts w:ascii="Times New Roman" w:eastAsia="Times New Roman" w:hAnsi="Times New Roman" w:cs="Times New Roman"/>
                <w:b/>
                <w:bCs/>
                <w:sz w:val="24"/>
                <w:szCs w:val="24"/>
                <w:vertAlign w:val="superscript"/>
              </w:rPr>
              <w:t>2</w:t>
            </w:r>
          </w:p>
        </w:tc>
      </w:tr>
      <w:tr w:rsidR="00DB29F1" w14:paraId="3472335A" w14:textId="77777777" w:rsidTr="009C3618">
        <w:tc>
          <w:tcPr>
            <w:tcW w:w="1870" w:type="dxa"/>
          </w:tcPr>
          <w:p w14:paraId="7FE2DEC3" w14:textId="3F4AC9CB" w:rsidR="00DB29F1" w:rsidRDefault="0065385E" w:rsidP="00DB29F1">
            <w:pPr>
              <w:rPr>
                <w:rFonts w:ascii="Times New Roman" w:eastAsia="Times New Roman" w:hAnsi="Times New Roman" w:cs="Times New Roman"/>
                <w:sz w:val="24"/>
                <w:szCs w:val="24"/>
              </w:rPr>
            </w:pPr>
            <w:r>
              <w:rPr>
                <w:rFonts w:ascii="Times New Roman" w:eastAsia="Times New Roman" w:hAnsi="Times New Roman" w:cs="Times New Roman"/>
                <w:sz w:val="24"/>
                <w:szCs w:val="24"/>
              </w:rPr>
              <w:t>CMAQ, spatial folds</w:t>
            </w:r>
          </w:p>
        </w:tc>
        <w:tc>
          <w:tcPr>
            <w:tcW w:w="1870" w:type="dxa"/>
          </w:tcPr>
          <w:p w14:paraId="3D88EA49" w14:textId="750F07FC"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5.061</w:t>
            </w:r>
          </w:p>
        </w:tc>
        <w:tc>
          <w:tcPr>
            <w:tcW w:w="1870" w:type="dxa"/>
          </w:tcPr>
          <w:p w14:paraId="4890BE46" w14:textId="5284FEDF"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0.659</w:t>
            </w:r>
          </w:p>
        </w:tc>
        <w:tc>
          <w:tcPr>
            <w:tcW w:w="1870" w:type="dxa"/>
          </w:tcPr>
          <w:p w14:paraId="73E04F67" w14:textId="636018FA"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5.420</w:t>
            </w:r>
          </w:p>
        </w:tc>
        <w:tc>
          <w:tcPr>
            <w:tcW w:w="1870" w:type="dxa"/>
          </w:tcPr>
          <w:p w14:paraId="7F5329A9" w14:textId="2679EA48"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0.589</w:t>
            </w:r>
          </w:p>
        </w:tc>
      </w:tr>
      <w:tr w:rsidR="00DB29F1" w14:paraId="0D335707" w14:textId="77777777" w:rsidTr="009C3618">
        <w:tc>
          <w:tcPr>
            <w:tcW w:w="1870" w:type="dxa"/>
          </w:tcPr>
          <w:p w14:paraId="1C28E062" w14:textId="34024C9F" w:rsidR="00DB29F1" w:rsidRDefault="0065385E" w:rsidP="00DB29F1">
            <w:pPr>
              <w:rPr>
                <w:rFonts w:ascii="Times New Roman" w:eastAsia="Times New Roman" w:hAnsi="Times New Roman" w:cs="Times New Roman"/>
                <w:sz w:val="24"/>
                <w:szCs w:val="24"/>
              </w:rPr>
            </w:pPr>
            <w:r>
              <w:rPr>
                <w:rFonts w:ascii="Times New Roman" w:eastAsia="Times New Roman" w:hAnsi="Times New Roman" w:cs="Times New Roman"/>
                <w:sz w:val="24"/>
                <w:szCs w:val="24"/>
              </w:rPr>
              <w:t>Non-CMAQ, spatial folds</w:t>
            </w:r>
          </w:p>
        </w:tc>
        <w:tc>
          <w:tcPr>
            <w:tcW w:w="1870" w:type="dxa"/>
          </w:tcPr>
          <w:p w14:paraId="6734DD86" w14:textId="43503CAF"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6.576</w:t>
            </w:r>
          </w:p>
        </w:tc>
        <w:tc>
          <w:tcPr>
            <w:tcW w:w="1870" w:type="dxa"/>
          </w:tcPr>
          <w:p w14:paraId="72235A48" w14:textId="27D86691"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0.598</w:t>
            </w:r>
          </w:p>
        </w:tc>
        <w:tc>
          <w:tcPr>
            <w:tcW w:w="1870" w:type="dxa"/>
          </w:tcPr>
          <w:p w14:paraId="514B7EFB" w14:textId="3F3B7A11"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6.599</w:t>
            </w:r>
          </w:p>
        </w:tc>
        <w:tc>
          <w:tcPr>
            <w:tcW w:w="1870" w:type="dxa"/>
          </w:tcPr>
          <w:p w14:paraId="585342B7" w14:textId="284E17E6"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0.593</w:t>
            </w:r>
          </w:p>
        </w:tc>
      </w:tr>
      <w:tr w:rsidR="0065385E" w14:paraId="0A405F0F" w14:textId="77777777" w:rsidTr="009C3618">
        <w:tc>
          <w:tcPr>
            <w:tcW w:w="1870" w:type="dxa"/>
          </w:tcPr>
          <w:p w14:paraId="059E5447" w14:textId="00537F65" w:rsidR="0065385E" w:rsidRDefault="0065385E" w:rsidP="0065385E">
            <w:pPr>
              <w:rPr>
                <w:rFonts w:ascii="Times New Roman" w:eastAsia="Times New Roman" w:hAnsi="Times New Roman" w:cs="Times New Roman"/>
                <w:sz w:val="24"/>
                <w:szCs w:val="24"/>
              </w:rPr>
            </w:pPr>
            <w:r>
              <w:rPr>
                <w:rFonts w:ascii="Times New Roman" w:eastAsia="Times New Roman" w:hAnsi="Times New Roman" w:cs="Times New Roman"/>
                <w:sz w:val="24"/>
                <w:szCs w:val="24"/>
              </w:rPr>
              <w:t>CMAQ, random folds</w:t>
            </w:r>
          </w:p>
        </w:tc>
        <w:tc>
          <w:tcPr>
            <w:tcW w:w="1870" w:type="dxa"/>
          </w:tcPr>
          <w:p w14:paraId="2613EC21" w14:textId="2C553BE3"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4.482</w:t>
            </w:r>
          </w:p>
        </w:tc>
        <w:tc>
          <w:tcPr>
            <w:tcW w:w="1870" w:type="dxa"/>
          </w:tcPr>
          <w:p w14:paraId="65567AA3" w14:textId="46CCD9CD"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0.732</w:t>
            </w:r>
          </w:p>
        </w:tc>
        <w:tc>
          <w:tcPr>
            <w:tcW w:w="1870" w:type="dxa"/>
          </w:tcPr>
          <w:p w14:paraId="41ABB873" w14:textId="50ED7AB6"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4.642</w:t>
            </w:r>
          </w:p>
        </w:tc>
        <w:tc>
          <w:tcPr>
            <w:tcW w:w="1870" w:type="dxa"/>
          </w:tcPr>
          <w:p w14:paraId="73CFE991" w14:textId="1086C8F6"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0.715</w:t>
            </w:r>
          </w:p>
        </w:tc>
      </w:tr>
      <w:tr w:rsidR="0065385E" w14:paraId="4C03F385" w14:textId="77777777" w:rsidTr="009C3618">
        <w:tc>
          <w:tcPr>
            <w:tcW w:w="1870" w:type="dxa"/>
          </w:tcPr>
          <w:p w14:paraId="628B6DD5" w14:textId="1187C3D6" w:rsidR="0065385E" w:rsidRDefault="0065385E" w:rsidP="0065385E">
            <w:pPr>
              <w:rPr>
                <w:rFonts w:ascii="Times New Roman" w:eastAsia="Times New Roman" w:hAnsi="Times New Roman" w:cs="Times New Roman"/>
                <w:sz w:val="24"/>
                <w:szCs w:val="24"/>
              </w:rPr>
            </w:pPr>
            <w:r>
              <w:rPr>
                <w:rFonts w:ascii="Times New Roman" w:eastAsia="Times New Roman" w:hAnsi="Times New Roman" w:cs="Times New Roman"/>
                <w:sz w:val="24"/>
                <w:szCs w:val="24"/>
              </w:rPr>
              <w:t>Non-CMAQ, random folds</w:t>
            </w:r>
          </w:p>
        </w:tc>
        <w:tc>
          <w:tcPr>
            <w:tcW w:w="1870" w:type="dxa"/>
          </w:tcPr>
          <w:p w14:paraId="1A0164BD" w14:textId="46F17D11"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5.482</w:t>
            </w:r>
          </w:p>
        </w:tc>
        <w:tc>
          <w:tcPr>
            <w:tcW w:w="1870" w:type="dxa"/>
          </w:tcPr>
          <w:p w14:paraId="428270C4" w14:textId="4CC211EE"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0.719</w:t>
            </w:r>
          </w:p>
        </w:tc>
        <w:tc>
          <w:tcPr>
            <w:tcW w:w="1870" w:type="dxa"/>
          </w:tcPr>
          <w:p w14:paraId="212CDB55" w14:textId="385CF207"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5.954</w:t>
            </w:r>
          </w:p>
        </w:tc>
        <w:tc>
          <w:tcPr>
            <w:tcW w:w="1870" w:type="dxa"/>
          </w:tcPr>
          <w:p w14:paraId="50E71455" w14:textId="58EB8880"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0.680</w:t>
            </w:r>
          </w:p>
        </w:tc>
      </w:tr>
    </w:tbl>
    <w:p w14:paraId="2DA80EB1" w14:textId="77777777" w:rsidR="00D21694" w:rsidRDefault="00D21694" w:rsidP="00611CB6">
      <w:pPr>
        <w:spacing w:after="0" w:line="240" w:lineRule="auto"/>
        <w:rPr>
          <w:color w:val="000000"/>
          <w:bdr w:val="none" w:sz="0" w:space="0" w:color="auto" w:frame="1"/>
        </w:rPr>
      </w:pPr>
    </w:p>
    <w:p w14:paraId="65F71B65" w14:textId="77777777" w:rsidR="00886082" w:rsidRDefault="001E3BF5" w:rsidP="00611CB6">
      <w:pPr>
        <w:spacing w:after="0" w:line="240" w:lineRule="auto"/>
        <w:rPr>
          <w:ins w:id="157" w:author="Colleen Reid" w:date="2020-04-25T22:02:00Z"/>
          <w:rFonts w:ascii="Times New Roman" w:eastAsia="Times New Roman" w:hAnsi="Times New Roman" w:cs="Times New Roman"/>
          <w:sz w:val="24"/>
          <w:szCs w:val="24"/>
        </w:rPr>
      </w:pPr>
      <w:r>
        <w:rPr>
          <w:rFonts w:ascii="Times New Roman" w:hAnsi="Times New Roman" w:cs="Times New Roman"/>
          <w:color w:val="000000"/>
          <w:sz w:val="24"/>
          <w:szCs w:val="24"/>
          <w:bdr w:val="none" w:sz="0" w:space="0" w:color="auto" w:frame="1"/>
        </w:rPr>
        <w:t>Overa</w:t>
      </w:r>
      <w:r w:rsidR="00471630">
        <w:rPr>
          <w:rFonts w:ascii="Times New Roman" w:hAnsi="Times New Roman" w:cs="Times New Roman"/>
          <w:color w:val="000000"/>
          <w:sz w:val="24"/>
          <w:szCs w:val="24"/>
          <w:bdr w:val="none" w:sz="0" w:space="0" w:color="auto" w:frame="1"/>
        </w:rPr>
        <w:t xml:space="preserve">ll, the models </w:t>
      </w:r>
      <w:r w:rsidR="002F45E0">
        <w:rPr>
          <w:rFonts w:ascii="Times New Roman" w:hAnsi="Times New Roman" w:cs="Times New Roman"/>
          <w:color w:val="000000"/>
          <w:sz w:val="24"/>
          <w:szCs w:val="24"/>
          <w:bdr w:val="none" w:sz="0" w:space="0" w:color="auto" w:frame="1"/>
        </w:rPr>
        <w:t xml:space="preserve">including CMAQ </w:t>
      </w:r>
      <w:r w:rsidR="00471630">
        <w:rPr>
          <w:rFonts w:ascii="Times New Roman" w:hAnsi="Times New Roman" w:cs="Times New Roman"/>
          <w:color w:val="000000"/>
          <w:sz w:val="24"/>
          <w:szCs w:val="24"/>
          <w:bdr w:val="none" w:sz="0" w:space="0" w:color="auto" w:frame="1"/>
        </w:rPr>
        <w:t>perform better (have lower RMSE and higher R</w:t>
      </w:r>
      <w:r w:rsidR="00471630">
        <w:rPr>
          <w:rFonts w:ascii="Times New Roman" w:hAnsi="Times New Roman" w:cs="Times New Roman"/>
          <w:color w:val="000000"/>
          <w:sz w:val="24"/>
          <w:szCs w:val="24"/>
          <w:bdr w:val="none" w:sz="0" w:space="0" w:color="auto" w:frame="1"/>
          <w:vertAlign w:val="superscript"/>
        </w:rPr>
        <w:t>2</w:t>
      </w:r>
      <w:r w:rsidR="00471630">
        <w:rPr>
          <w:rFonts w:ascii="Times New Roman" w:hAnsi="Times New Roman" w:cs="Times New Roman"/>
          <w:color w:val="000000"/>
          <w:sz w:val="24"/>
          <w:szCs w:val="24"/>
          <w:bdr w:val="none" w:sz="0" w:space="0" w:color="auto" w:frame="1"/>
        </w:rPr>
        <w:t xml:space="preserve"> values) than the</w:t>
      </w:r>
      <w:r w:rsidR="00AD4E9F">
        <w:rPr>
          <w:rFonts w:ascii="Times New Roman" w:hAnsi="Times New Roman" w:cs="Times New Roman"/>
          <w:color w:val="000000"/>
          <w:sz w:val="24"/>
          <w:szCs w:val="24"/>
          <w:bdr w:val="none" w:sz="0" w:space="0" w:color="auto" w:frame="1"/>
        </w:rPr>
        <w:t xml:space="preserve"> models</w:t>
      </w:r>
      <w:r w:rsidR="009A1109">
        <w:rPr>
          <w:rFonts w:ascii="Times New Roman" w:hAnsi="Times New Roman" w:cs="Times New Roman"/>
          <w:color w:val="000000"/>
          <w:sz w:val="24"/>
          <w:szCs w:val="24"/>
          <w:bdr w:val="none" w:sz="0" w:space="0" w:color="auto" w:frame="1"/>
        </w:rPr>
        <w:t xml:space="preserve"> not including CMAQ</w:t>
      </w:r>
      <w:r w:rsidR="002F45E0">
        <w:rPr>
          <w:rFonts w:ascii="Times New Roman" w:hAnsi="Times New Roman" w:cs="Times New Roman"/>
          <w:color w:val="000000"/>
          <w:sz w:val="24"/>
          <w:szCs w:val="24"/>
          <w:bdr w:val="none" w:sz="0" w:space="0" w:color="auto" w:frame="1"/>
        </w:rPr>
        <w:t xml:space="preserve">. This </w:t>
      </w:r>
      <w:ins w:id="158" w:author="Colleen Reid" w:date="2020-04-25T22:01:00Z">
        <w:r w:rsidR="00886082">
          <w:rPr>
            <w:rFonts w:ascii="Times New Roman" w:hAnsi="Times New Roman" w:cs="Times New Roman"/>
            <w:color w:val="000000"/>
            <w:sz w:val="24"/>
            <w:szCs w:val="24"/>
            <w:bdr w:val="none" w:sz="0" w:space="0" w:color="auto" w:frame="1"/>
          </w:rPr>
          <w:t xml:space="preserve">may be due to the additional information provided by the CMAQ output or could be because the models without CMAQ include two additional years of data that had more high </w:t>
        </w:r>
      </w:ins>
      <w:del w:id="159" w:author="Colleen Reid" w:date="2020-04-25T22:01:00Z">
        <w:r w:rsidR="002F45E0" w:rsidDel="00886082">
          <w:rPr>
            <w:rFonts w:ascii="Times New Roman" w:hAnsi="Times New Roman" w:cs="Times New Roman"/>
            <w:color w:val="000000"/>
            <w:sz w:val="24"/>
            <w:szCs w:val="24"/>
            <w:bdr w:val="none" w:sz="0" w:space="0" w:color="auto" w:frame="1"/>
          </w:rPr>
          <w:delText xml:space="preserve">not surprising given that </w:delText>
        </w:r>
        <w:r w:rsidR="00E226DC" w:rsidDel="00886082">
          <w:rPr>
            <w:rFonts w:ascii="Times New Roman" w:hAnsi="Times New Roman" w:cs="Times New Roman"/>
            <w:color w:val="000000"/>
            <w:sz w:val="24"/>
            <w:szCs w:val="24"/>
            <w:bdr w:val="none" w:sz="0" w:space="0" w:color="auto" w:frame="1"/>
          </w:rPr>
          <w:delText xml:space="preserve">the models not including CMAQ have less information and </w:delText>
        </w:r>
        <w:r w:rsidR="00FC790F" w:rsidDel="00886082">
          <w:rPr>
            <w:rFonts w:ascii="Times New Roman" w:hAnsi="Times New Roman" w:cs="Times New Roman"/>
            <w:color w:val="000000"/>
            <w:sz w:val="24"/>
            <w:szCs w:val="24"/>
            <w:bdr w:val="none" w:sz="0" w:space="0" w:color="auto" w:frame="1"/>
          </w:rPr>
          <w:delText xml:space="preserve">include years with higher than average </w:delText>
        </w:r>
      </w:del>
      <w:r w:rsidR="00FC790F">
        <w:rPr>
          <w:rFonts w:ascii="Times New Roman" w:eastAsia="Times New Roman" w:hAnsi="Times New Roman" w:cs="Times New Roman"/>
          <w:sz w:val="24"/>
          <w:szCs w:val="24"/>
        </w:rPr>
        <w:t>PM</w:t>
      </w:r>
      <w:r w:rsidR="00FC790F">
        <w:rPr>
          <w:rFonts w:ascii="Times New Roman" w:eastAsia="Times New Roman" w:hAnsi="Times New Roman" w:cs="Times New Roman"/>
          <w:sz w:val="24"/>
          <w:szCs w:val="24"/>
          <w:vertAlign w:val="subscript"/>
        </w:rPr>
        <w:t>2.5</w:t>
      </w:r>
      <w:ins w:id="160" w:author="Colleen Reid" w:date="2020-04-25T22:02:00Z">
        <w:r w:rsidR="00886082">
          <w:rPr>
            <w:rFonts w:ascii="Times New Roman" w:eastAsia="Times New Roman" w:hAnsi="Times New Roman" w:cs="Times New Roman"/>
            <w:sz w:val="24"/>
            <w:szCs w:val="24"/>
            <w:vertAlign w:val="subscript"/>
          </w:rPr>
          <w:t xml:space="preserve"> </w:t>
        </w:r>
        <w:r w:rsidR="00886082">
          <w:rPr>
            <w:rFonts w:ascii="Times New Roman" w:eastAsia="Times New Roman" w:hAnsi="Times New Roman" w:cs="Times New Roman"/>
            <w:sz w:val="24"/>
            <w:szCs w:val="24"/>
          </w:rPr>
          <w:t>days, which are much harder to predict accurately than lower values</w:t>
        </w:r>
      </w:ins>
      <w:r w:rsidR="00FC790F">
        <w:rPr>
          <w:rFonts w:ascii="Times New Roman" w:eastAsia="Times New Roman" w:hAnsi="Times New Roman" w:cs="Times New Roman"/>
          <w:sz w:val="24"/>
          <w:szCs w:val="24"/>
          <w:vertAlign w:val="subscript"/>
        </w:rPr>
        <w:t xml:space="preserve">. </w:t>
      </w:r>
      <w:ins w:id="161" w:author="Colleen Reid" w:date="2020-04-25T22:02:00Z">
        <w:r w:rsidR="00886082">
          <w:rPr>
            <w:rFonts w:ascii="Times New Roman" w:eastAsia="Times New Roman" w:hAnsi="Times New Roman" w:cs="Times New Roman"/>
            <w:sz w:val="24"/>
            <w:szCs w:val="24"/>
          </w:rPr>
          <w:t>W</w:t>
        </w:r>
      </w:ins>
      <w:del w:id="162" w:author="Colleen Reid" w:date="2020-04-25T22:02:00Z">
        <w:r w:rsidR="00FC790F" w:rsidDel="00886082">
          <w:rPr>
            <w:rFonts w:ascii="Times New Roman" w:eastAsia="Times New Roman" w:hAnsi="Times New Roman" w:cs="Times New Roman"/>
            <w:sz w:val="24"/>
            <w:szCs w:val="24"/>
          </w:rPr>
          <w:delText>Note:</w:delText>
        </w:r>
        <w:r w:rsidR="00E95522" w:rsidDel="00886082">
          <w:rPr>
            <w:rFonts w:ascii="Times New Roman" w:eastAsia="Times New Roman" w:hAnsi="Times New Roman" w:cs="Times New Roman"/>
            <w:sz w:val="24"/>
            <w:szCs w:val="24"/>
          </w:rPr>
          <w:delText xml:space="preserve"> w</w:delText>
        </w:r>
      </w:del>
      <w:r w:rsidR="00E95522">
        <w:rPr>
          <w:rFonts w:ascii="Times New Roman" w:eastAsia="Times New Roman" w:hAnsi="Times New Roman" w:cs="Times New Roman"/>
          <w:sz w:val="24"/>
          <w:szCs w:val="24"/>
        </w:rPr>
        <w:t>hen we ran a model without CMAQ</w:t>
      </w:r>
      <w:r w:rsidR="0084144A">
        <w:rPr>
          <w:rFonts w:ascii="Times New Roman" w:eastAsia="Times New Roman" w:hAnsi="Times New Roman" w:cs="Times New Roman"/>
          <w:sz w:val="24"/>
          <w:szCs w:val="24"/>
        </w:rPr>
        <w:t xml:space="preserve"> </w:t>
      </w:r>
      <w:r w:rsidR="00494A05">
        <w:rPr>
          <w:rFonts w:ascii="Times New Roman" w:eastAsia="Times New Roman" w:hAnsi="Times New Roman" w:cs="Times New Roman"/>
          <w:sz w:val="24"/>
          <w:szCs w:val="24"/>
        </w:rPr>
        <w:t xml:space="preserve">on the </w:t>
      </w:r>
      <w:r w:rsidR="00494A05">
        <w:rPr>
          <w:rFonts w:ascii="Times New Roman" w:eastAsia="Times New Roman" w:hAnsi="Times New Roman" w:cs="Times New Roman"/>
          <w:sz w:val="24"/>
          <w:szCs w:val="24"/>
        </w:rPr>
        <w:lastRenderedPageBreak/>
        <w:t>years 2008-2016 only</w:t>
      </w:r>
      <w:r w:rsidR="0084144A">
        <w:rPr>
          <w:rFonts w:ascii="Times New Roman" w:eastAsia="Times New Roman" w:hAnsi="Times New Roman" w:cs="Times New Roman"/>
          <w:sz w:val="24"/>
          <w:szCs w:val="24"/>
        </w:rPr>
        <w:t xml:space="preserve">, the results were </w:t>
      </w:r>
      <w:commentRangeStart w:id="163"/>
      <w:commentRangeStart w:id="164"/>
      <w:r w:rsidR="0084144A">
        <w:rPr>
          <w:rFonts w:ascii="Times New Roman" w:eastAsia="Times New Roman" w:hAnsi="Times New Roman" w:cs="Times New Roman"/>
          <w:sz w:val="24"/>
          <w:szCs w:val="24"/>
        </w:rPr>
        <w:t>slightly better</w:t>
      </w:r>
      <w:commentRangeEnd w:id="163"/>
      <w:r w:rsidR="00811FA7">
        <w:rPr>
          <w:rStyle w:val="CommentReference"/>
        </w:rPr>
        <w:commentReference w:id="163"/>
      </w:r>
      <w:commentRangeEnd w:id="164"/>
      <w:r w:rsidR="00886082">
        <w:rPr>
          <w:rStyle w:val="CommentReference"/>
        </w:rPr>
        <w:commentReference w:id="164"/>
      </w:r>
      <w:r w:rsidR="0084144A">
        <w:rPr>
          <w:rFonts w:ascii="Times New Roman" w:eastAsia="Times New Roman" w:hAnsi="Times New Roman" w:cs="Times New Roman"/>
          <w:sz w:val="24"/>
          <w:szCs w:val="24"/>
        </w:rPr>
        <w:t xml:space="preserve"> than </w:t>
      </w:r>
      <w:r w:rsidR="00811FA7">
        <w:rPr>
          <w:rFonts w:ascii="Times New Roman" w:eastAsia="Times New Roman" w:hAnsi="Times New Roman" w:cs="Times New Roman"/>
          <w:sz w:val="24"/>
          <w:szCs w:val="24"/>
        </w:rPr>
        <w:t>those</w:t>
      </w:r>
      <w:r w:rsidR="003C5860">
        <w:rPr>
          <w:rFonts w:ascii="Times New Roman" w:eastAsia="Times New Roman" w:hAnsi="Times New Roman" w:cs="Times New Roman"/>
          <w:sz w:val="24"/>
          <w:szCs w:val="24"/>
        </w:rPr>
        <w:t xml:space="preserve"> from a model without CMAQ</w:t>
      </w:r>
      <w:r w:rsidR="00811FA7">
        <w:rPr>
          <w:rFonts w:ascii="Times New Roman" w:eastAsia="Times New Roman" w:hAnsi="Times New Roman" w:cs="Times New Roman"/>
          <w:sz w:val="24"/>
          <w:szCs w:val="24"/>
        </w:rPr>
        <w:t xml:space="preserve"> </w:t>
      </w:r>
      <w:r w:rsidR="006D4A37">
        <w:rPr>
          <w:rFonts w:ascii="Times New Roman" w:eastAsia="Times New Roman" w:hAnsi="Times New Roman" w:cs="Times New Roman"/>
          <w:sz w:val="24"/>
          <w:szCs w:val="24"/>
        </w:rPr>
        <w:t>that included</w:t>
      </w:r>
      <w:r w:rsidR="00811FA7">
        <w:rPr>
          <w:rFonts w:ascii="Times New Roman" w:eastAsia="Times New Roman" w:hAnsi="Times New Roman" w:cs="Times New Roman"/>
          <w:sz w:val="24"/>
          <w:szCs w:val="24"/>
        </w:rPr>
        <w:t xml:space="preserve"> 2017 and 2018</w:t>
      </w:r>
      <w:r w:rsidR="001C5BB4">
        <w:rPr>
          <w:rFonts w:ascii="Times New Roman" w:eastAsia="Times New Roman" w:hAnsi="Times New Roman" w:cs="Times New Roman"/>
          <w:sz w:val="24"/>
          <w:szCs w:val="24"/>
        </w:rPr>
        <w:t xml:space="preserve">, but </w:t>
      </w:r>
      <w:r w:rsidR="003C5860">
        <w:rPr>
          <w:rFonts w:ascii="Times New Roman" w:eastAsia="Times New Roman" w:hAnsi="Times New Roman" w:cs="Times New Roman"/>
          <w:sz w:val="24"/>
          <w:szCs w:val="24"/>
        </w:rPr>
        <w:t xml:space="preserve">still </w:t>
      </w:r>
      <w:r w:rsidR="001C5BB4">
        <w:rPr>
          <w:rFonts w:ascii="Times New Roman" w:eastAsia="Times New Roman" w:hAnsi="Times New Roman" w:cs="Times New Roman"/>
          <w:sz w:val="24"/>
          <w:szCs w:val="24"/>
        </w:rPr>
        <w:t xml:space="preserve">worse than </w:t>
      </w:r>
      <w:r w:rsidR="003C5860">
        <w:rPr>
          <w:rFonts w:ascii="Times New Roman" w:eastAsia="Times New Roman" w:hAnsi="Times New Roman" w:cs="Times New Roman"/>
          <w:sz w:val="24"/>
          <w:szCs w:val="24"/>
        </w:rPr>
        <w:t>the model with CMAQ</w:t>
      </w:r>
      <w:r w:rsidR="00811FA7">
        <w:rPr>
          <w:rFonts w:ascii="Times New Roman" w:eastAsia="Times New Roman" w:hAnsi="Times New Roman" w:cs="Times New Roman"/>
          <w:sz w:val="24"/>
          <w:szCs w:val="24"/>
        </w:rPr>
        <w:t>.</w:t>
      </w:r>
      <w:r w:rsidR="00222902">
        <w:rPr>
          <w:rFonts w:ascii="Times New Roman" w:eastAsia="Times New Roman" w:hAnsi="Times New Roman" w:cs="Times New Roman"/>
          <w:sz w:val="24"/>
          <w:szCs w:val="24"/>
        </w:rPr>
        <w:t xml:space="preserve"> </w:t>
      </w:r>
    </w:p>
    <w:p w14:paraId="41E2CCD5" w14:textId="77777777" w:rsidR="00886082" w:rsidRDefault="00886082" w:rsidP="00611CB6">
      <w:pPr>
        <w:spacing w:after="0" w:line="240" w:lineRule="auto"/>
        <w:rPr>
          <w:ins w:id="165" w:author="Colleen Reid" w:date="2020-04-25T22:02:00Z"/>
          <w:rFonts w:ascii="Times New Roman" w:eastAsia="Times New Roman" w:hAnsi="Times New Roman" w:cs="Times New Roman"/>
          <w:sz w:val="24"/>
          <w:szCs w:val="24"/>
        </w:rPr>
      </w:pPr>
    </w:p>
    <w:p w14:paraId="43F5E7E1" w14:textId="77777777" w:rsidR="007A4CA9" w:rsidRDefault="00907C4C" w:rsidP="00611CB6">
      <w:pPr>
        <w:spacing w:after="0" w:line="240" w:lineRule="auto"/>
        <w:rPr>
          <w:ins w:id="166" w:author="Colleen Reid" w:date="2020-04-25T22:05:00Z"/>
          <w:rFonts w:ascii="Times New Roman" w:eastAsia="Times New Roman" w:hAnsi="Times New Roman" w:cs="Times New Roman"/>
          <w:sz w:val="24"/>
          <w:szCs w:val="24"/>
        </w:rPr>
      </w:pPr>
      <w:del w:id="167" w:author="Colleen Reid" w:date="2020-04-25T22:03:00Z">
        <w:r w:rsidDel="00886082">
          <w:rPr>
            <w:rFonts w:ascii="Times New Roman" w:eastAsia="Times New Roman" w:hAnsi="Times New Roman" w:cs="Times New Roman"/>
            <w:sz w:val="24"/>
            <w:szCs w:val="24"/>
          </w:rPr>
          <w:delText>Similarly unsurprising is that the</w:delText>
        </w:r>
      </w:del>
      <w:ins w:id="168" w:author="Colleen Reid" w:date="2020-04-25T22:03:00Z">
        <w:r w:rsidR="00886082">
          <w:rPr>
            <w:rFonts w:ascii="Times New Roman" w:eastAsia="Times New Roman" w:hAnsi="Times New Roman" w:cs="Times New Roman"/>
            <w:sz w:val="24"/>
            <w:szCs w:val="24"/>
          </w:rPr>
          <w:t>The</w:t>
        </w:r>
      </w:ins>
      <w:r>
        <w:rPr>
          <w:rFonts w:ascii="Times New Roman" w:eastAsia="Times New Roman" w:hAnsi="Times New Roman" w:cs="Times New Roman"/>
          <w:sz w:val="24"/>
          <w:szCs w:val="24"/>
        </w:rPr>
        <w:t xml:space="preserve"> spatial</w:t>
      </w:r>
      <w:r w:rsidR="009E54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folds models perform </w:t>
      </w:r>
      <w:del w:id="169" w:author="Colleen Reid" w:date="2020-04-25T22:03:00Z">
        <w:r w:rsidR="002F3BE4" w:rsidDel="00886082">
          <w:rPr>
            <w:rFonts w:ascii="Times New Roman" w:eastAsia="Times New Roman" w:hAnsi="Times New Roman" w:cs="Times New Roman"/>
            <w:sz w:val="24"/>
            <w:szCs w:val="24"/>
          </w:rPr>
          <w:delText xml:space="preserve">much </w:delText>
        </w:r>
      </w:del>
      <w:r>
        <w:rPr>
          <w:rFonts w:ascii="Times New Roman" w:eastAsia="Times New Roman" w:hAnsi="Times New Roman" w:cs="Times New Roman"/>
          <w:sz w:val="24"/>
          <w:szCs w:val="24"/>
        </w:rPr>
        <w:t>worse than the random-folds models.</w:t>
      </w:r>
      <w:r w:rsidR="00FB3C66">
        <w:rPr>
          <w:rFonts w:ascii="Times New Roman" w:eastAsia="Times New Roman" w:hAnsi="Times New Roman" w:cs="Times New Roman"/>
          <w:sz w:val="24"/>
          <w:szCs w:val="24"/>
        </w:rPr>
        <w:t xml:space="preserve"> This is </w:t>
      </w:r>
      <w:ins w:id="170" w:author="Colleen Reid" w:date="2020-04-25T22:03:00Z">
        <w:r w:rsidR="00886082">
          <w:rPr>
            <w:rFonts w:ascii="Times New Roman" w:eastAsia="Times New Roman" w:hAnsi="Times New Roman" w:cs="Times New Roman"/>
            <w:sz w:val="24"/>
            <w:szCs w:val="24"/>
          </w:rPr>
          <w:t xml:space="preserve">not surprising </w:t>
        </w:r>
      </w:ins>
      <w:r w:rsidR="00FB3C66">
        <w:rPr>
          <w:rFonts w:ascii="Times New Roman" w:eastAsia="Times New Roman" w:hAnsi="Times New Roman" w:cs="Times New Roman"/>
          <w:sz w:val="24"/>
          <w:szCs w:val="24"/>
        </w:rPr>
        <w:t>because the spatial folds do not allow for observations from the same location</w:t>
      </w:r>
      <w:r w:rsidR="001D2B91">
        <w:rPr>
          <w:rFonts w:ascii="Times New Roman" w:eastAsia="Times New Roman" w:hAnsi="Times New Roman" w:cs="Times New Roman"/>
          <w:sz w:val="24"/>
          <w:szCs w:val="24"/>
        </w:rPr>
        <w:t xml:space="preserve"> to be in multiple folds</w:t>
      </w:r>
      <w:ins w:id="171" w:author="Colleen Reid" w:date="2020-04-25T22:03:00Z">
        <w:r w:rsidR="00886082">
          <w:rPr>
            <w:rFonts w:ascii="Times New Roman" w:eastAsia="Times New Roman" w:hAnsi="Times New Roman" w:cs="Times New Roman"/>
            <w:sz w:val="24"/>
            <w:szCs w:val="24"/>
          </w:rPr>
          <w:t>, therefore the models are predicting to locations that they did not train on, whereas random folds have likely trained on observations</w:t>
        </w:r>
      </w:ins>
      <w:ins w:id="172" w:author="Colleen Reid" w:date="2020-04-25T22:04:00Z">
        <w:r w:rsidR="00886082">
          <w:rPr>
            <w:rFonts w:ascii="Times New Roman" w:eastAsia="Times New Roman" w:hAnsi="Times New Roman" w:cs="Times New Roman"/>
            <w:sz w:val="24"/>
            <w:szCs w:val="24"/>
          </w:rPr>
          <w:t xml:space="preserve"> at all locations, thus are more likely to predict values better for those locations</w:t>
        </w:r>
      </w:ins>
      <w:r w:rsidR="001D2B91">
        <w:rPr>
          <w:rFonts w:ascii="Times New Roman" w:eastAsia="Times New Roman" w:hAnsi="Times New Roman" w:cs="Times New Roman"/>
          <w:sz w:val="24"/>
          <w:szCs w:val="24"/>
        </w:rPr>
        <w:t>.</w:t>
      </w:r>
      <w:ins w:id="173" w:author="Colleen Reid" w:date="2020-04-25T22:04:00Z">
        <w:r w:rsidR="00886082">
          <w:rPr>
            <w:rFonts w:ascii="Times New Roman" w:eastAsia="Times New Roman" w:hAnsi="Times New Roman" w:cs="Times New Roman"/>
            <w:sz w:val="24"/>
            <w:szCs w:val="24"/>
          </w:rPr>
          <w:t xml:space="preserve"> Using solely random folds, however, can be misleading as to the performance of the models when they are predicting at locations without monitoring data. Thus we posit that most of the </w:t>
        </w:r>
      </w:ins>
      <w:ins w:id="174" w:author="Colleen Reid" w:date="2020-04-25T22:05:00Z">
        <w:r w:rsidR="00886082">
          <w:rPr>
            <w:rFonts w:ascii="Times New Roman" w:eastAsia="Times New Roman" w:hAnsi="Times New Roman" w:cs="Times New Roman"/>
            <w:sz w:val="24"/>
            <w:szCs w:val="24"/>
          </w:rPr>
          <w:t xml:space="preserve">models presented in the literature previously that use random folds are reporting </w:t>
        </w:r>
        <w:r w:rsidR="007A4CA9">
          <w:rPr>
            <w:rFonts w:ascii="Times New Roman" w:eastAsia="Times New Roman" w:hAnsi="Times New Roman" w:cs="Times New Roman"/>
            <w:sz w:val="24"/>
            <w:szCs w:val="24"/>
          </w:rPr>
          <w:t xml:space="preserve">R2 values that are likely higher than their predictive performance at non-sampled locations. </w:t>
        </w:r>
      </w:ins>
    </w:p>
    <w:p w14:paraId="235F6064" w14:textId="77777777" w:rsidR="007A4CA9" w:rsidRDefault="007A4CA9" w:rsidP="00611CB6">
      <w:pPr>
        <w:spacing w:after="0" w:line="240" w:lineRule="auto"/>
        <w:rPr>
          <w:ins w:id="175" w:author="Colleen Reid" w:date="2020-04-25T22:05:00Z"/>
          <w:rFonts w:ascii="Times New Roman" w:eastAsia="Times New Roman" w:hAnsi="Times New Roman" w:cs="Times New Roman"/>
          <w:sz w:val="24"/>
          <w:szCs w:val="24"/>
        </w:rPr>
      </w:pPr>
    </w:p>
    <w:p w14:paraId="1C5EAC30" w14:textId="2E17C8E5" w:rsidR="00886082" w:rsidRDefault="00907C4C" w:rsidP="007A4CA9">
      <w:pPr>
        <w:spacing w:after="0" w:line="240" w:lineRule="auto"/>
        <w:rPr>
          <w:ins w:id="176" w:author="Colleen Reid" w:date="2020-04-25T22:07:00Z"/>
          <w:rFonts w:ascii="Times New Roman" w:eastAsia="Times New Roman" w:hAnsi="Times New Roman" w:cs="Times New Roman"/>
          <w:sz w:val="24"/>
          <w:szCs w:val="24"/>
        </w:rPr>
      </w:pPr>
      <w:del w:id="177" w:author="Colleen Reid" w:date="2020-04-25T22:05:00Z">
        <w:r w:rsidDel="007A4CA9">
          <w:rPr>
            <w:rFonts w:ascii="Times New Roman" w:eastAsia="Times New Roman" w:hAnsi="Times New Roman" w:cs="Times New Roman"/>
            <w:sz w:val="24"/>
            <w:szCs w:val="24"/>
          </w:rPr>
          <w:delText xml:space="preserve"> </w:delText>
        </w:r>
        <w:r w:rsidR="00C2542F" w:rsidDel="007A4CA9">
          <w:rPr>
            <w:rFonts w:ascii="Times New Roman" w:eastAsia="Times New Roman" w:hAnsi="Times New Roman" w:cs="Times New Roman"/>
            <w:sz w:val="24"/>
            <w:szCs w:val="24"/>
          </w:rPr>
          <w:delText xml:space="preserve">Finally, </w:delText>
        </w:r>
        <w:r w:rsidR="00E071F2" w:rsidDel="007A4CA9">
          <w:rPr>
            <w:rFonts w:ascii="Times New Roman" w:eastAsia="Times New Roman" w:hAnsi="Times New Roman" w:cs="Times New Roman"/>
            <w:sz w:val="24"/>
            <w:szCs w:val="24"/>
          </w:rPr>
          <w:delText>the</w:delText>
        </w:r>
      </w:del>
      <w:ins w:id="178" w:author="Colleen Reid" w:date="2020-04-25T22:05:00Z">
        <w:r w:rsidR="007A4CA9">
          <w:rPr>
            <w:rFonts w:ascii="Times New Roman" w:eastAsia="Times New Roman" w:hAnsi="Times New Roman" w:cs="Times New Roman"/>
            <w:sz w:val="24"/>
            <w:szCs w:val="24"/>
          </w:rPr>
          <w:t xml:space="preserve">Performance of our models </w:t>
        </w:r>
      </w:ins>
      <w:ins w:id="179" w:author="Colleen Reid" w:date="2020-04-25T22:06:00Z">
        <w:r w:rsidR="007A4CA9">
          <w:rPr>
            <w:rFonts w:ascii="Times New Roman" w:eastAsia="Times New Roman" w:hAnsi="Times New Roman" w:cs="Times New Roman"/>
            <w:sz w:val="24"/>
            <w:szCs w:val="24"/>
          </w:rPr>
          <w:t>on</w:t>
        </w:r>
      </w:ins>
      <w:ins w:id="180" w:author="Colleen Reid" w:date="2020-04-25T22:05:00Z">
        <w:r w:rsidR="007A4CA9">
          <w:rPr>
            <w:rFonts w:ascii="Times New Roman" w:eastAsia="Times New Roman" w:hAnsi="Times New Roman" w:cs="Times New Roman"/>
            <w:sz w:val="24"/>
            <w:szCs w:val="24"/>
          </w:rPr>
          <w:t xml:space="preserve"> </w:t>
        </w:r>
      </w:ins>
      <w:ins w:id="181" w:author="Colleen Reid" w:date="2020-04-25T22:06:00Z">
        <w:r w:rsidR="007A4CA9">
          <w:rPr>
            <w:rFonts w:ascii="Times New Roman" w:eastAsia="Times New Roman" w:hAnsi="Times New Roman" w:cs="Times New Roman"/>
            <w:sz w:val="24"/>
            <w:szCs w:val="24"/>
          </w:rPr>
          <w:t xml:space="preserve">our </w:t>
        </w:r>
      </w:ins>
      <w:ins w:id="182" w:author="Colleen Reid" w:date="2020-04-25T22:05:00Z">
        <w:r w:rsidR="007A4CA9">
          <w:rPr>
            <w:rFonts w:ascii="Times New Roman" w:eastAsia="Times New Roman" w:hAnsi="Times New Roman" w:cs="Times New Roman"/>
            <w:sz w:val="24"/>
            <w:szCs w:val="24"/>
          </w:rPr>
          <w:t>comp</w:t>
        </w:r>
      </w:ins>
      <w:ins w:id="183" w:author="Colleen Reid" w:date="2020-04-25T22:06:00Z">
        <w:r w:rsidR="007A4CA9">
          <w:rPr>
            <w:rFonts w:ascii="Times New Roman" w:eastAsia="Times New Roman" w:hAnsi="Times New Roman" w:cs="Times New Roman"/>
            <w:sz w:val="24"/>
            <w:szCs w:val="24"/>
          </w:rPr>
          <w:t>letely left-out</w:t>
        </w:r>
      </w:ins>
      <w:r w:rsidR="00E071F2">
        <w:rPr>
          <w:rFonts w:ascii="Times New Roman" w:eastAsia="Times New Roman" w:hAnsi="Times New Roman" w:cs="Times New Roman"/>
          <w:sz w:val="24"/>
          <w:szCs w:val="24"/>
        </w:rPr>
        <w:t xml:space="preserve"> testing </w:t>
      </w:r>
      <w:ins w:id="184" w:author="Colleen Reid" w:date="2020-04-25T22:06:00Z">
        <w:r w:rsidR="007A4CA9">
          <w:rPr>
            <w:rFonts w:ascii="Times New Roman" w:eastAsia="Times New Roman" w:hAnsi="Times New Roman" w:cs="Times New Roman"/>
            <w:sz w:val="24"/>
            <w:szCs w:val="24"/>
          </w:rPr>
          <w:t xml:space="preserve">data set provide worse </w:t>
        </w:r>
      </w:ins>
      <w:r w:rsidR="00E071F2">
        <w:rPr>
          <w:rFonts w:ascii="Times New Roman" w:eastAsia="Times New Roman" w:hAnsi="Times New Roman" w:cs="Times New Roman"/>
          <w:sz w:val="24"/>
          <w:szCs w:val="24"/>
        </w:rPr>
        <w:t xml:space="preserve">metrics </w:t>
      </w:r>
      <w:del w:id="185" w:author="Colleen Reid" w:date="2020-04-25T22:06:00Z">
        <w:r w:rsidR="00E071F2" w:rsidDel="007A4CA9">
          <w:rPr>
            <w:rFonts w:ascii="Times New Roman" w:eastAsia="Times New Roman" w:hAnsi="Times New Roman" w:cs="Times New Roman"/>
            <w:sz w:val="24"/>
            <w:szCs w:val="24"/>
          </w:rPr>
          <w:delText xml:space="preserve">all perform worse </w:delText>
        </w:r>
      </w:del>
      <w:r w:rsidR="00E071F2">
        <w:rPr>
          <w:rFonts w:ascii="Times New Roman" w:eastAsia="Times New Roman" w:hAnsi="Times New Roman" w:cs="Times New Roman"/>
          <w:sz w:val="24"/>
          <w:szCs w:val="24"/>
        </w:rPr>
        <w:t>than their training (10-fold CV) counterparts.</w:t>
      </w:r>
      <w:r w:rsidR="00D04BED">
        <w:rPr>
          <w:rFonts w:ascii="Times New Roman" w:eastAsia="Times New Roman" w:hAnsi="Times New Roman" w:cs="Times New Roman"/>
          <w:sz w:val="24"/>
          <w:szCs w:val="24"/>
        </w:rPr>
        <w:t xml:space="preserve"> </w:t>
      </w:r>
      <w:commentRangeStart w:id="186"/>
      <w:r w:rsidR="00D04BED">
        <w:rPr>
          <w:rFonts w:ascii="Times New Roman" w:eastAsia="Times New Roman" w:hAnsi="Times New Roman" w:cs="Times New Roman"/>
          <w:sz w:val="24"/>
          <w:szCs w:val="24"/>
        </w:rPr>
        <w:t>Some of th</w:t>
      </w:r>
      <w:r w:rsidR="00501604">
        <w:rPr>
          <w:rFonts w:ascii="Times New Roman" w:eastAsia="Times New Roman" w:hAnsi="Times New Roman" w:cs="Times New Roman"/>
          <w:sz w:val="24"/>
          <w:szCs w:val="24"/>
        </w:rPr>
        <w:t xml:space="preserve">e </w:t>
      </w:r>
      <w:r w:rsidR="00314D3F">
        <w:rPr>
          <w:rFonts w:ascii="Times New Roman" w:eastAsia="Times New Roman" w:hAnsi="Times New Roman" w:cs="Times New Roman"/>
          <w:sz w:val="24"/>
          <w:szCs w:val="24"/>
        </w:rPr>
        <w:t xml:space="preserve">discrepancy between training and testing set results is </w:t>
      </w:r>
      <w:r w:rsidR="00571164">
        <w:rPr>
          <w:rFonts w:ascii="Times New Roman" w:eastAsia="Times New Roman" w:hAnsi="Times New Roman" w:cs="Times New Roman"/>
          <w:sz w:val="24"/>
          <w:szCs w:val="24"/>
        </w:rPr>
        <w:t>because</w:t>
      </w:r>
      <w:r w:rsidR="00314D3F">
        <w:rPr>
          <w:rFonts w:ascii="Times New Roman" w:eastAsia="Times New Roman" w:hAnsi="Times New Roman" w:cs="Times New Roman"/>
          <w:sz w:val="24"/>
          <w:szCs w:val="24"/>
        </w:rPr>
        <w:t xml:space="preserve"> </w:t>
      </w:r>
      <w:r w:rsidR="008A3663">
        <w:rPr>
          <w:rFonts w:ascii="Times New Roman" w:eastAsia="Times New Roman" w:hAnsi="Times New Roman" w:cs="Times New Roman"/>
          <w:sz w:val="24"/>
          <w:szCs w:val="24"/>
        </w:rPr>
        <w:t xml:space="preserve">of </w:t>
      </w:r>
      <w:r w:rsidR="00314D3F">
        <w:rPr>
          <w:rFonts w:ascii="Times New Roman" w:eastAsia="Times New Roman" w:hAnsi="Times New Roman" w:cs="Times New Roman"/>
          <w:sz w:val="24"/>
          <w:szCs w:val="24"/>
        </w:rPr>
        <w:t xml:space="preserve">the testing data set </w:t>
      </w:r>
      <w:r w:rsidR="008A3663">
        <w:rPr>
          <w:rFonts w:ascii="Times New Roman" w:eastAsia="Times New Roman" w:hAnsi="Times New Roman" w:cs="Times New Roman"/>
          <w:sz w:val="24"/>
          <w:szCs w:val="24"/>
        </w:rPr>
        <w:t>not being</w:t>
      </w:r>
      <w:r w:rsidR="00314D3F">
        <w:rPr>
          <w:rFonts w:ascii="Times New Roman" w:eastAsia="Times New Roman" w:hAnsi="Times New Roman" w:cs="Times New Roman"/>
          <w:sz w:val="24"/>
          <w:szCs w:val="24"/>
        </w:rPr>
        <w:t xml:space="preserve"> used to inform </w:t>
      </w:r>
      <w:ins w:id="187" w:author="Colleen Reid" w:date="2020-04-25T22:07:00Z">
        <w:r w:rsidR="007A4CA9">
          <w:rPr>
            <w:rFonts w:ascii="Times New Roman" w:eastAsia="Times New Roman" w:hAnsi="Times New Roman" w:cs="Times New Roman"/>
            <w:sz w:val="24"/>
            <w:szCs w:val="24"/>
          </w:rPr>
          <w:t xml:space="preserve">the </w:t>
        </w:r>
      </w:ins>
      <w:r w:rsidR="00314D3F">
        <w:rPr>
          <w:rFonts w:ascii="Times New Roman" w:eastAsia="Times New Roman" w:hAnsi="Times New Roman" w:cs="Times New Roman"/>
          <w:sz w:val="24"/>
          <w:szCs w:val="24"/>
        </w:rPr>
        <w:t>model</w:t>
      </w:r>
      <w:del w:id="188" w:author="Colleen Reid" w:date="2020-04-25T22:07:00Z">
        <w:r w:rsidR="00314D3F" w:rsidDel="007A4CA9">
          <w:rPr>
            <w:rFonts w:ascii="Times New Roman" w:eastAsia="Times New Roman" w:hAnsi="Times New Roman" w:cs="Times New Roman"/>
            <w:sz w:val="24"/>
            <w:szCs w:val="24"/>
          </w:rPr>
          <w:delText xml:space="preserve"> selection</w:delText>
        </w:r>
      </w:del>
      <w:r w:rsidR="00501604">
        <w:rPr>
          <w:rFonts w:ascii="Times New Roman" w:eastAsia="Times New Roman" w:hAnsi="Times New Roman" w:cs="Times New Roman"/>
          <w:sz w:val="24"/>
          <w:szCs w:val="24"/>
        </w:rPr>
        <w:t xml:space="preserve">; some of the discrepancy is </w:t>
      </w:r>
      <w:r w:rsidR="00891BD6">
        <w:rPr>
          <w:rFonts w:ascii="Times New Roman" w:eastAsia="Times New Roman" w:hAnsi="Times New Roman" w:cs="Times New Roman"/>
          <w:sz w:val="24"/>
          <w:szCs w:val="24"/>
        </w:rPr>
        <w:t xml:space="preserve">because of </w:t>
      </w:r>
      <w:r w:rsidR="00501604">
        <w:rPr>
          <w:rFonts w:ascii="Times New Roman" w:eastAsia="Times New Roman" w:hAnsi="Times New Roman" w:cs="Times New Roman"/>
          <w:sz w:val="24"/>
          <w:szCs w:val="24"/>
        </w:rPr>
        <w:t>random chance</w:t>
      </w:r>
      <w:ins w:id="189" w:author="Colleen Reid" w:date="2020-04-25T22:06:00Z">
        <w:r w:rsidR="007A4CA9">
          <w:rPr>
            <w:rFonts w:ascii="Times New Roman" w:eastAsia="Times New Roman" w:hAnsi="Times New Roman" w:cs="Times New Roman"/>
            <w:sz w:val="24"/>
            <w:szCs w:val="24"/>
          </w:rPr>
          <w:t xml:space="preserve"> of a given monitoring site being in the testing data set</w:t>
        </w:r>
      </w:ins>
      <w:r w:rsidR="00501604">
        <w:rPr>
          <w:rFonts w:ascii="Times New Roman" w:eastAsia="Times New Roman" w:hAnsi="Times New Roman" w:cs="Times New Roman"/>
          <w:sz w:val="24"/>
          <w:szCs w:val="24"/>
        </w:rPr>
        <w:t xml:space="preserve">. </w:t>
      </w:r>
      <w:commentRangeEnd w:id="186"/>
      <w:r w:rsidR="008658D7">
        <w:rPr>
          <w:rStyle w:val="CommentReference"/>
        </w:rPr>
        <w:commentReference w:id="186"/>
      </w:r>
    </w:p>
    <w:p w14:paraId="6182BE46" w14:textId="77777777" w:rsidR="007A4CA9" w:rsidRDefault="007A4CA9" w:rsidP="007A4CA9">
      <w:pPr>
        <w:spacing w:after="0" w:line="240" w:lineRule="auto"/>
        <w:rPr>
          <w:ins w:id="190" w:author="Colleen Reid" w:date="2020-04-25T22:00:00Z"/>
          <w:rFonts w:ascii="Times New Roman" w:eastAsia="Times New Roman" w:hAnsi="Times New Roman" w:cs="Times New Roman"/>
          <w:sz w:val="24"/>
          <w:szCs w:val="24"/>
        </w:rPr>
        <w:pPrChange w:id="191" w:author="Colleen Reid" w:date="2020-04-25T22:07:00Z">
          <w:pPr/>
        </w:pPrChange>
      </w:pPr>
    </w:p>
    <w:p w14:paraId="12F7CF71" w14:textId="18B7D452" w:rsidR="00886082" w:rsidDel="00A224DA" w:rsidRDefault="00A224DA" w:rsidP="00886082">
      <w:pPr>
        <w:rPr>
          <w:del w:id="192" w:author="Colleen Reid" w:date="2020-04-25T22:10:00Z"/>
          <w:rFonts w:ascii="Times New Roman" w:eastAsia="Times New Roman" w:hAnsi="Times New Roman" w:cs="Times New Roman"/>
          <w:sz w:val="24"/>
          <w:szCs w:val="24"/>
        </w:rPr>
        <w:pPrChange w:id="193" w:author="Colleen Reid" w:date="2020-04-25T22:00:00Z">
          <w:pPr>
            <w:spacing w:after="0" w:line="240" w:lineRule="auto"/>
          </w:pPr>
        </w:pPrChange>
      </w:pPr>
      <w:ins w:id="194" w:author="Colleen Reid" w:date="2020-04-25T22:08:00Z">
        <w:r>
          <w:rPr>
            <w:rFonts w:ascii="Times New Roman" w:eastAsia="Times New Roman" w:hAnsi="Times New Roman" w:cs="Times New Roman"/>
            <w:sz w:val="24"/>
            <w:szCs w:val="24"/>
          </w:rPr>
          <w:t>T</w:t>
        </w:r>
      </w:ins>
      <w:ins w:id="195" w:author="Colleen Reid" w:date="2020-04-25T22:00:00Z">
        <w:r w:rsidR="00886082">
          <w:rPr>
            <w:rFonts w:ascii="Times New Roman" w:eastAsia="Times New Roman" w:hAnsi="Times New Roman" w:cs="Times New Roman"/>
            <w:sz w:val="24"/>
            <w:szCs w:val="24"/>
          </w:rPr>
          <w:t xml:space="preserve">he performance metrics for </w:t>
        </w:r>
      </w:ins>
      <w:ins w:id="196" w:author="Colleen Reid" w:date="2020-04-25T22:08:00Z">
        <w:r>
          <w:rPr>
            <w:rFonts w:ascii="Times New Roman" w:eastAsia="Times New Roman" w:hAnsi="Times New Roman" w:cs="Times New Roman"/>
            <w:sz w:val="24"/>
            <w:szCs w:val="24"/>
          </w:rPr>
          <w:t xml:space="preserve">our </w:t>
        </w:r>
      </w:ins>
      <w:ins w:id="197" w:author="Colleen Reid" w:date="2020-04-25T22:00:00Z">
        <w:r w:rsidR="00886082">
          <w:rPr>
            <w:rFonts w:ascii="Times New Roman" w:eastAsia="Times New Roman" w:hAnsi="Times New Roman" w:cs="Times New Roman"/>
            <w:sz w:val="24"/>
            <w:szCs w:val="24"/>
          </w:rPr>
          <w:t>full models (without any cross-validation folds</w:t>
        </w:r>
      </w:ins>
      <w:ins w:id="198" w:author="Colleen Reid" w:date="2020-04-25T22:08:00Z">
        <w:r>
          <w:rPr>
            <w:rFonts w:ascii="Times New Roman" w:eastAsia="Times New Roman" w:hAnsi="Times New Roman" w:cs="Times New Roman"/>
            <w:sz w:val="24"/>
            <w:szCs w:val="24"/>
          </w:rPr>
          <w:t xml:space="preserve"> and that we use for prediction</w:t>
        </w:r>
      </w:ins>
      <w:ins w:id="199" w:author="Colleen Reid" w:date="2020-04-25T22:00:00Z">
        <w:r w:rsidR="00886082">
          <w:rPr>
            <w:rFonts w:ascii="Times New Roman" w:eastAsia="Times New Roman" w:hAnsi="Times New Roman" w:cs="Times New Roman"/>
            <w:sz w:val="24"/>
            <w:szCs w:val="24"/>
          </w:rPr>
          <w:t xml:space="preserve">) on the CMAQ and non-CMAQ datasets are, respectively, </w:t>
        </w:r>
        <w:commentRangeStart w:id="200"/>
        <w:r w:rsidR="00886082">
          <w:rPr>
            <w:rFonts w:ascii="Times New Roman" w:eastAsia="Times New Roman" w:hAnsi="Times New Roman" w:cs="Times New Roman"/>
            <w:sz w:val="24"/>
            <w:szCs w:val="24"/>
          </w:rPr>
          <w:t xml:space="preserve">RMSE = </w:t>
        </w:r>
        <w:r w:rsidR="00886082" w:rsidRPr="00E12F0B">
          <w:rPr>
            <w:rFonts w:ascii="Times New Roman" w:hAnsi="Times New Roman" w:cs="Times New Roman"/>
            <w:sz w:val="24"/>
            <w:szCs w:val="24"/>
          </w:rPr>
          <w:t>1.726</w:t>
        </w:r>
        <w:r w:rsidR="00886082">
          <w:rPr>
            <w:rFonts w:ascii="Times New Roman" w:hAnsi="Times New Roman" w:cs="Times New Roman"/>
            <w:sz w:val="24"/>
            <w:szCs w:val="24"/>
          </w:rPr>
          <w:t xml:space="preserve"> </w:t>
        </w:r>
      </w:ins>
      <w:commentRangeEnd w:id="200"/>
      <w:ins w:id="201" w:author="Colleen Reid" w:date="2020-04-25T22:08:00Z">
        <w:r>
          <w:rPr>
            <w:rStyle w:val="CommentReference"/>
          </w:rPr>
          <w:commentReference w:id="200"/>
        </w:r>
      </w:ins>
      <w:ins w:id="202" w:author="Colleen Reid" w:date="2020-04-25T22:00:00Z">
        <w:r w:rsidR="00886082">
          <w:rPr>
            <w:rFonts w:ascii="Times New Roman" w:hAnsi="Times New Roman" w:cs="Times New Roman"/>
            <w:sz w:val="24"/>
            <w:szCs w:val="24"/>
          </w:rPr>
          <w:t>and R</w:t>
        </w:r>
        <w:r w:rsidR="00886082">
          <w:rPr>
            <w:rFonts w:ascii="Times New Roman" w:hAnsi="Times New Roman" w:cs="Times New Roman"/>
            <w:sz w:val="24"/>
            <w:szCs w:val="24"/>
            <w:vertAlign w:val="superscript"/>
          </w:rPr>
          <w:t>2</w:t>
        </w:r>
        <w:r w:rsidR="00886082">
          <w:rPr>
            <w:rFonts w:ascii="Times New Roman" w:hAnsi="Times New Roman" w:cs="Times New Roman"/>
            <w:sz w:val="24"/>
            <w:szCs w:val="24"/>
          </w:rPr>
          <w:t xml:space="preserve"> = </w:t>
        </w:r>
        <w:r w:rsidR="00886082" w:rsidRPr="00E12F0B">
          <w:rPr>
            <w:rFonts w:ascii="Times New Roman" w:hAnsi="Times New Roman" w:cs="Times New Roman"/>
            <w:sz w:val="24"/>
            <w:szCs w:val="24"/>
          </w:rPr>
          <w:t>0.960</w:t>
        </w:r>
        <w:r w:rsidR="00886082">
          <w:rPr>
            <w:rFonts w:ascii="Times New Roman" w:hAnsi="Times New Roman" w:cs="Times New Roman"/>
            <w:sz w:val="24"/>
            <w:szCs w:val="24"/>
          </w:rPr>
          <w:t xml:space="preserve">; RMSE = </w:t>
        </w:r>
        <w:r w:rsidR="00886082" w:rsidRPr="00E12F0B">
          <w:rPr>
            <w:rFonts w:ascii="Times New Roman" w:hAnsi="Times New Roman" w:cs="Times New Roman"/>
            <w:sz w:val="24"/>
            <w:szCs w:val="24"/>
          </w:rPr>
          <w:t>2.027</w:t>
        </w:r>
        <w:r w:rsidR="00886082">
          <w:rPr>
            <w:rFonts w:ascii="Times New Roman" w:hAnsi="Times New Roman" w:cs="Times New Roman"/>
            <w:sz w:val="24"/>
            <w:szCs w:val="24"/>
          </w:rPr>
          <w:t xml:space="preserve"> and R</w:t>
        </w:r>
        <w:r w:rsidR="00886082">
          <w:rPr>
            <w:rFonts w:ascii="Times New Roman" w:hAnsi="Times New Roman" w:cs="Times New Roman"/>
            <w:sz w:val="24"/>
            <w:szCs w:val="24"/>
            <w:vertAlign w:val="superscript"/>
          </w:rPr>
          <w:t>2</w:t>
        </w:r>
        <w:r w:rsidR="00886082">
          <w:rPr>
            <w:rFonts w:ascii="Times New Roman" w:hAnsi="Times New Roman" w:cs="Times New Roman"/>
            <w:sz w:val="24"/>
            <w:szCs w:val="24"/>
          </w:rPr>
          <w:t xml:space="preserve"> = </w:t>
        </w:r>
        <w:r w:rsidR="00886082" w:rsidRPr="00E12F0B">
          <w:rPr>
            <w:rFonts w:ascii="Times New Roman" w:hAnsi="Times New Roman" w:cs="Times New Roman"/>
            <w:sz w:val="24"/>
            <w:szCs w:val="24"/>
          </w:rPr>
          <w:t>0.961</w:t>
        </w:r>
        <w:r w:rsidR="00886082">
          <w:rPr>
            <w:rFonts w:ascii="Times New Roman" w:hAnsi="Times New Roman" w:cs="Times New Roman"/>
            <w:sz w:val="24"/>
            <w:szCs w:val="24"/>
          </w:rPr>
          <w:t xml:space="preserve">. These are much better performance metrics than any of those in the tables below because the full models </w:t>
        </w:r>
      </w:ins>
      <w:ins w:id="203" w:author="Colleen Reid" w:date="2020-04-25T22:09:00Z">
        <w:r>
          <w:rPr>
            <w:rFonts w:ascii="Times New Roman" w:hAnsi="Times New Roman" w:cs="Times New Roman"/>
            <w:sz w:val="24"/>
            <w:szCs w:val="24"/>
          </w:rPr>
          <w:t>train on the whole data set</w:t>
        </w:r>
      </w:ins>
      <w:ins w:id="204" w:author="Colleen Reid" w:date="2020-04-25T22:00:00Z">
        <w:r w:rsidR="00886082">
          <w:rPr>
            <w:rFonts w:ascii="Times New Roman" w:hAnsi="Times New Roman" w:cs="Times New Roman"/>
            <w:sz w:val="24"/>
            <w:szCs w:val="24"/>
          </w:rPr>
          <w:t xml:space="preserve">, and thus are not realistic representations of how accurately our model will be able to predict at locations outside of our training set, which is best represented by the spatial folds models. </w:t>
        </w:r>
      </w:ins>
    </w:p>
    <w:p w14:paraId="44C552A2" w14:textId="77777777" w:rsidR="00417D15" w:rsidDel="00A224DA" w:rsidRDefault="00417D15" w:rsidP="00A224DA">
      <w:pPr>
        <w:rPr>
          <w:del w:id="205" w:author="Colleen Reid" w:date="2020-04-25T22:10:00Z"/>
          <w:color w:val="000000"/>
          <w:bdr w:val="none" w:sz="0" w:space="0" w:color="auto" w:frame="1"/>
        </w:rPr>
        <w:pPrChange w:id="206" w:author="Colleen Reid" w:date="2020-04-25T22:10:00Z">
          <w:pPr>
            <w:spacing w:after="0" w:line="240" w:lineRule="auto"/>
          </w:pPr>
        </w:pPrChange>
      </w:pPr>
    </w:p>
    <w:p w14:paraId="44AE6F7A" w14:textId="367B786E" w:rsidR="00AD13E9" w:rsidRDefault="00417D15" w:rsidP="00611CB6">
      <w:pPr>
        <w:spacing w:after="0" w:line="240" w:lineRule="auto"/>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Henceforth, all results in this section refer to</w:t>
      </w:r>
      <w:r w:rsidR="005D522D">
        <w:rPr>
          <w:rFonts w:ascii="Times New Roman" w:hAnsi="Times New Roman" w:cs="Times New Roman"/>
          <w:color w:val="000000"/>
          <w:sz w:val="24"/>
          <w:szCs w:val="24"/>
          <w:bdr w:val="none" w:sz="0" w:space="0" w:color="auto" w:frame="1"/>
        </w:rPr>
        <w:t xml:space="preserve"> the spatial-folds analysis</w:t>
      </w:r>
      <w:r>
        <w:rPr>
          <w:rFonts w:ascii="Times New Roman" w:hAnsi="Times New Roman" w:cs="Times New Roman"/>
          <w:color w:val="000000"/>
          <w:sz w:val="24"/>
          <w:szCs w:val="24"/>
          <w:bdr w:val="none" w:sz="0" w:space="0" w:color="auto" w:frame="1"/>
        </w:rPr>
        <w:t xml:space="preserve">. </w:t>
      </w:r>
      <w:r w:rsidR="00BC0426">
        <w:rPr>
          <w:rFonts w:ascii="Times New Roman" w:hAnsi="Times New Roman" w:cs="Times New Roman"/>
          <w:color w:val="000000"/>
          <w:sz w:val="24"/>
          <w:szCs w:val="24"/>
          <w:bdr w:val="none" w:sz="0" w:space="0" w:color="auto" w:frame="1"/>
        </w:rPr>
        <w:t>Results from the random-folds analysis are in the Supplementary Material.</w:t>
      </w:r>
    </w:p>
    <w:p w14:paraId="39C7DBD1" w14:textId="4348C22F" w:rsidR="0024570C" w:rsidRDefault="0024570C" w:rsidP="00611CB6">
      <w:pPr>
        <w:spacing w:after="0" w:line="240" w:lineRule="auto"/>
        <w:rPr>
          <w:rFonts w:ascii="Times New Roman" w:hAnsi="Times New Roman" w:cs="Times New Roman"/>
          <w:color w:val="000000"/>
          <w:sz w:val="24"/>
          <w:szCs w:val="24"/>
          <w:bdr w:val="none" w:sz="0" w:space="0" w:color="auto" w:frame="1"/>
        </w:rPr>
      </w:pPr>
    </w:p>
    <w:p w14:paraId="594E5612" w14:textId="05419903" w:rsidR="0024570C" w:rsidRPr="00CD1D0E" w:rsidRDefault="0024570C" w:rsidP="00CA4750">
      <w:pPr>
        <w:spacing w:after="0" w:line="240" w:lineRule="auto"/>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 xml:space="preserve">The </w:t>
      </w:r>
      <w:r w:rsidR="00834880">
        <w:rPr>
          <w:rFonts w:ascii="Times New Roman" w:hAnsi="Times New Roman" w:cs="Times New Roman"/>
          <w:color w:val="000000"/>
          <w:sz w:val="24"/>
          <w:szCs w:val="24"/>
          <w:bdr w:val="none" w:sz="0" w:space="0" w:color="auto" w:frame="1"/>
        </w:rPr>
        <w:t>predicted</w:t>
      </w:r>
      <w:r>
        <w:rPr>
          <w:rFonts w:ascii="Times New Roman" w:hAnsi="Times New Roman" w:cs="Times New Roman"/>
          <w:color w:val="000000"/>
          <w:sz w:val="24"/>
          <w:szCs w:val="24"/>
          <w:bdr w:val="none" w:sz="0" w:space="0" w:color="auto" w:frame="1"/>
        </w:rPr>
        <w:t>-versus-observed plots in Figure XX illustrate th</w:t>
      </w:r>
      <w:r w:rsidR="002D41D0">
        <w:rPr>
          <w:rFonts w:ascii="Times New Roman" w:hAnsi="Times New Roman" w:cs="Times New Roman"/>
          <w:color w:val="000000"/>
          <w:sz w:val="24"/>
          <w:szCs w:val="24"/>
          <w:bdr w:val="none" w:sz="0" w:space="0" w:color="auto" w:frame="1"/>
        </w:rPr>
        <w:t xml:space="preserve">e </w:t>
      </w:r>
      <w:r w:rsidR="00834880">
        <w:rPr>
          <w:rFonts w:ascii="Times New Roman" w:hAnsi="Times New Roman" w:cs="Times New Roman"/>
          <w:color w:val="000000"/>
          <w:sz w:val="24"/>
          <w:szCs w:val="24"/>
          <w:bdr w:val="none" w:sz="0" w:space="0" w:color="auto" w:frame="1"/>
        </w:rPr>
        <w:t>variation in both predictions from our models and observations of PM</w:t>
      </w:r>
      <w:r w:rsidR="00834880">
        <w:rPr>
          <w:rFonts w:ascii="Times New Roman" w:hAnsi="Times New Roman" w:cs="Times New Roman"/>
          <w:color w:val="000000"/>
          <w:sz w:val="24"/>
          <w:szCs w:val="24"/>
          <w:bdr w:val="none" w:sz="0" w:space="0" w:color="auto" w:frame="1"/>
          <w:vertAlign w:val="subscript"/>
        </w:rPr>
        <w:t>2.5</w:t>
      </w:r>
      <w:r w:rsidR="00F325FF">
        <w:rPr>
          <w:rFonts w:ascii="Times New Roman" w:hAnsi="Times New Roman" w:cs="Times New Roman"/>
          <w:color w:val="000000"/>
          <w:sz w:val="24"/>
          <w:szCs w:val="24"/>
          <w:bdr w:val="none" w:sz="0" w:space="0" w:color="auto" w:frame="1"/>
        </w:rPr>
        <w:t xml:space="preserve">. </w:t>
      </w:r>
      <w:r w:rsidR="0037604D">
        <w:rPr>
          <w:rFonts w:ascii="Times New Roman" w:hAnsi="Times New Roman" w:cs="Times New Roman"/>
          <w:color w:val="000000"/>
          <w:sz w:val="24"/>
          <w:szCs w:val="24"/>
          <w:bdr w:val="none" w:sz="0" w:space="0" w:color="auto" w:frame="1"/>
        </w:rPr>
        <w:t>It is clear from these plots that there were many more high values in the years 2017 and 2018 (on the non-CMAQ plots)</w:t>
      </w:r>
      <w:r w:rsidR="00CA4750">
        <w:rPr>
          <w:rFonts w:ascii="Times New Roman" w:hAnsi="Times New Roman" w:cs="Times New Roman"/>
          <w:color w:val="000000"/>
          <w:sz w:val="24"/>
          <w:szCs w:val="24"/>
          <w:bdr w:val="none" w:sz="0" w:space="0" w:color="auto" w:frame="1"/>
        </w:rPr>
        <w:t xml:space="preserve">. </w:t>
      </w:r>
      <w:r w:rsidR="00291178">
        <w:rPr>
          <w:rFonts w:ascii="Times New Roman" w:hAnsi="Times New Roman" w:cs="Times New Roman"/>
          <w:color w:val="000000"/>
          <w:sz w:val="24"/>
          <w:szCs w:val="24"/>
          <w:bdr w:val="none" w:sz="0" w:space="0" w:color="auto" w:frame="1"/>
        </w:rPr>
        <w:t xml:space="preserve">Also, </w:t>
      </w:r>
      <w:del w:id="207" w:author="Colleen Reid" w:date="2020-04-25T22:10:00Z">
        <w:r w:rsidR="00291178" w:rsidDel="00A224DA">
          <w:rPr>
            <w:rFonts w:ascii="Times New Roman" w:hAnsi="Times New Roman" w:cs="Times New Roman"/>
            <w:color w:val="000000"/>
            <w:sz w:val="24"/>
            <w:szCs w:val="24"/>
            <w:bdr w:val="none" w:sz="0" w:space="0" w:color="auto" w:frame="1"/>
          </w:rPr>
          <w:delText xml:space="preserve">both </w:delText>
        </w:r>
      </w:del>
      <w:ins w:id="208" w:author="Colleen Reid" w:date="2020-04-25T22:10:00Z">
        <w:r w:rsidR="00A224DA">
          <w:rPr>
            <w:rFonts w:ascii="Times New Roman" w:hAnsi="Times New Roman" w:cs="Times New Roman"/>
            <w:color w:val="000000"/>
            <w:sz w:val="24"/>
            <w:szCs w:val="24"/>
            <w:bdr w:val="none" w:sz="0" w:space="0" w:color="auto" w:frame="1"/>
          </w:rPr>
          <w:t>all</w:t>
        </w:r>
        <w:r w:rsidR="00A224DA">
          <w:rPr>
            <w:rFonts w:ascii="Times New Roman" w:hAnsi="Times New Roman" w:cs="Times New Roman"/>
            <w:color w:val="000000"/>
            <w:sz w:val="24"/>
            <w:szCs w:val="24"/>
            <w:bdr w:val="none" w:sz="0" w:space="0" w:color="auto" w:frame="1"/>
          </w:rPr>
          <w:t xml:space="preserve"> </w:t>
        </w:r>
      </w:ins>
      <w:r w:rsidR="00291178">
        <w:rPr>
          <w:rFonts w:ascii="Times New Roman" w:hAnsi="Times New Roman" w:cs="Times New Roman"/>
          <w:color w:val="000000"/>
          <w:sz w:val="24"/>
          <w:szCs w:val="24"/>
          <w:bdr w:val="none" w:sz="0" w:space="0" w:color="auto" w:frame="1"/>
        </w:rPr>
        <w:t>models tend to dramatically underpredict values of PM</w:t>
      </w:r>
      <w:r w:rsidR="00291178">
        <w:rPr>
          <w:rFonts w:ascii="Times New Roman" w:hAnsi="Times New Roman" w:cs="Times New Roman"/>
          <w:color w:val="000000"/>
          <w:sz w:val="24"/>
          <w:szCs w:val="24"/>
          <w:bdr w:val="none" w:sz="0" w:space="0" w:color="auto" w:frame="1"/>
          <w:vertAlign w:val="subscript"/>
        </w:rPr>
        <w:t>2.5</w:t>
      </w:r>
      <w:r w:rsidR="00291178">
        <w:rPr>
          <w:rFonts w:ascii="Times New Roman" w:hAnsi="Times New Roman" w:cs="Times New Roman"/>
          <w:color w:val="000000"/>
          <w:sz w:val="24"/>
          <w:szCs w:val="24"/>
          <w:bdr w:val="none" w:sz="0" w:space="0" w:color="auto" w:frame="1"/>
        </w:rPr>
        <w:t xml:space="preserve"> higher than 200</w:t>
      </w:r>
      <w:r w:rsidR="00CD1D0E">
        <w:rPr>
          <w:rFonts w:ascii="Times New Roman" w:hAnsi="Times New Roman" w:cs="Times New Roman"/>
          <w:color w:val="000000"/>
          <w:sz w:val="24"/>
          <w:szCs w:val="24"/>
          <w:bdr w:val="none" w:sz="0" w:space="0" w:color="auto" w:frame="1"/>
        </w:rPr>
        <w:t xml:space="preserve"> </w:t>
      </w:r>
      <w:r w:rsidR="00CD1D0E" w:rsidRPr="00A55EF4">
        <w:rPr>
          <w:rFonts w:ascii="Times New Roman" w:eastAsia="Times New Roman" w:hAnsi="Times New Roman" w:cs="Times New Roman"/>
          <w:color w:val="000000"/>
          <w:sz w:val="24"/>
          <w:szCs w:val="24"/>
        </w:rPr>
        <w:t>µg/m</w:t>
      </w:r>
      <w:r w:rsidR="00CD1D0E" w:rsidRPr="00A55EF4">
        <w:rPr>
          <w:rFonts w:ascii="Times New Roman" w:eastAsia="Times New Roman" w:hAnsi="Times New Roman" w:cs="Times New Roman"/>
          <w:color w:val="000000"/>
          <w:sz w:val="24"/>
          <w:szCs w:val="24"/>
          <w:vertAlign w:val="superscript"/>
        </w:rPr>
        <w:t>3</w:t>
      </w:r>
      <w:ins w:id="209" w:author="Colleen Reid" w:date="2020-04-25T22:10:00Z">
        <w:r w:rsidR="00A224DA">
          <w:rPr>
            <w:rFonts w:ascii="Times New Roman" w:eastAsia="Times New Roman" w:hAnsi="Times New Roman" w:cs="Times New Roman"/>
            <w:color w:val="000000"/>
            <w:sz w:val="24"/>
            <w:szCs w:val="24"/>
          </w:rPr>
          <w:t xml:space="preserve">, which is likely </w:t>
        </w:r>
        <w:commentRangeStart w:id="210"/>
        <w:r w:rsidR="00A224DA">
          <w:rPr>
            <w:rFonts w:ascii="Times New Roman" w:eastAsia="Times New Roman" w:hAnsi="Times New Roman" w:cs="Times New Roman"/>
            <w:color w:val="000000"/>
            <w:sz w:val="24"/>
            <w:szCs w:val="24"/>
          </w:rPr>
          <w:t xml:space="preserve">because </w:t>
        </w:r>
      </w:ins>
      <w:commentRangeEnd w:id="210"/>
      <w:ins w:id="211" w:author="Colleen Reid" w:date="2020-04-25T22:11:00Z">
        <w:r w:rsidR="00A224DA">
          <w:rPr>
            <w:rStyle w:val="CommentReference"/>
          </w:rPr>
          <w:commentReference w:id="210"/>
        </w:r>
      </w:ins>
      <w:ins w:id="212" w:author="Colleen Reid" w:date="2020-04-25T22:10:00Z">
        <w:r w:rsidR="00A224DA">
          <w:rPr>
            <w:rFonts w:ascii="Times New Roman" w:eastAsia="Times New Roman" w:hAnsi="Times New Roman" w:cs="Times New Roman"/>
            <w:color w:val="000000"/>
            <w:sz w:val="24"/>
            <w:szCs w:val="24"/>
          </w:rPr>
          <w:t xml:space="preserve">there are </w:t>
        </w:r>
      </w:ins>
      <w:del w:id="213" w:author="Colleen Reid" w:date="2020-04-25T22:10:00Z">
        <w:r w:rsidR="00CD1D0E" w:rsidDel="00A224DA">
          <w:rPr>
            <w:rFonts w:ascii="Times New Roman" w:eastAsia="Times New Roman" w:hAnsi="Times New Roman" w:cs="Times New Roman"/>
            <w:color w:val="000000"/>
            <w:sz w:val="24"/>
            <w:szCs w:val="24"/>
          </w:rPr>
          <w:delText xml:space="preserve">. This makes sense given that </w:delText>
        </w:r>
        <w:r w:rsidR="00045CE6" w:rsidDel="00A224DA">
          <w:rPr>
            <w:rFonts w:ascii="Times New Roman" w:eastAsia="Times New Roman" w:hAnsi="Times New Roman" w:cs="Times New Roman"/>
            <w:color w:val="000000"/>
            <w:sz w:val="24"/>
            <w:szCs w:val="24"/>
          </w:rPr>
          <w:delText>we have so many</w:delText>
        </w:r>
      </w:del>
      <w:r w:rsidR="00045CE6">
        <w:rPr>
          <w:rFonts w:ascii="Times New Roman" w:eastAsia="Times New Roman" w:hAnsi="Times New Roman" w:cs="Times New Roman"/>
          <w:color w:val="000000"/>
          <w:sz w:val="24"/>
          <w:szCs w:val="24"/>
        </w:rPr>
        <w:t xml:space="preserve"> fewer high values than low values in the training set</w:t>
      </w:r>
      <w:r w:rsidR="00622BBC">
        <w:rPr>
          <w:rFonts w:ascii="Times New Roman" w:eastAsia="Times New Roman" w:hAnsi="Times New Roman" w:cs="Times New Roman"/>
          <w:color w:val="000000"/>
          <w:sz w:val="24"/>
          <w:szCs w:val="24"/>
        </w:rPr>
        <w:t xml:space="preserve">. </w:t>
      </w:r>
    </w:p>
    <w:p w14:paraId="55D10771" w14:textId="71E8198B" w:rsidR="007A3248" w:rsidRPr="00E81C05" w:rsidRDefault="007A3248" w:rsidP="00611CB6">
      <w:pPr>
        <w:spacing w:after="0" w:line="240" w:lineRule="auto"/>
        <w:rPr>
          <w:rFonts w:ascii="Times New Roman" w:hAnsi="Times New Roman" w:cs="Times New Roman"/>
          <w:color w:val="000000"/>
          <w:sz w:val="24"/>
          <w:szCs w:val="24"/>
          <w:bdr w:val="none" w:sz="0" w:space="0" w:color="auto" w:frame="1"/>
        </w:rPr>
      </w:pPr>
    </w:p>
    <w:p w14:paraId="503A9CD9" w14:textId="3B0D1453" w:rsidR="003356AF" w:rsidRDefault="00DB3838" w:rsidP="00611CB6">
      <w:pPr>
        <w:spacing w:after="0" w:line="240" w:lineRule="auto"/>
        <w:rPr>
          <w:rFonts w:ascii="Times New Roman" w:eastAsia="Times New Roman" w:hAnsi="Times New Roman" w:cs="Times New Roman"/>
          <w:sz w:val="24"/>
          <w:szCs w:val="24"/>
        </w:rPr>
      </w:pPr>
      <w:r>
        <w:rPr>
          <w:noProof/>
          <w:color w:val="000000"/>
          <w:bdr w:val="none" w:sz="0" w:space="0" w:color="auto" w:frame="1"/>
        </w:rPr>
        <w:lastRenderedPageBreak/>
        <w:drawing>
          <wp:inline distT="0" distB="0" distL="0" distR="0" wp14:anchorId="6E13AF7C" wp14:editId="231D6DE1">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r>
        <w:rPr>
          <w:noProof/>
          <w:color w:val="000000"/>
          <w:bdr w:val="none" w:sz="0" w:space="0" w:color="auto" w:frame="1"/>
        </w:rPr>
        <w:drawing>
          <wp:inline distT="0" distB="0" distL="0" distR="0" wp14:anchorId="3950BFB7" wp14:editId="58C10550">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F4DF740" w14:textId="75DCE649" w:rsidR="00833F97" w:rsidRDefault="00492493" w:rsidP="00611CB6">
      <w:pPr>
        <w:spacing w:after="0" w:line="240" w:lineRule="auto"/>
        <w:rPr>
          <w:color w:val="000000"/>
          <w:bdr w:val="none" w:sz="0" w:space="0" w:color="auto" w:frame="1"/>
        </w:rPr>
      </w:pPr>
      <w:r>
        <w:rPr>
          <w:noProof/>
          <w:color w:val="000000"/>
          <w:bdr w:val="none" w:sz="0" w:space="0" w:color="auto" w:frame="1"/>
        </w:rPr>
        <w:drawing>
          <wp:inline distT="0" distB="0" distL="0" distR="0" wp14:anchorId="430497CE" wp14:editId="753813F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006034CB" w:rsidRPr="006034CB">
        <w:rPr>
          <w:color w:val="000000"/>
          <w:bdr w:val="none" w:sz="0" w:space="0" w:color="auto" w:frame="1"/>
        </w:rPr>
        <w:t xml:space="preserve"> </w:t>
      </w:r>
      <w:r w:rsidR="006034CB">
        <w:rPr>
          <w:noProof/>
          <w:color w:val="000000"/>
          <w:bdr w:val="none" w:sz="0" w:space="0" w:color="auto" w:frame="1"/>
        </w:rPr>
        <w:drawing>
          <wp:inline distT="0" distB="0" distL="0" distR="0" wp14:anchorId="087BAA11" wp14:editId="4BA686B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5383C08B" w14:textId="77777777" w:rsidR="00833F97" w:rsidRDefault="00833F97" w:rsidP="00611CB6">
      <w:pPr>
        <w:spacing w:after="0" w:line="240" w:lineRule="auto"/>
        <w:rPr>
          <w:color w:val="000000"/>
          <w:bdr w:val="none" w:sz="0" w:space="0" w:color="auto" w:frame="1"/>
        </w:rPr>
      </w:pPr>
    </w:p>
    <w:p w14:paraId="39C9756C" w14:textId="5B1683D9" w:rsidR="0022642F" w:rsidDel="00A224DA" w:rsidRDefault="0022642F" w:rsidP="00611CB6">
      <w:pPr>
        <w:spacing w:after="0" w:line="240" w:lineRule="auto"/>
        <w:rPr>
          <w:del w:id="214" w:author="Colleen Reid" w:date="2020-04-25T22:12:00Z"/>
          <w:rFonts w:ascii="Times New Roman" w:eastAsia="Times New Roman" w:hAnsi="Times New Roman" w:cs="Times New Roman"/>
          <w:color w:val="000000"/>
          <w:sz w:val="24"/>
          <w:szCs w:val="24"/>
        </w:rPr>
      </w:pPr>
      <w:del w:id="215" w:author="Colleen Reid" w:date="2020-04-25T22:12:00Z">
        <w:r w:rsidDel="00A224DA">
          <w:rPr>
            <w:rFonts w:ascii="Times New Roman" w:eastAsia="Times New Roman" w:hAnsi="Times New Roman" w:cs="Times New Roman"/>
            <w:color w:val="000000"/>
            <w:sz w:val="24"/>
            <w:szCs w:val="24"/>
          </w:rPr>
          <w:delText xml:space="preserve">Because our models tend to underpredict </w:delText>
        </w:r>
        <w:commentRangeStart w:id="216"/>
        <w:r w:rsidDel="00A224DA">
          <w:rPr>
            <w:rFonts w:ascii="Times New Roman" w:eastAsia="Times New Roman" w:hAnsi="Times New Roman" w:cs="Times New Roman"/>
            <w:color w:val="000000"/>
            <w:sz w:val="24"/>
            <w:szCs w:val="24"/>
          </w:rPr>
          <w:delText>the highest observations</w:delText>
        </w:r>
        <w:r w:rsidRPr="00A55EF4" w:rsidDel="00A224DA">
          <w:rPr>
            <w:rFonts w:ascii="Times New Roman" w:eastAsia="Times New Roman" w:hAnsi="Times New Roman" w:cs="Times New Roman"/>
            <w:color w:val="000000"/>
            <w:sz w:val="24"/>
            <w:szCs w:val="24"/>
          </w:rPr>
          <w:delText xml:space="preserve">, which tend to be </w:delText>
        </w:r>
        <w:r w:rsidDel="00A224DA">
          <w:rPr>
            <w:rFonts w:ascii="Times New Roman" w:eastAsia="Times New Roman" w:hAnsi="Times New Roman" w:cs="Times New Roman"/>
            <w:color w:val="000000"/>
            <w:sz w:val="24"/>
            <w:szCs w:val="24"/>
          </w:rPr>
          <w:delText>associated with wildfires</w:delText>
        </w:r>
        <w:commentRangeEnd w:id="216"/>
        <w:r w:rsidR="00630FE7" w:rsidDel="00A224DA">
          <w:rPr>
            <w:rStyle w:val="CommentReference"/>
          </w:rPr>
          <w:commentReference w:id="216"/>
        </w:r>
        <w:r w:rsidDel="00A224DA">
          <w:rPr>
            <w:rFonts w:ascii="Times New Roman" w:eastAsia="Times New Roman" w:hAnsi="Times New Roman" w:cs="Times New Roman"/>
            <w:color w:val="000000"/>
            <w:sz w:val="24"/>
            <w:szCs w:val="24"/>
          </w:rPr>
          <w:delText>, RMSE is a more illustrative metric than R</w:delText>
        </w:r>
        <w:r w:rsidRPr="00BB4B34" w:rsidDel="00A224DA">
          <w:rPr>
            <w:rFonts w:ascii="Times New Roman" w:eastAsia="Times New Roman" w:hAnsi="Times New Roman" w:cs="Times New Roman"/>
            <w:color w:val="000000"/>
            <w:sz w:val="24"/>
            <w:szCs w:val="24"/>
            <w:vertAlign w:val="superscript"/>
          </w:rPr>
          <w:delText>2</w:delText>
        </w:r>
        <w:r w:rsidR="006E457E" w:rsidDel="00A224DA">
          <w:rPr>
            <w:rFonts w:ascii="Times New Roman" w:eastAsia="Times New Roman" w:hAnsi="Times New Roman" w:cs="Times New Roman"/>
            <w:color w:val="000000"/>
            <w:sz w:val="24"/>
            <w:szCs w:val="24"/>
          </w:rPr>
          <w:delText>, a measure of linear correlation</w:delText>
        </w:r>
        <w:r w:rsidDel="00A224DA">
          <w:rPr>
            <w:rFonts w:ascii="Times New Roman" w:eastAsia="Times New Roman" w:hAnsi="Times New Roman" w:cs="Times New Roman"/>
            <w:color w:val="000000"/>
            <w:sz w:val="24"/>
            <w:szCs w:val="24"/>
          </w:rPr>
          <w:delText>.</w:delText>
        </w:r>
        <w:r w:rsidR="005A5E0A" w:rsidDel="00A224DA">
          <w:rPr>
            <w:rFonts w:ascii="Times New Roman" w:eastAsia="Times New Roman" w:hAnsi="Times New Roman" w:cs="Times New Roman"/>
            <w:color w:val="000000"/>
            <w:sz w:val="24"/>
            <w:szCs w:val="24"/>
          </w:rPr>
          <w:delText xml:space="preserve"> </w:delText>
        </w:r>
        <w:r w:rsidR="00B539F9" w:rsidDel="00A224DA">
          <w:rPr>
            <w:rFonts w:ascii="Times New Roman" w:eastAsia="Times New Roman" w:hAnsi="Times New Roman" w:cs="Times New Roman"/>
            <w:color w:val="000000"/>
            <w:sz w:val="24"/>
            <w:szCs w:val="24"/>
          </w:rPr>
          <w:delText>T</w:delText>
        </w:r>
        <w:r w:rsidR="00DF515C" w:rsidDel="00A224DA">
          <w:rPr>
            <w:rFonts w:ascii="Times New Roman" w:eastAsia="Times New Roman" w:hAnsi="Times New Roman" w:cs="Times New Roman"/>
            <w:color w:val="000000"/>
            <w:sz w:val="24"/>
            <w:szCs w:val="24"/>
          </w:rPr>
          <w:delText xml:space="preserve">hus, we present tables with </w:delText>
        </w:r>
        <w:r w:rsidR="00760C38" w:rsidDel="00A224DA">
          <w:rPr>
            <w:rFonts w:ascii="Times New Roman" w:eastAsia="Times New Roman" w:hAnsi="Times New Roman" w:cs="Times New Roman"/>
            <w:color w:val="000000"/>
            <w:sz w:val="24"/>
            <w:szCs w:val="24"/>
          </w:rPr>
          <w:delText xml:space="preserve">the </w:delText>
        </w:r>
        <w:r w:rsidR="00DF515C" w:rsidDel="00A224DA">
          <w:rPr>
            <w:rFonts w:ascii="Times New Roman" w:eastAsia="Times New Roman" w:hAnsi="Times New Roman" w:cs="Times New Roman"/>
            <w:color w:val="000000"/>
            <w:sz w:val="24"/>
            <w:szCs w:val="24"/>
          </w:rPr>
          <w:delText>RMSE</w:delText>
        </w:r>
        <w:r w:rsidR="00B73ADF" w:rsidDel="00A224DA">
          <w:rPr>
            <w:rFonts w:ascii="Times New Roman" w:eastAsia="Times New Roman" w:hAnsi="Times New Roman" w:cs="Times New Roman"/>
            <w:color w:val="000000"/>
            <w:sz w:val="24"/>
            <w:szCs w:val="24"/>
          </w:rPr>
          <w:delText xml:space="preserve"> values</w:delText>
        </w:r>
        <w:r w:rsidR="00DF515C" w:rsidDel="00A224DA">
          <w:rPr>
            <w:rFonts w:ascii="Times New Roman" w:eastAsia="Times New Roman" w:hAnsi="Times New Roman" w:cs="Times New Roman"/>
            <w:color w:val="000000"/>
            <w:sz w:val="24"/>
            <w:szCs w:val="24"/>
          </w:rPr>
          <w:delText xml:space="preserve"> here, and tables</w:delText>
        </w:r>
        <w:r w:rsidR="00B539F9" w:rsidDel="00A224DA">
          <w:rPr>
            <w:rFonts w:ascii="Times New Roman" w:eastAsia="Times New Roman" w:hAnsi="Times New Roman" w:cs="Times New Roman"/>
            <w:color w:val="000000"/>
            <w:sz w:val="24"/>
            <w:szCs w:val="24"/>
          </w:rPr>
          <w:delText xml:space="preserve"> with </w:delText>
        </w:r>
        <w:r w:rsidR="00760C38" w:rsidDel="00A224DA">
          <w:rPr>
            <w:rFonts w:ascii="Times New Roman" w:eastAsia="Times New Roman" w:hAnsi="Times New Roman" w:cs="Times New Roman"/>
            <w:color w:val="000000"/>
            <w:sz w:val="24"/>
            <w:szCs w:val="24"/>
          </w:rPr>
          <w:delText xml:space="preserve">the </w:delText>
        </w:r>
        <w:r w:rsidR="00B539F9" w:rsidDel="00A224DA">
          <w:rPr>
            <w:rFonts w:ascii="Times New Roman" w:eastAsia="Times New Roman" w:hAnsi="Times New Roman" w:cs="Times New Roman"/>
            <w:color w:val="000000"/>
            <w:sz w:val="24"/>
            <w:szCs w:val="24"/>
          </w:rPr>
          <w:delText>R</w:delText>
        </w:r>
        <w:r w:rsidR="00B539F9" w:rsidRPr="00BB4B34" w:rsidDel="00A224DA">
          <w:rPr>
            <w:rFonts w:ascii="Times New Roman" w:eastAsia="Times New Roman" w:hAnsi="Times New Roman" w:cs="Times New Roman"/>
            <w:color w:val="000000"/>
            <w:sz w:val="24"/>
            <w:szCs w:val="24"/>
            <w:vertAlign w:val="superscript"/>
          </w:rPr>
          <w:delText>2</w:delText>
        </w:r>
        <w:r w:rsidR="00B539F9" w:rsidDel="00A224DA">
          <w:rPr>
            <w:rFonts w:ascii="Times New Roman" w:eastAsia="Times New Roman" w:hAnsi="Times New Roman" w:cs="Times New Roman"/>
            <w:color w:val="000000"/>
            <w:sz w:val="24"/>
            <w:szCs w:val="24"/>
          </w:rPr>
          <w:delText xml:space="preserve"> values </w:delText>
        </w:r>
        <w:r w:rsidR="00DF515C" w:rsidDel="00A224DA">
          <w:rPr>
            <w:rFonts w:ascii="Times New Roman" w:eastAsia="Times New Roman" w:hAnsi="Times New Roman" w:cs="Times New Roman"/>
            <w:color w:val="000000"/>
            <w:sz w:val="24"/>
            <w:szCs w:val="24"/>
          </w:rPr>
          <w:delText>i</w:delText>
        </w:r>
        <w:r w:rsidR="00B539F9" w:rsidDel="00A224DA">
          <w:rPr>
            <w:rFonts w:ascii="Times New Roman" w:eastAsia="Times New Roman" w:hAnsi="Times New Roman" w:cs="Times New Roman"/>
            <w:color w:val="000000"/>
            <w:sz w:val="24"/>
            <w:szCs w:val="24"/>
          </w:rPr>
          <w:delText>n the Supplementary Material.</w:delText>
        </w:r>
      </w:del>
    </w:p>
    <w:p w14:paraId="267403BC" w14:textId="4BBFFF50" w:rsidR="00DE0CCA" w:rsidRDefault="00DE0CCA" w:rsidP="00611CB6">
      <w:pPr>
        <w:spacing w:after="0" w:line="240" w:lineRule="auto"/>
        <w:rPr>
          <w:rFonts w:ascii="Times New Roman" w:eastAsia="Times New Roman" w:hAnsi="Times New Roman" w:cs="Times New Roman"/>
          <w:color w:val="000000"/>
          <w:sz w:val="24"/>
          <w:szCs w:val="24"/>
        </w:rPr>
      </w:pPr>
    </w:p>
    <w:p w14:paraId="52F9BC42" w14:textId="77777777" w:rsidR="002924EB" w:rsidRDefault="00DE0CCA" w:rsidP="00611CB6">
      <w:pPr>
        <w:spacing w:after="0" w:line="240" w:lineRule="auto"/>
        <w:rPr>
          <w:ins w:id="217" w:author="Colleen Reid" w:date="2020-04-25T22:24: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XX shows the </w:t>
      </w:r>
      <w:del w:id="218" w:author="Colleen Reid" w:date="2020-04-25T22:11:00Z">
        <w:r w:rsidDel="00A224DA">
          <w:rPr>
            <w:rFonts w:ascii="Times New Roman" w:eastAsia="Times New Roman" w:hAnsi="Times New Roman" w:cs="Times New Roman"/>
            <w:color w:val="000000"/>
            <w:sz w:val="24"/>
            <w:szCs w:val="24"/>
          </w:rPr>
          <w:delText>performance metrics</w:delText>
        </w:r>
      </w:del>
      <w:ins w:id="219" w:author="Colleen Reid" w:date="2020-04-25T22:11:00Z">
        <w:r w:rsidR="00A224DA">
          <w:rPr>
            <w:rFonts w:ascii="Times New Roman" w:eastAsia="Times New Roman" w:hAnsi="Times New Roman" w:cs="Times New Roman"/>
            <w:color w:val="000000"/>
            <w:sz w:val="24"/>
            <w:szCs w:val="24"/>
          </w:rPr>
          <w:t>RMSE values</w:t>
        </w:r>
      </w:ins>
      <w:r>
        <w:rPr>
          <w:rFonts w:ascii="Times New Roman" w:eastAsia="Times New Roman" w:hAnsi="Times New Roman" w:cs="Times New Roman"/>
          <w:color w:val="000000"/>
          <w:sz w:val="24"/>
          <w:szCs w:val="24"/>
        </w:rPr>
        <w:t xml:space="preserve"> of our models </w:t>
      </w:r>
      <w:r w:rsidR="00292D97">
        <w:rPr>
          <w:rFonts w:ascii="Times New Roman" w:eastAsia="Times New Roman" w:hAnsi="Times New Roman" w:cs="Times New Roman"/>
          <w:color w:val="000000"/>
          <w:sz w:val="24"/>
          <w:szCs w:val="24"/>
        </w:rPr>
        <w:t>on different levels of PM</w:t>
      </w:r>
      <w:r w:rsidR="00292D97">
        <w:rPr>
          <w:rFonts w:ascii="Times New Roman" w:eastAsia="Times New Roman" w:hAnsi="Times New Roman" w:cs="Times New Roman"/>
          <w:color w:val="000000"/>
          <w:sz w:val="24"/>
          <w:szCs w:val="24"/>
          <w:vertAlign w:val="subscript"/>
        </w:rPr>
        <w:t>2.5</w:t>
      </w:r>
      <w:r w:rsidR="00292D97">
        <w:rPr>
          <w:rFonts w:ascii="Times New Roman" w:eastAsia="Times New Roman" w:hAnsi="Times New Roman" w:cs="Times New Roman"/>
          <w:color w:val="000000"/>
          <w:sz w:val="24"/>
          <w:szCs w:val="24"/>
        </w:rPr>
        <w:t>, years, states, and seasons.</w:t>
      </w:r>
      <w:r w:rsidR="00393464">
        <w:rPr>
          <w:rFonts w:ascii="Times New Roman" w:eastAsia="Times New Roman" w:hAnsi="Times New Roman" w:cs="Times New Roman"/>
          <w:color w:val="000000"/>
          <w:sz w:val="24"/>
          <w:szCs w:val="24"/>
        </w:rPr>
        <w:t xml:space="preserve"> </w:t>
      </w:r>
      <w:ins w:id="220" w:author="Colleen Reid" w:date="2020-04-25T22:12:00Z">
        <w:r w:rsidR="00A224DA">
          <w:rPr>
            <w:rFonts w:ascii="Times New Roman" w:eastAsia="Times New Roman" w:hAnsi="Times New Roman" w:cs="Times New Roman"/>
            <w:color w:val="000000"/>
            <w:sz w:val="24"/>
            <w:szCs w:val="24"/>
          </w:rPr>
          <w:t xml:space="preserve">Similar tables with R2 values for these data can be found in the Supplementary Material. </w:t>
        </w:r>
      </w:ins>
      <w:r w:rsidR="00393464">
        <w:rPr>
          <w:rFonts w:ascii="Times New Roman" w:eastAsia="Times New Roman" w:hAnsi="Times New Roman" w:cs="Times New Roman"/>
          <w:color w:val="000000"/>
          <w:sz w:val="24"/>
          <w:szCs w:val="24"/>
        </w:rPr>
        <w:t xml:space="preserve">We observe that </w:t>
      </w:r>
      <w:r w:rsidR="002C6936">
        <w:rPr>
          <w:rFonts w:ascii="Times New Roman" w:eastAsia="Times New Roman" w:hAnsi="Times New Roman" w:cs="Times New Roman"/>
          <w:color w:val="000000"/>
          <w:sz w:val="24"/>
          <w:szCs w:val="24"/>
        </w:rPr>
        <w:t>the models with CMAQ always perform better than the models without CMAQ</w:t>
      </w:r>
      <w:r w:rsidR="00765714">
        <w:rPr>
          <w:rFonts w:ascii="Times New Roman" w:eastAsia="Times New Roman" w:hAnsi="Times New Roman" w:cs="Times New Roman"/>
          <w:color w:val="000000"/>
          <w:sz w:val="24"/>
          <w:szCs w:val="24"/>
        </w:rPr>
        <w:t xml:space="preserve">. </w:t>
      </w:r>
      <w:commentRangeStart w:id="221"/>
      <w:r w:rsidR="00765714">
        <w:rPr>
          <w:rFonts w:ascii="Times New Roman" w:eastAsia="Times New Roman" w:hAnsi="Times New Roman" w:cs="Times New Roman"/>
          <w:color w:val="000000"/>
          <w:sz w:val="24"/>
          <w:szCs w:val="24"/>
        </w:rPr>
        <w:t xml:space="preserve">There is not such a clear pattern when comparing the results on the training (10-fold CV) and testing (completely held-out) data sets. </w:t>
      </w:r>
      <w:r w:rsidR="00D109A5">
        <w:rPr>
          <w:rFonts w:ascii="Times New Roman" w:eastAsia="Times New Roman" w:hAnsi="Times New Roman" w:cs="Times New Roman"/>
          <w:color w:val="000000"/>
          <w:sz w:val="24"/>
          <w:szCs w:val="24"/>
        </w:rPr>
        <w:t xml:space="preserve">This </w:t>
      </w:r>
      <w:ins w:id="222" w:author="Colleen Reid" w:date="2020-04-25T22:23:00Z">
        <w:r w:rsidR="002924EB">
          <w:rPr>
            <w:rFonts w:ascii="Times New Roman" w:eastAsia="Times New Roman" w:hAnsi="Times New Roman" w:cs="Times New Roman"/>
            <w:color w:val="000000"/>
            <w:sz w:val="24"/>
            <w:szCs w:val="24"/>
          </w:rPr>
          <w:t xml:space="preserve">likely </w:t>
        </w:r>
      </w:ins>
      <w:r w:rsidR="00D109A5">
        <w:rPr>
          <w:rFonts w:ascii="Times New Roman" w:eastAsia="Times New Roman" w:hAnsi="Times New Roman" w:cs="Times New Roman"/>
          <w:color w:val="000000"/>
          <w:sz w:val="24"/>
          <w:szCs w:val="24"/>
        </w:rPr>
        <w:t xml:space="preserve">represents the reality that </w:t>
      </w:r>
      <w:r w:rsidR="003E7167">
        <w:rPr>
          <w:rFonts w:ascii="Times New Roman" w:eastAsia="Times New Roman" w:hAnsi="Times New Roman" w:cs="Times New Roman"/>
          <w:color w:val="000000"/>
          <w:sz w:val="24"/>
          <w:szCs w:val="24"/>
        </w:rPr>
        <w:t xml:space="preserve">our models will perform better in some places and worse in other places in our prediction set. </w:t>
      </w:r>
      <w:commentRangeEnd w:id="221"/>
      <w:r w:rsidR="00ED3C86">
        <w:rPr>
          <w:rStyle w:val="CommentReference"/>
        </w:rPr>
        <w:commentReference w:id="221"/>
      </w:r>
    </w:p>
    <w:p w14:paraId="1F8AE400" w14:textId="77777777" w:rsidR="002924EB" w:rsidRDefault="002924EB" w:rsidP="00611CB6">
      <w:pPr>
        <w:spacing w:after="0" w:line="240" w:lineRule="auto"/>
        <w:rPr>
          <w:ins w:id="223" w:author="Colleen Reid" w:date="2020-04-25T22:24:00Z"/>
          <w:rFonts w:ascii="Times New Roman" w:eastAsia="Times New Roman" w:hAnsi="Times New Roman" w:cs="Times New Roman"/>
          <w:color w:val="000000"/>
          <w:sz w:val="24"/>
          <w:szCs w:val="24"/>
        </w:rPr>
      </w:pPr>
    </w:p>
    <w:p w14:paraId="1FB28CDC" w14:textId="1E0A2F68" w:rsidR="00DE0CCA" w:rsidRPr="00A42976" w:rsidRDefault="002924EB" w:rsidP="00611CB6">
      <w:pPr>
        <w:spacing w:after="0" w:line="240" w:lineRule="auto"/>
        <w:rPr>
          <w:rFonts w:ascii="Times New Roman" w:eastAsia="Times New Roman" w:hAnsi="Times New Roman" w:cs="Times New Roman"/>
          <w:sz w:val="24"/>
          <w:szCs w:val="24"/>
        </w:rPr>
      </w:pPr>
      <w:ins w:id="224" w:author="Colleen Reid" w:date="2020-04-25T22:24:00Z">
        <w:r>
          <w:rPr>
            <w:rFonts w:ascii="Times New Roman" w:eastAsia="Times New Roman" w:hAnsi="Times New Roman" w:cs="Times New Roman"/>
            <w:color w:val="000000"/>
            <w:sz w:val="24"/>
            <w:szCs w:val="24"/>
          </w:rPr>
          <w:t>In the spatiotemporal subsets, our data show that we have better predictive performance at lower levels of PM2.5</w:t>
        </w:r>
      </w:ins>
      <w:ins w:id="225" w:author="Colleen Reid" w:date="2020-04-25T22:25:00Z">
        <w:r>
          <w:rPr>
            <w:rFonts w:ascii="Times New Roman" w:eastAsia="Times New Roman" w:hAnsi="Times New Roman" w:cs="Times New Roman"/>
            <w:color w:val="000000"/>
            <w:sz w:val="24"/>
            <w:szCs w:val="24"/>
          </w:rPr>
          <w:t>. This is likely</w:t>
        </w:r>
      </w:ins>
      <w:ins w:id="226" w:author="Colleen Reid" w:date="2020-04-25T22:26:00Z">
        <w:r>
          <w:rPr>
            <w:rFonts w:ascii="Times New Roman" w:eastAsia="Times New Roman" w:hAnsi="Times New Roman" w:cs="Times New Roman"/>
            <w:color w:val="000000"/>
            <w:sz w:val="24"/>
            <w:szCs w:val="24"/>
          </w:rPr>
          <w:t xml:space="preserve"> because of a much higher number of observations at lower values that allowed the model to be better trained at those values. </w:t>
        </w:r>
      </w:ins>
      <w:ins w:id="227" w:author="Colleen Reid" w:date="2020-04-25T22:25:00Z">
        <w:r>
          <w:rPr>
            <w:rFonts w:ascii="Times New Roman" w:eastAsia="Times New Roman" w:hAnsi="Times New Roman" w:cs="Times New Roman"/>
            <w:color w:val="000000"/>
            <w:sz w:val="24"/>
            <w:szCs w:val="24"/>
          </w:rPr>
          <w:t xml:space="preserve">We also observed higher </w:t>
        </w:r>
        <w:r>
          <w:rPr>
            <w:rFonts w:ascii="Times New Roman" w:eastAsia="Times New Roman" w:hAnsi="Times New Roman" w:cs="Times New Roman"/>
            <w:color w:val="000000"/>
            <w:sz w:val="24"/>
            <w:szCs w:val="24"/>
          </w:rPr>
          <w:t xml:space="preserve">RMSE for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years 2012 and 2015-2018, </w:t>
        </w:r>
        <w:r>
          <w:rPr>
            <w:rFonts w:ascii="Times New Roman" w:eastAsia="Times New Roman" w:hAnsi="Times New Roman" w:cs="Times New Roman"/>
            <w:color w:val="000000"/>
            <w:sz w:val="24"/>
            <w:szCs w:val="24"/>
          </w:rPr>
          <w:t>which have some of the h</w:t>
        </w:r>
        <w:r>
          <w:rPr>
            <w:rFonts w:ascii="Times New Roman" w:eastAsia="Times New Roman" w:hAnsi="Times New Roman" w:cs="Times New Roman"/>
            <w:color w:val="000000"/>
            <w:sz w:val="24"/>
            <w:szCs w:val="24"/>
          </w:rPr>
          <w:t>ighest PM</w:t>
        </w:r>
        <w:r>
          <w:rPr>
            <w:rFonts w:ascii="Times New Roman" w:eastAsia="Times New Roman" w:hAnsi="Times New Roman" w:cs="Times New Roman"/>
            <w:color w:val="000000"/>
            <w:sz w:val="24"/>
            <w:szCs w:val="24"/>
            <w:vertAlign w:val="subscript"/>
          </w:rPr>
          <w:t>2.5</w:t>
        </w:r>
        <w:r>
          <w:rPr>
            <w:rFonts w:ascii="Times New Roman" w:eastAsia="Times New Roman" w:hAnsi="Times New Roman" w:cs="Times New Roman"/>
            <w:color w:val="000000"/>
            <w:sz w:val="24"/>
            <w:szCs w:val="24"/>
          </w:rPr>
          <w:t xml:space="preserve"> values</w:t>
        </w:r>
        <w:r>
          <w:rPr>
            <w:rFonts w:ascii="Times New Roman" w:eastAsia="Times New Roman" w:hAnsi="Times New Roman" w:cs="Times New Roman"/>
            <w:color w:val="000000"/>
            <w:sz w:val="24"/>
            <w:szCs w:val="24"/>
          </w:rPr>
          <w:t xml:space="preserve">.  </w:t>
        </w:r>
      </w:ins>
      <w:commentRangeStart w:id="228"/>
      <w:commentRangeStart w:id="229"/>
      <w:del w:id="230" w:author="Colleen Reid" w:date="2020-04-25T22:26:00Z">
        <w:r w:rsidR="00F4227D" w:rsidDel="002924EB">
          <w:rPr>
            <w:rFonts w:ascii="Times New Roman" w:eastAsia="Times New Roman" w:hAnsi="Times New Roman" w:cs="Times New Roman"/>
            <w:color w:val="000000"/>
            <w:sz w:val="24"/>
            <w:szCs w:val="24"/>
          </w:rPr>
          <w:delText xml:space="preserve">Regarding the spatiotemporal subsets: </w:delText>
        </w:r>
        <w:r w:rsidR="00BF4BA7" w:rsidDel="002924EB">
          <w:rPr>
            <w:rFonts w:ascii="Times New Roman" w:eastAsia="Times New Roman" w:hAnsi="Times New Roman" w:cs="Times New Roman"/>
            <w:color w:val="000000"/>
            <w:sz w:val="24"/>
            <w:szCs w:val="24"/>
          </w:rPr>
          <w:delText>it is intuitive that the RMSE values are lower for lower levels of PM</w:delText>
        </w:r>
        <w:r w:rsidR="00BF4BA7" w:rsidDel="002924EB">
          <w:rPr>
            <w:rFonts w:ascii="Times New Roman" w:eastAsia="Times New Roman" w:hAnsi="Times New Roman" w:cs="Times New Roman"/>
            <w:color w:val="000000"/>
            <w:sz w:val="24"/>
            <w:szCs w:val="24"/>
            <w:vertAlign w:val="subscript"/>
          </w:rPr>
          <w:delText>2.5</w:delText>
        </w:r>
        <w:r w:rsidR="00BF4BA7" w:rsidDel="002924EB">
          <w:rPr>
            <w:rFonts w:ascii="Times New Roman" w:eastAsia="Times New Roman" w:hAnsi="Times New Roman" w:cs="Times New Roman"/>
            <w:color w:val="000000"/>
            <w:sz w:val="24"/>
            <w:szCs w:val="24"/>
          </w:rPr>
          <w:delText xml:space="preserve"> because we have so many more data points at lower levels</w:delText>
        </w:r>
        <w:r w:rsidR="0054345B" w:rsidDel="002924EB">
          <w:rPr>
            <w:rFonts w:ascii="Times New Roman" w:eastAsia="Times New Roman" w:hAnsi="Times New Roman" w:cs="Times New Roman"/>
            <w:color w:val="000000"/>
            <w:sz w:val="24"/>
            <w:szCs w:val="24"/>
          </w:rPr>
          <w:delText xml:space="preserve"> than at higher levels. </w:delText>
        </w:r>
        <w:r w:rsidR="00956306" w:rsidDel="002924EB">
          <w:rPr>
            <w:rFonts w:ascii="Times New Roman" w:eastAsia="Times New Roman" w:hAnsi="Times New Roman" w:cs="Times New Roman"/>
            <w:color w:val="000000"/>
            <w:sz w:val="24"/>
            <w:szCs w:val="24"/>
          </w:rPr>
          <w:delText xml:space="preserve">Our models </w:delText>
        </w:r>
        <w:r w:rsidR="00A42976" w:rsidDel="002924EB">
          <w:rPr>
            <w:rFonts w:ascii="Times New Roman" w:eastAsia="Times New Roman" w:hAnsi="Times New Roman" w:cs="Times New Roman"/>
            <w:color w:val="000000"/>
            <w:sz w:val="24"/>
            <w:szCs w:val="24"/>
          </w:rPr>
          <w:delText>have the highest RMSE</w:delText>
        </w:r>
        <w:r w:rsidR="00956306" w:rsidDel="002924EB">
          <w:rPr>
            <w:rFonts w:ascii="Times New Roman" w:eastAsia="Times New Roman" w:hAnsi="Times New Roman" w:cs="Times New Roman"/>
            <w:color w:val="000000"/>
            <w:sz w:val="24"/>
            <w:szCs w:val="24"/>
          </w:rPr>
          <w:delText xml:space="preserve"> </w:delText>
        </w:r>
        <w:r w:rsidR="00E25912" w:rsidDel="002924EB">
          <w:rPr>
            <w:rFonts w:ascii="Times New Roman" w:eastAsia="Times New Roman" w:hAnsi="Times New Roman" w:cs="Times New Roman"/>
            <w:color w:val="000000"/>
            <w:sz w:val="24"/>
            <w:szCs w:val="24"/>
          </w:rPr>
          <w:delText>for</w:delText>
        </w:r>
        <w:r w:rsidR="00956306" w:rsidDel="002924EB">
          <w:rPr>
            <w:rFonts w:ascii="Times New Roman" w:eastAsia="Times New Roman" w:hAnsi="Times New Roman" w:cs="Times New Roman"/>
            <w:color w:val="000000"/>
            <w:sz w:val="24"/>
            <w:szCs w:val="24"/>
          </w:rPr>
          <w:delText xml:space="preserve"> years 2012</w:delText>
        </w:r>
        <w:r w:rsidR="00D77AFB" w:rsidDel="002924EB">
          <w:rPr>
            <w:rFonts w:ascii="Times New Roman" w:eastAsia="Times New Roman" w:hAnsi="Times New Roman" w:cs="Times New Roman"/>
            <w:color w:val="000000"/>
            <w:sz w:val="24"/>
            <w:szCs w:val="24"/>
          </w:rPr>
          <w:delText xml:space="preserve"> and </w:delText>
        </w:r>
        <w:r w:rsidR="00956306" w:rsidDel="002924EB">
          <w:rPr>
            <w:rFonts w:ascii="Times New Roman" w:eastAsia="Times New Roman" w:hAnsi="Times New Roman" w:cs="Times New Roman"/>
            <w:color w:val="000000"/>
            <w:sz w:val="24"/>
            <w:szCs w:val="24"/>
          </w:rPr>
          <w:delText>2015-2018</w:delText>
        </w:r>
        <w:r w:rsidR="005E6338" w:rsidDel="002924EB">
          <w:rPr>
            <w:rFonts w:ascii="Times New Roman" w:eastAsia="Times New Roman" w:hAnsi="Times New Roman" w:cs="Times New Roman"/>
            <w:color w:val="000000"/>
            <w:sz w:val="24"/>
            <w:szCs w:val="24"/>
          </w:rPr>
          <w:delText>, the years with the highest PM</w:delText>
        </w:r>
        <w:r w:rsidR="005E6338" w:rsidDel="002924EB">
          <w:rPr>
            <w:rFonts w:ascii="Times New Roman" w:eastAsia="Times New Roman" w:hAnsi="Times New Roman" w:cs="Times New Roman"/>
            <w:color w:val="000000"/>
            <w:sz w:val="24"/>
            <w:szCs w:val="24"/>
            <w:vertAlign w:val="subscript"/>
          </w:rPr>
          <w:delText>2.5</w:delText>
        </w:r>
        <w:r w:rsidR="005E6338" w:rsidDel="002924EB">
          <w:rPr>
            <w:rFonts w:ascii="Times New Roman" w:eastAsia="Times New Roman" w:hAnsi="Times New Roman" w:cs="Times New Roman"/>
            <w:color w:val="000000"/>
            <w:sz w:val="24"/>
            <w:szCs w:val="24"/>
          </w:rPr>
          <w:delText xml:space="preserve"> values.</w:delText>
        </w:r>
      </w:del>
      <w:del w:id="231" w:author="Colleen Reid" w:date="2020-04-25T22:25:00Z">
        <w:r w:rsidR="005E6338" w:rsidDel="002924EB">
          <w:rPr>
            <w:rFonts w:ascii="Times New Roman" w:eastAsia="Times New Roman" w:hAnsi="Times New Roman" w:cs="Times New Roman"/>
            <w:color w:val="000000"/>
            <w:sz w:val="24"/>
            <w:szCs w:val="24"/>
          </w:rPr>
          <w:delText xml:space="preserve"> </w:delText>
        </w:r>
        <w:commentRangeStart w:id="232"/>
        <w:r w:rsidR="00A42976" w:rsidDel="002924EB">
          <w:rPr>
            <w:rFonts w:ascii="Times New Roman" w:eastAsia="Times New Roman" w:hAnsi="Times New Roman" w:cs="Times New Roman"/>
            <w:color w:val="000000"/>
            <w:sz w:val="24"/>
            <w:szCs w:val="24"/>
          </w:rPr>
          <w:delText>The R</w:delText>
        </w:r>
        <w:r w:rsidR="00A42976" w:rsidDel="002924EB">
          <w:rPr>
            <w:rFonts w:ascii="Times New Roman" w:eastAsia="Times New Roman" w:hAnsi="Times New Roman" w:cs="Times New Roman"/>
            <w:color w:val="000000"/>
            <w:sz w:val="24"/>
            <w:szCs w:val="24"/>
            <w:vertAlign w:val="superscript"/>
          </w:rPr>
          <w:delText>2</w:delText>
        </w:r>
        <w:r w:rsidR="00A42976" w:rsidDel="002924EB">
          <w:rPr>
            <w:rFonts w:ascii="Times New Roman" w:eastAsia="Times New Roman" w:hAnsi="Times New Roman" w:cs="Times New Roman"/>
            <w:color w:val="000000"/>
            <w:sz w:val="24"/>
            <w:szCs w:val="24"/>
          </w:rPr>
          <w:delText xml:space="preserve"> values for these subsets, shown in the Supplementary Material, tell a slightly different story</w:delText>
        </w:r>
      </w:del>
      <w:r w:rsidR="00A42976">
        <w:rPr>
          <w:rFonts w:ascii="Times New Roman" w:eastAsia="Times New Roman" w:hAnsi="Times New Roman" w:cs="Times New Roman"/>
          <w:color w:val="000000"/>
          <w:sz w:val="24"/>
          <w:szCs w:val="24"/>
        </w:rPr>
        <w:t>.</w:t>
      </w:r>
      <w:commentRangeEnd w:id="232"/>
      <w:r w:rsidR="004B5F65">
        <w:rPr>
          <w:rStyle w:val="CommentReference"/>
        </w:rPr>
        <w:commentReference w:id="232"/>
      </w:r>
      <w:r w:rsidR="00D377A0">
        <w:rPr>
          <w:rFonts w:ascii="Times New Roman" w:eastAsia="Times New Roman" w:hAnsi="Times New Roman" w:cs="Times New Roman"/>
          <w:color w:val="000000"/>
          <w:sz w:val="24"/>
          <w:szCs w:val="24"/>
        </w:rPr>
        <w:t xml:space="preserve"> The patterning of results by state is less clear, although it is notable that the RMSE values for California are </w:t>
      </w:r>
      <w:r w:rsidR="00B77553">
        <w:rPr>
          <w:rFonts w:ascii="Times New Roman" w:eastAsia="Times New Roman" w:hAnsi="Times New Roman" w:cs="Times New Roman"/>
          <w:color w:val="000000"/>
          <w:sz w:val="24"/>
          <w:szCs w:val="24"/>
        </w:rPr>
        <w:t>lower than might be expected given the state’s higher-than average PM</w:t>
      </w:r>
      <w:r w:rsidR="00B77553">
        <w:rPr>
          <w:rFonts w:ascii="Times New Roman" w:eastAsia="Times New Roman" w:hAnsi="Times New Roman" w:cs="Times New Roman"/>
          <w:color w:val="000000"/>
          <w:sz w:val="24"/>
          <w:szCs w:val="24"/>
          <w:vertAlign w:val="subscript"/>
        </w:rPr>
        <w:t>2.5</w:t>
      </w:r>
      <w:r w:rsidR="00B77553">
        <w:rPr>
          <w:rFonts w:ascii="Times New Roman" w:eastAsia="Times New Roman" w:hAnsi="Times New Roman" w:cs="Times New Roman"/>
          <w:color w:val="000000"/>
          <w:sz w:val="24"/>
          <w:szCs w:val="24"/>
        </w:rPr>
        <w:t xml:space="preserve"> levels. This is likely because there are so many </w:t>
      </w:r>
      <w:del w:id="233" w:author="Colleen Reid" w:date="2020-04-25T22:26:00Z">
        <w:r w:rsidR="00B77553" w:rsidDel="002924EB">
          <w:rPr>
            <w:rFonts w:ascii="Times New Roman" w:eastAsia="Times New Roman" w:hAnsi="Times New Roman" w:cs="Times New Roman"/>
            <w:color w:val="000000"/>
            <w:sz w:val="24"/>
            <w:szCs w:val="24"/>
          </w:rPr>
          <w:delText xml:space="preserve">observations </w:delText>
        </w:r>
      </w:del>
      <w:ins w:id="234" w:author="Colleen Reid" w:date="2020-04-25T22:26:00Z">
        <w:r>
          <w:rPr>
            <w:rFonts w:ascii="Times New Roman" w:eastAsia="Times New Roman" w:hAnsi="Times New Roman" w:cs="Times New Roman"/>
            <w:color w:val="000000"/>
            <w:sz w:val="24"/>
            <w:szCs w:val="24"/>
          </w:rPr>
          <w:t>monitoring locations and thus observations</w:t>
        </w:r>
        <w:r>
          <w:rPr>
            <w:rFonts w:ascii="Times New Roman" w:eastAsia="Times New Roman" w:hAnsi="Times New Roman" w:cs="Times New Roman"/>
            <w:color w:val="000000"/>
            <w:sz w:val="24"/>
            <w:szCs w:val="24"/>
          </w:rPr>
          <w:t xml:space="preserve"> </w:t>
        </w:r>
      </w:ins>
      <w:r w:rsidR="00B77553">
        <w:rPr>
          <w:rFonts w:ascii="Times New Roman" w:eastAsia="Times New Roman" w:hAnsi="Times New Roman" w:cs="Times New Roman"/>
          <w:color w:val="000000"/>
          <w:sz w:val="24"/>
          <w:szCs w:val="24"/>
        </w:rPr>
        <w:t>from California</w:t>
      </w:r>
      <w:del w:id="235" w:author="Colleen Reid" w:date="2020-04-25T22:26:00Z">
        <w:r w:rsidR="00A72135" w:rsidDel="002924EB">
          <w:rPr>
            <w:rFonts w:ascii="Times New Roman" w:eastAsia="Times New Roman" w:hAnsi="Times New Roman" w:cs="Times New Roman"/>
            <w:color w:val="000000"/>
            <w:sz w:val="24"/>
            <w:szCs w:val="24"/>
          </w:rPr>
          <w:delText>, so the model</w:delText>
        </w:r>
        <w:r w:rsidR="0090756C" w:rsidDel="002924EB">
          <w:rPr>
            <w:rFonts w:ascii="Times New Roman" w:eastAsia="Times New Roman" w:hAnsi="Times New Roman" w:cs="Times New Roman"/>
            <w:color w:val="000000"/>
            <w:sz w:val="24"/>
            <w:szCs w:val="24"/>
          </w:rPr>
          <w:delText>s</w:delText>
        </w:r>
        <w:r w:rsidR="00A72135" w:rsidDel="002924EB">
          <w:rPr>
            <w:rFonts w:ascii="Times New Roman" w:eastAsia="Times New Roman" w:hAnsi="Times New Roman" w:cs="Times New Roman"/>
            <w:color w:val="000000"/>
            <w:sz w:val="24"/>
            <w:szCs w:val="24"/>
          </w:rPr>
          <w:delText xml:space="preserve"> w</w:delText>
        </w:r>
        <w:r w:rsidR="0090756C" w:rsidDel="002924EB">
          <w:rPr>
            <w:rFonts w:ascii="Times New Roman" w:eastAsia="Times New Roman" w:hAnsi="Times New Roman" w:cs="Times New Roman"/>
            <w:color w:val="000000"/>
            <w:sz w:val="24"/>
            <w:szCs w:val="24"/>
          </w:rPr>
          <w:delText>ere</w:delText>
        </w:r>
        <w:r w:rsidR="00A72135" w:rsidDel="002924EB">
          <w:rPr>
            <w:rFonts w:ascii="Times New Roman" w:eastAsia="Times New Roman" w:hAnsi="Times New Roman" w:cs="Times New Roman"/>
            <w:color w:val="000000"/>
            <w:sz w:val="24"/>
            <w:szCs w:val="24"/>
          </w:rPr>
          <w:delText xml:space="preserve"> trained to be more accurate in that area of the country</w:delText>
        </w:r>
      </w:del>
      <w:r w:rsidR="00A72135">
        <w:rPr>
          <w:rFonts w:ascii="Times New Roman" w:eastAsia="Times New Roman" w:hAnsi="Times New Roman" w:cs="Times New Roman"/>
          <w:color w:val="000000"/>
          <w:sz w:val="24"/>
          <w:szCs w:val="24"/>
        </w:rPr>
        <w:t xml:space="preserve">. </w:t>
      </w:r>
      <w:r w:rsidR="00101B2C">
        <w:rPr>
          <w:rFonts w:ascii="Times New Roman" w:eastAsia="Times New Roman" w:hAnsi="Times New Roman" w:cs="Times New Roman"/>
          <w:color w:val="000000"/>
          <w:sz w:val="24"/>
          <w:szCs w:val="24"/>
        </w:rPr>
        <w:t xml:space="preserve">Finally, the RMSE values for Spring are lower than those from the other seasons, which </w:t>
      </w:r>
      <w:ins w:id="236" w:author="Colleen Reid" w:date="2020-04-25T22:27:00Z">
        <w:r>
          <w:rPr>
            <w:rFonts w:ascii="Times New Roman" w:eastAsia="Times New Roman" w:hAnsi="Times New Roman" w:cs="Times New Roman"/>
            <w:color w:val="000000"/>
            <w:sz w:val="24"/>
            <w:szCs w:val="24"/>
          </w:rPr>
          <w:t xml:space="preserve">is likely due to the predominance of lower </w:t>
        </w:r>
      </w:ins>
      <w:del w:id="237" w:author="Colleen Reid" w:date="2020-04-25T22:27:00Z">
        <w:r w:rsidR="00101B2C" w:rsidDel="002924EB">
          <w:rPr>
            <w:rFonts w:ascii="Times New Roman" w:eastAsia="Times New Roman" w:hAnsi="Times New Roman" w:cs="Times New Roman"/>
            <w:color w:val="000000"/>
            <w:sz w:val="24"/>
            <w:szCs w:val="24"/>
          </w:rPr>
          <w:delText xml:space="preserve">makes sense given that the </w:delText>
        </w:r>
      </w:del>
      <w:r w:rsidR="00101B2C">
        <w:rPr>
          <w:rFonts w:ascii="Times New Roman" w:eastAsia="Times New Roman" w:hAnsi="Times New Roman" w:cs="Times New Roman"/>
          <w:color w:val="000000"/>
          <w:sz w:val="24"/>
          <w:szCs w:val="24"/>
        </w:rPr>
        <w:t>PM</w:t>
      </w:r>
      <w:r w:rsidR="00101B2C">
        <w:rPr>
          <w:rFonts w:ascii="Times New Roman" w:eastAsia="Times New Roman" w:hAnsi="Times New Roman" w:cs="Times New Roman"/>
          <w:color w:val="000000"/>
          <w:sz w:val="24"/>
          <w:szCs w:val="24"/>
          <w:vertAlign w:val="subscript"/>
        </w:rPr>
        <w:t>2.5</w:t>
      </w:r>
      <w:r w:rsidR="00101B2C">
        <w:rPr>
          <w:rFonts w:ascii="Times New Roman" w:eastAsia="Times New Roman" w:hAnsi="Times New Roman" w:cs="Times New Roman"/>
          <w:color w:val="000000"/>
          <w:sz w:val="24"/>
          <w:szCs w:val="24"/>
        </w:rPr>
        <w:t xml:space="preserve"> </w:t>
      </w:r>
      <w:del w:id="238" w:author="Colleen Reid" w:date="2020-04-25T22:27:00Z">
        <w:r w:rsidR="00101B2C" w:rsidDel="002924EB">
          <w:rPr>
            <w:rFonts w:ascii="Times New Roman" w:eastAsia="Times New Roman" w:hAnsi="Times New Roman" w:cs="Times New Roman"/>
            <w:color w:val="000000"/>
            <w:sz w:val="24"/>
            <w:szCs w:val="24"/>
          </w:rPr>
          <w:delText xml:space="preserve">observations </w:delText>
        </w:r>
      </w:del>
      <w:ins w:id="239" w:author="Colleen Reid" w:date="2020-04-25T22:27:00Z">
        <w:r>
          <w:rPr>
            <w:rFonts w:ascii="Times New Roman" w:eastAsia="Times New Roman" w:hAnsi="Times New Roman" w:cs="Times New Roman"/>
            <w:color w:val="000000"/>
            <w:sz w:val="24"/>
            <w:szCs w:val="24"/>
          </w:rPr>
          <w:t>values</w:t>
        </w:r>
      </w:ins>
      <w:del w:id="240" w:author="Colleen Reid" w:date="2020-04-25T22:27:00Z">
        <w:r w:rsidR="00101B2C" w:rsidDel="002924EB">
          <w:rPr>
            <w:rFonts w:ascii="Times New Roman" w:eastAsia="Times New Roman" w:hAnsi="Times New Roman" w:cs="Times New Roman"/>
            <w:color w:val="000000"/>
            <w:sz w:val="24"/>
            <w:szCs w:val="24"/>
          </w:rPr>
          <w:delText>tended to also be lower</w:delText>
        </w:r>
      </w:del>
      <w:r w:rsidR="00101B2C">
        <w:rPr>
          <w:rFonts w:ascii="Times New Roman" w:eastAsia="Times New Roman" w:hAnsi="Times New Roman" w:cs="Times New Roman"/>
          <w:color w:val="000000"/>
          <w:sz w:val="24"/>
          <w:szCs w:val="24"/>
        </w:rPr>
        <w:t xml:space="preserve"> in </w:t>
      </w:r>
      <w:ins w:id="241" w:author="Colleen Reid" w:date="2020-04-25T22:27:00Z">
        <w:r>
          <w:rPr>
            <w:rFonts w:ascii="Times New Roman" w:eastAsia="Times New Roman" w:hAnsi="Times New Roman" w:cs="Times New Roman"/>
            <w:color w:val="000000"/>
            <w:sz w:val="24"/>
            <w:szCs w:val="24"/>
          </w:rPr>
          <w:t xml:space="preserve"> the s</w:t>
        </w:r>
      </w:ins>
      <w:del w:id="242" w:author="Colleen Reid" w:date="2020-04-25T22:27:00Z">
        <w:r w:rsidR="00101B2C" w:rsidDel="002924EB">
          <w:rPr>
            <w:rFonts w:ascii="Times New Roman" w:eastAsia="Times New Roman" w:hAnsi="Times New Roman" w:cs="Times New Roman"/>
            <w:color w:val="000000"/>
            <w:sz w:val="24"/>
            <w:szCs w:val="24"/>
          </w:rPr>
          <w:delText>S</w:delText>
        </w:r>
      </w:del>
      <w:r w:rsidR="00101B2C">
        <w:rPr>
          <w:rFonts w:ascii="Times New Roman" w:eastAsia="Times New Roman" w:hAnsi="Times New Roman" w:cs="Times New Roman"/>
          <w:color w:val="000000"/>
          <w:sz w:val="24"/>
          <w:szCs w:val="24"/>
        </w:rPr>
        <w:t>pring.</w:t>
      </w:r>
      <w:commentRangeEnd w:id="228"/>
      <w:r w:rsidR="004C480D">
        <w:rPr>
          <w:rStyle w:val="CommentReference"/>
        </w:rPr>
        <w:commentReference w:id="228"/>
      </w:r>
      <w:commentRangeEnd w:id="229"/>
      <w:r>
        <w:rPr>
          <w:rStyle w:val="CommentReference"/>
        </w:rPr>
        <w:commentReference w:id="229"/>
      </w:r>
    </w:p>
    <w:p w14:paraId="4253DFA1" w14:textId="5A4E4567" w:rsidR="00FF1711" w:rsidRDefault="00E81C05"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EE2A2B" w:rsidRPr="0068302A" w14:paraId="463ED20F" w14:textId="5DF78E66" w:rsidTr="00EE2A2B">
        <w:trPr>
          <w:trHeight w:val="315"/>
        </w:trPr>
        <w:tc>
          <w:tcPr>
            <w:tcW w:w="0" w:type="auto"/>
            <w:tcMar>
              <w:top w:w="30" w:type="dxa"/>
              <w:left w:w="45" w:type="dxa"/>
              <w:bottom w:w="30" w:type="dxa"/>
              <w:right w:w="45" w:type="dxa"/>
            </w:tcMar>
            <w:vAlign w:val="bottom"/>
            <w:hideMark/>
          </w:tcPr>
          <w:p w14:paraId="0B6C9CCC" w14:textId="391777C6"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PM</w:t>
            </w:r>
            <w:r w:rsidRPr="0068302A">
              <w:rPr>
                <w:rFonts w:ascii="Times New Roman" w:eastAsia="Times New Roman" w:hAnsi="Times New Roman" w:cs="Times New Roman"/>
                <w:b/>
                <w:bCs/>
                <w:sz w:val="24"/>
                <w:szCs w:val="24"/>
                <w:vertAlign w:val="subscript"/>
              </w:rPr>
              <w:t>2.5</w:t>
            </w:r>
            <w:r w:rsidRPr="0068302A">
              <w:rPr>
                <w:rFonts w:ascii="Times New Roman" w:eastAsia="Times New Roman" w:hAnsi="Times New Roman" w:cs="Times New Roman"/>
                <w:b/>
                <w:bCs/>
                <w:sz w:val="24"/>
                <w:szCs w:val="24"/>
              </w:rPr>
              <w:t xml:space="preserv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57" w:type="dxa"/>
            <w:tcMar>
              <w:top w:w="30" w:type="dxa"/>
              <w:left w:w="45" w:type="dxa"/>
              <w:bottom w:w="30" w:type="dxa"/>
              <w:right w:w="45" w:type="dxa"/>
            </w:tcMar>
            <w:vAlign w:val="bottom"/>
            <w:hideMark/>
          </w:tcPr>
          <w:p w14:paraId="60C7F987" w14:textId="30E6E493"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75" w:type="dxa"/>
            <w:tcMar>
              <w:top w:w="30" w:type="dxa"/>
              <w:left w:w="45" w:type="dxa"/>
              <w:bottom w:w="30" w:type="dxa"/>
              <w:right w:w="45" w:type="dxa"/>
            </w:tcMar>
            <w:vAlign w:val="bottom"/>
            <w:hideMark/>
          </w:tcPr>
          <w:p w14:paraId="72BC8B74" w14:textId="49E0F702"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34EB8F81" w14:textId="350A176B"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7D1EB61E" w14:textId="5CCDB61C"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r>
      <w:tr w:rsidR="00E962BC" w:rsidRPr="0068302A" w14:paraId="187B2037" w14:textId="6EF40870" w:rsidTr="00CE5A27">
        <w:trPr>
          <w:trHeight w:val="315"/>
        </w:trPr>
        <w:tc>
          <w:tcPr>
            <w:tcW w:w="0" w:type="auto"/>
            <w:tcMar>
              <w:top w:w="30" w:type="dxa"/>
              <w:left w:w="45" w:type="dxa"/>
              <w:bottom w:w="30" w:type="dxa"/>
              <w:right w:w="45" w:type="dxa"/>
            </w:tcMar>
            <w:vAlign w:val="bottom"/>
            <w:hideMark/>
          </w:tcPr>
          <w:p w14:paraId="730D5918"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35</w:t>
            </w:r>
          </w:p>
        </w:tc>
        <w:tc>
          <w:tcPr>
            <w:tcW w:w="1957" w:type="dxa"/>
            <w:tcMar>
              <w:top w:w="30" w:type="dxa"/>
              <w:left w:w="45" w:type="dxa"/>
              <w:bottom w:w="30" w:type="dxa"/>
              <w:right w:w="45" w:type="dxa"/>
            </w:tcMar>
            <w:vAlign w:val="bottom"/>
            <w:hideMark/>
          </w:tcPr>
          <w:p w14:paraId="621FF124" w14:textId="3BCE7DB7"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3.346</w:t>
            </w:r>
          </w:p>
        </w:tc>
        <w:tc>
          <w:tcPr>
            <w:tcW w:w="1975" w:type="dxa"/>
            <w:tcMar>
              <w:top w:w="30" w:type="dxa"/>
              <w:left w:w="45" w:type="dxa"/>
              <w:bottom w:w="30" w:type="dxa"/>
              <w:right w:w="45" w:type="dxa"/>
            </w:tcMar>
            <w:vAlign w:val="bottom"/>
            <w:hideMark/>
          </w:tcPr>
          <w:p w14:paraId="7E72E2FE" w14:textId="1AAD8F50"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3.905</w:t>
            </w:r>
          </w:p>
        </w:tc>
        <w:tc>
          <w:tcPr>
            <w:tcW w:w="2070" w:type="dxa"/>
            <w:vAlign w:val="bottom"/>
          </w:tcPr>
          <w:p w14:paraId="60B50DCF" w14:textId="64A424B2"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4.201</w:t>
            </w:r>
          </w:p>
        </w:tc>
        <w:tc>
          <w:tcPr>
            <w:tcW w:w="2070" w:type="dxa"/>
            <w:vAlign w:val="bottom"/>
          </w:tcPr>
          <w:p w14:paraId="22F4ADE5" w14:textId="6B4919AE"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4.151</w:t>
            </w:r>
          </w:p>
        </w:tc>
      </w:tr>
      <w:tr w:rsidR="00E962BC" w:rsidRPr="0068302A" w14:paraId="21BE7128" w14:textId="4F2AEF76" w:rsidTr="00CE5A27">
        <w:trPr>
          <w:trHeight w:val="315"/>
        </w:trPr>
        <w:tc>
          <w:tcPr>
            <w:tcW w:w="0" w:type="auto"/>
            <w:tcMar>
              <w:top w:w="30" w:type="dxa"/>
              <w:left w:w="45" w:type="dxa"/>
              <w:bottom w:w="30" w:type="dxa"/>
              <w:right w:w="45" w:type="dxa"/>
            </w:tcMar>
            <w:vAlign w:val="bottom"/>
            <w:hideMark/>
          </w:tcPr>
          <w:p w14:paraId="468F8DDC"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60</w:t>
            </w:r>
          </w:p>
        </w:tc>
        <w:tc>
          <w:tcPr>
            <w:tcW w:w="1957" w:type="dxa"/>
            <w:tcMar>
              <w:top w:w="30" w:type="dxa"/>
              <w:left w:w="45" w:type="dxa"/>
              <w:bottom w:w="30" w:type="dxa"/>
              <w:right w:w="45" w:type="dxa"/>
            </w:tcMar>
            <w:vAlign w:val="bottom"/>
            <w:hideMark/>
          </w:tcPr>
          <w:p w14:paraId="0C420D63" w14:textId="1EB84ABE"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3.664</w:t>
            </w:r>
          </w:p>
        </w:tc>
        <w:tc>
          <w:tcPr>
            <w:tcW w:w="1975" w:type="dxa"/>
            <w:tcMar>
              <w:top w:w="30" w:type="dxa"/>
              <w:left w:w="45" w:type="dxa"/>
              <w:bottom w:w="30" w:type="dxa"/>
              <w:right w:w="45" w:type="dxa"/>
            </w:tcMar>
            <w:vAlign w:val="bottom"/>
            <w:hideMark/>
          </w:tcPr>
          <w:p w14:paraId="5D0847FC" w14:textId="7A1C08B8"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4.179</w:t>
            </w:r>
          </w:p>
        </w:tc>
        <w:tc>
          <w:tcPr>
            <w:tcW w:w="2070" w:type="dxa"/>
            <w:vAlign w:val="bottom"/>
          </w:tcPr>
          <w:p w14:paraId="2F0E2FA2" w14:textId="077A1944"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4.651</w:t>
            </w:r>
          </w:p>
        </w:tc>
        <w:tc>
          <w:tcPr>
            <w:tcW w:w="2070" w:type="dxa"/>
            <w:vAlign w:val="bottom"/>
          </w:tcPr>
          <w:p w14:paraId="3D3152CA" w14:textId="0418F9AB"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4.499</w:t>
            </w:r>
          </w:p>
        </w:tc>
      </w:tr>
      <w:tr w:rsidR="00E962BC" w:rsidRPr="0068302A" w14:paraId="5629CAB2" w14:textId="217F2602" w:rsidTr="00CE5A27">
        <w:trPr>
          <w:trHeight w:val="315"/>
        </w:trPr>
        <w:tc>
          <w:tcPr>
            <w:tcW w:w="0" w:type="auto"/>
            <w:tcMar>
              <w:top w:w="30" w:type="dxa"/>
              <w:left w:w="45" w:type="dxa"/>
              <w:bottom w:w="30" w:type="dxa"/>
              <w:right w:w="45" w:type="dxa"/>
            </w:tcMar>
            <w:vAlign w:val="bottom"/>
            <w:hideMark/>
          </w:tcPr>
          <w:p w14:paraId="2207C082"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150</w:t>
            </w:r>
          </w:p>
        </w:tc>
        <w:tc>
          <w:tcPr>
            <w:tcW w:w="1957" w:type="dxa"/>
            <w:tcMar>
              <w:top w:w="30" w:type="dxa"/>
              <w:left w:w="45" w:type="dxa"/>
              <w:bottom w:w="30" w:type="dxa"/>
              <w:right w:w="45" w:type="dxa"/>
            </w:tcMar>
            <w:vAlign w:val="bottom"/>
            <w:hideMark/>
          </w:tcPr>
          <w:p w14:paraId="1E70FED0" w14:textId="1864D527"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4.010</w:t>
            </w:r>
          </w:p>
        </w:tc>
        <w:tc>
          <w:tcPr>
            <w:tcW w:w="1975" w:type="dxa"/>
            <w:tcMar>
              <w:top w:w="30" w:type="dxa"/>
              <w:left w:w="45" w:type="dxa"/>
              <w:bottom w:w="30" w:type="dxa"/>
              <w:right w:w="45" w:type="dxa"/>
            </w:tcMar>
            <w:vAlign w:val="bottom"/>
            <w:hideMark/>
          </w:tcPr>
          <w:p w14:paraId="6FEC4541" w14:textId="34A58AFA"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4.526</w:t>
            </w:r>
          </w:p>
        </w:tc>
        <w:tc>
          <w:tcPr>
            <w:tcW w:w="2070" w:type="dxa"/>
            <w:vAlign w:val="bottom"/>
          </w:tcPr>
          <w:p w14:paraId="00195D8C" w14:textId="75E69D8C"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5.154</w:t>
            </w:r>
          </w:p>
        </w:tc>
        <w:tc>
          <w:tcPr>
            <w:tcW w:w="2070" w:type="dxa"/>
            <w:vAlign w:val="bottom"/>
          </w:tcPr>
          <w:p w14:paraId="25E1E38F" w14:textId="78C06A43"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5.009</w:t>
            </w:r>
          </w:p>
        </w:tc>
      </w:tr>
      <w:tr w:rsidR="00E962BC" w:rsidRPr="0068302A" w14:paraId="38BDF908" w14:textId="0D802C68" w:rsidTr="00CE5A27">
        <w:trPr>
          <w:trHeight w:val="315"/>
        </w:trPr>
        <w:tc>
          <w:tcPr>
            <w:tcW w:w="0" w:type="auto"/>
            <w:tcMar>
              <w:top w:w="30" w:type="dxa"/>
              <w:left w:w="45" w:type="dxa"/>
              <w:bottom w:w="30" w:type="dxa"/>
              <w:right w:w="45" w:type="dxa"/>
            </w:tcMar>
            <w:vAlign w:val="bottom"/>
            <w:hideMark/>
          </w:tcPr>
          <w:p w14:paraId="1C51E0B7"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300</w:t>
            </w:r>
          </w:p>
        </w:tc>
        <w:tc>
          <w:tcPr>
            <w:tcW w:w="1957" w:type="dxa"/>
            <w:tcMar>
              <w:top w:w="30" w:type="dxa"/>
              <w:left w:w="45" w:type="dxa"/>
              <w:bottom w:w="30" w:type="dxa"/>
              <w:right w:w="45" w:type="dxa"/>
            </w:tcMar>
            <w:vAlign w:val="bottom"/>
            <w:hideMark/>
          </w:tcPr>
          <w:p w14:paraId="0C267BFD" w14:textId="51DE5BD5"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4.319</w:t>
            </w:r>
          </w:p>
        </w:tc>
        <w:tc>
          <w:tcPr>
            <w:tcW w:w="1975" w:type="dxa"/>
            <w:tcMar>
              <w:top w:w="30" w:type="dxa"/>
              <w:left w:w="45" w:type="dxa"/>
              <w:bottom w:w="30" w:type="dxa"/>
              <w:right w:w="45" w:type="dxa"/>
            </w:tcMar>
            <w:vAlign w:val="bottom"/>
            <w:hideMark/>
          </w:tcPr>
          <w:p w14:paraId="3B6F5288" w14:textId="73C5EC3F"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4.646</w:t>
            </w:r>
          </w:p>
        </w:tc>
        <w:tc>
          <w:tcPr>
            <w:tcW w:w="2070" w:type="dxa"/>
            <w:vAlign w:val="bottom"/>
          </w:tcPr>
          <w:p w14:paraId="3532877D" w14:textId="6165F41A"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5.635</w:t>
            </w:r>
          </w:p>
        </w:tc>
        <w:tc>
          <w:tcPr>
            <w:tcW w:w="2070" w:type="dxa"/>
            <w:vAlign w:val="bottom"/>
          </w:tcPr>
          <w:p w14:paraId="09345752" w14:textId="3A07B30A"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5.376</w:t>
            </w:r>
          </w:p>
        </w:tc>
      </w:tr>
      <w:tr w:rsidR="00E962BC" w:rsidRPr="0068302A" w14:paraId="5E8F8EBA" w14:textId="228BA6C2" w:rsidTr="00CE5A27">
        <w:trPr>
          <w:trHeight w:val="315"/>
        </w:trPr>
        <w:tc>
          <w:tcPr>
            <w:tcW w:w="0" w:type="auto"/>
            <w:tcMar>
              <w:top w:w="30" w:type="dxa"/>
              <w:left w:w="45" w:type="dxa"/>
              <w:bottom w:w="30" w:type="dxa"/>
              <w:right w:w="45" w:type="dxa"/>
            </w:tcMar>
            <w:vAlign w:val="bottom"/>
            <w:hideMark/>
          </w:tcPr>
          <w:p w14:paraId="6B0788A3"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500</w:t>
            </w:r>
          </w:p>
        </w:tc>
        <w:tc>
          <w:tcPr>
            <w:tcW w:w="1957" w:type="dxa"/>
            <w:tcMar>
              <w:top w:w="30" w:type="dxa"/>
              <w:left w:w="45" w:type="dxa"/>
              <w:bottom w:w="30" w:type="dxa"/>
              <w:right w:w="45" w:type="dxa"/>
            </w:tcMar>
            <w:vAlign w:val="bottom"/>
            <w:hideMark/>
          </w:tcPr>
          <w:p w14:paraId="1B11C22A" w14:textId="5E759FD7"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4.618</w:t>
            </w:r>
          </w:p>
        </w:tc>
        <w:tc>
          <w:tcPr>
            <w:tcW w:w="1975" w:type="dxa"/>
            <w:tcMar>
              <w:top w:w="30" w:type="dxa"/>
              <w:left w:w="45" w:type="dxa"/>
              <w:bottom w:w="30" w:type="dxa"/>
              <w:right w:w="45" w:type="dxa"/>
            </w:tcMar>
            <w:vAlign w:val="bottom"/>
            <w:hideMark/>
          </w:tcPr>
          <w:p w14:paraId="13527CEF" w14:textId="500094FC"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5.247</w:t>
            </w:r>
          </w:p>
        </w:tc>
        <w:tc>
          <w:tcPr>
            <w:tcW w:w="2070" w:type="dxa"/>
            <w:vAlign w:val="bottom"/>
          </w:tcPr>
          <w:p w14:paraId="17944B1F" w14:textId="2CE61DB6"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6.044</w:t>
            </w:r>
          </w:p>
        </w:tc>
        <w:tc>
          <w:tcPr>
            <w:tcW w:w="2070" w:type="dxa"/>
            <w:vAlign w:val="bottom"/>
          </w:tcPr>
          <w:p w14:paraId="62892795" w14:textId="3277C791"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6.118</w:t>
            </w:r>
          </w:p>
        </w:tc>
      </w:tr>
      <w:tr w:rsidR="00E962BC" w:rsidRPr="0068302A" w14:paraId="73866DCF" w14:textId="1CA7547E" w:rsidTr="00CE5A27">
        <w:trPr>
          <w:trHeight w:val="315"/>
        </w:trPr>
        <w:tc>
          <w:tcPr>
            <w:tcW w:w="0" w:type="auto"/>
            <w:tcMar>
              <w:top w:w="30" w:type="dxa"/>
              <w:left w:w="45" w:type="dxa"/>
              <w:bottom w:w="30" w:type="dxa"/>
              <w:right w:w="45" w:type="dxa"/>
            </w:tcMar>
            <w:vAlign w:val="bottom"/>
            <w:hideMark/>
          </w:tcPr>
          <w:p w14:paraId="44634E5C"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1000</w:t>
            </w:r>
          </w:p>
        </w:tc>
        <w:tc>
          <w:tcPr>
            <w:tcW w:w="1957" w:type="dxa"/>
            <w:tcMar>
              <w:top w:w="30" w:type="dxa"/>
              <w:left w:w="45" w:type="dxa"/>
              <w:bottom w:w="30" w:type="dxa"/>
              <w:right w:w="45" w:type="dxa"/>
            </w:tcMar>
            <w:vAlign w:val="bottom"/>
            <w:hideMark/>
          </w:tcPr>
          <w:p w14:paraId="30C202A1" w14:textId="1FA17C7F"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5.061</w:t>
            </w:r>
          </w:p>
        </w:tc>
        <w:tc>
          <w:tcPr>
            <w:tcW w:w="1975" w:type="dxa"/>
            <w:tcMar>
              <w:top w:w="30" w:type="dxa"/>
              <w:left w:w="45" w:type="dxa"/>
              <w:bottom w:w="30" w:type="dxa"/>
              <w:right w:w="45" w:type="dxa"/>
            </w:tcMar>
            <w:vAlign w:val="bottom"/>
            <w:hideMark/>
          </w:tcPr>
          <w:p w14:paraId="1DEBA0D9" w14:textId="42D40962"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5.420</w:t>
            </w:r>
          </w:p>
        </w:tc>
        <w:tc>
          <w:tcPr>
            <w:tcW w:w="2070" w:type="dxa"/>
            <w:vAlign w:val="bottom"/>
          </w:tcPr>
          <w:p w14:paraId="487B82EB" w14:textId="41F1151D"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6.576</w:t>
            </w:r>
          </w:p>
        </w:tc>
        <w:tc>
          <w:tcPr>
            <w:tcW w:w="2070" w:type="dxa"/>
            <w:vAlign w:val="bottom"/>
          </w:tcPr>
          <w:p w14:paraId="5A612F94" w14:textId="6CE6EC28"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6.599</w:t>
            </w:r>
          </w:p>
        </w:tc>
      </w:tr>
    </w:tbl>
    <w:p w14:paraId="5363C53B" w14:textId="77777777" w:rsidR="00FF1711" w:rsidRPr="0068302A" w:rsidRDefault="00FF1711" w:rsidP="00611CB6">
      <w:pPr>
        <w:spacing w:after="0" w:line="240" w:lineRule="auto"/>
        <w:rPr>
          <w:rFonts w:ascii="Times New Roman" w:eastAsia="Times New Roman" w:hAnsi="Times New Roman" w:cs="Times New Roman"/>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6259CB" w:rsidRPr="0068302A" w14:paraId="559EE3F7" w14:textId="77777777" w:rsidTr="00CE5A27">
        <w:trPr>
          <w:trHeight w:val="315"/>
        </w:trPr>
        <w:tc>
          <w:tcPr>
            <w:tcW w:w="0" w:type="auto"/>
            <w:tcMar>
              <w:top w:w="30" w:type="dxa"/>
              <w:left w:w="45" w:type="dxa"/>
              <w:bottom w:w="30" w:type="dxa"/>
              <w:right w:w="45" w:type="dxa"/>
            </w:tcMar>
            <w:vAlign w:val="bottom"/>
            <w:hideMark/>
          </w:tcPr>
          <w:p w14:paraId="0F373076" w14:textId="072F55E9" w:rsidR="006259CB" w:rsidRPr="0068302A" w:rsidRDefault="006259CB"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Year</w:t>
            </w:r>
          </w:p>
        </w:tc>
        <w:tc>
          <w:tcPr>
            <w:tcW w:w="1957" w:type="dxa"/>
            <w:tcMar>
              <w:top w:w="30" w:type="dxa"/>
              <w:left w:w="45" w:type="dxa"/>
              <w:bottom w:w="30" w:type="dxa"/>
              <w:right w:w="45" w:type="dxa"/>
            </w:tcMar>
            <w:vAlign w:val="bottom"/>
            <w:hideMark/>
          </w:tcPr>
          <w:p w14:paraId="534AEA9E" w14:textId="77777777" w:rsidR="006259CB" w:rsidRPr="0068302A" w:rsidRDefault="006259CB"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75" w:type="dxa"/>
            <w:tcMar>
              <w:top w:w="30" w:type="dxa"/>
              <w:left w:w="45" w:type="dxa"/>
              <w:bottom w:w="30" w:type="dxa"/>
              <w:right w:w="45" w:type="dxa"/>
            </w:tcMar>
            <w:vAlign w:val="bottom"/>
            <w:hideMark/>
          </w:tcPr>
          <w:p w14:paraId="7C17A1BC" w14:textId="77777777" w:rsidR="006259CB" w:rsidRPr="0068302A" w:rsidRDefault="006259CB"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31A4B08B" w14:textId="77777777" w:rsidR="006259CB" w:rsidRPr="0068302A" w:rsidRDefault="006259CB"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16159918" w14:textId="77777777" w:rsidR="006259CB" w:rsidRPr="0068302A" w:rsidRDefault="006259CB"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r>
      <w:tr w:rsidR="00845FAC" w:rsidRPr="0068302A" w14:paraId="28DEF651" w14:textId="77777777" w:rsidTr="00CE5A27">
        <w:trPr>
          <w:trHeight w:val="315"/>
        </w:trPr>
        <w:tc>
          <w:tcPr>
            <w:tcW w:w="0" w:type="auto"/>
            <w:tcMar>
              <w:top w:w="30" w:type="dxa"/>
              <w:left w:w="45" w:type="dxa"/>
              <w:bottom w:w="30" w:type="dxa"/>
              <w:right w:w="45" w:type="dxa"/>
            </w:tcMar>
            <w:vAlign w:val="bottom"/>
          </w:tcPr>
          <w:p w14:paraId="40496BD8" w14:textId="516DBA36"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2008</w:t>
            </w:r>
          </w:p>
        </w:tc>
        <w:tc>
          <w:tcPr>
            <w:tcW w:w="1957" w:type="dxa"/>
            <w:tcMar>
              <w:top w:w="30" w:type="dxa"/>
              <w:left w:w="45" w:type="dxa"/>
              <w:bottom w:w="30" w:type="dxa"/>
              <w:right w:w="45" w:type="dxa"/>
            </w:tcMar>
            <w:vAlign w:val="bottom"/>
          </w:tcPr>
          <w:p w14:paraId="5BBB12A9" w14:textId="75FC2515"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4.037</w:t>
            </w:r>
          </w:p>
        </w:tc>
        <w:tc>
          <w:tcPr>
            <w:tcW w:w="1975" w:type="dxa"/>
            <w:tcMar>
              <w:top w:w="30" w:type="dxa"/>
              <w:left w:w="45" w:type="dxa"/>
              <w:bottom w:w="30" w:type="dxa"/>
              <w:right w:w="45" w:type="dxa"/>
            </w:tcMar>
            <w:vAlign w:val="bottom"/>
          </w:tcPr>
          <w:p w14:paraId="32C7CB64" w14:textId="65277D6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4.818</w:t>
            </w:r>
          </w:p>
        </w:tc>
        <w:tc>
          <w:tcPr>
            <w:tcW w:w="2070" w:type="dxa"/>
            <w:vAlign w:val="bottom"/>
          </w:tcPr>
          <w:p w14:paraId="35D287AE" w14:textId="3703C6E5"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4.920</w:t>
            </w:r>
          </w:p>
        </w:tc>
        <w:tc>
          <w:tcPr>
            <w:tcW w:w="2070" w:type="dxa"/>
            <w:vAlign w:val="bottom"/>
          </w:tcPr>
          <w:p w14:paraId="68ABFB92" w14:textId="26F2022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4.903</w:t>
            </w:r>
          </w:p>
        </w:tc>
      </w:tr>
      <w:tr w:rsidR="00845FAC" w:rsidRPr="0068302A" w14:paraId="6173EF2E" w14:textId="77777777" w:rsidTr="00CE5A27">
        <w:trPr>
          <w:trHeight w:val="315"/>
        </w:trPr>
        <w:tc>
          <w:tcPr>
            <w:tcW w:w="0" w:type="auto"/>
            <w:tcMar>
              <w:top w:w="30" w:type="dxa"/>
              <w:left w:w="45" w:type="dxa"/>
              <w:bottom w:w="30" w:type="dxa"/>
              <w:right w:w="45" w:type="dxa"/>
            </w:tcMar>
            <w:vAlign w:val="bottom"/>
          </w:tcPr>
          <w:p w14:paraId="57DBEBCD" w14:textId="3CB04EC4"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2009</w:t>
            </w:r>
          </w:p>
        </w:tc>
        <w:tc>
          <w:tcPr>
            <w:tcW w:w="1957" w:type="dxa"/>
            <w:tcMar>
              <w:top w:w="30" w:type="dxa"/>
              <w:left w:w="45" w:type="dxa"/>
              <w:bottom w:w="30" w:type="dxa"/>
              <w:right w:w="45" w:type="dxa"/>
            </w:tcMar>
            <w:vAlign w:val="bottom"/>
          </w:tcPr>
          <w:p w14:paraId="2AF1FA14" w14:textId="2D4A6106"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3.755</w:t>
            </w:r>
          </w:p>
        </w:tc>
        <w:tc>
          <w:tcPr>
            <w:tcW w:w="1975" w:type="dxa"/>
            <w:tcMar>
              <w:top w:w="30" w:type="dxa"/>
              <w:left w:w="45" w:type="dxa"/>
              <w:bottom w:w="30" w:type="dxa"/>
              <w:right w:w="45" w:type="dxa"/>
            </w:tcMar>
            <w:vAlign w:val="bottom"/>
          </w:tcPr>
          <w:p w14:paraId="2013AC9B" w14:textId="1978F38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4.416</w:t>
            </w:r>
          </w:p>
        </w:tc>
        <w:tc>
          <w:tcPr>
            <w:tcW w:w="2070" w:type="dxa"/>
            <w:vAlign w:val="bottom"/>
          </w:tcPr>
          <w:p w14:paraId="2DD179E5" w14:textId="50226AE9"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4.603</w:t>
            </w:r>
          </w:p>
        </w:tc>
        <w:tc>
          <w:tcPr>
            <w:tcW w:w="2070" w:type="dxa"/>
            <w:vAlign w:val="bottom"/>
          </w:tcPr>
          <w:p w14:paraId="583E19E3" w14:textId="536C5EA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4.611</w:t>
            </w:r>
          </w:p>
        </w:tc>
      </w:tr>
      <w:tr w:rsidR="00845FAC" w:rsidRPr="0068302A" w14:paraId="3DB8AF2D" w14:textId="77777777" w:rsidTr="00CE5A27">
        <w:trPr>
          <w:trHeight w:val="315"/>
        </w:trPr>
        <w:tc>
          <w:tcPr>
            <w:tcW w:w="0" w:type="auto"/>
            <w:tcMar>
              <w:top w:w="30" w:type="dxa"/>
              <w:left w:w="45" w:type="dxa"/>
              <w:bottom w:w="30" w:type="dxa"/>
              <w:right w:w="45" w:type="dxa"/>
            </w:tcMar>
            <w:vAlign w:val="bottom"/>
          </w:tcPr>
          <w:p w14:paraId="03E5E25F" w14:textId="3D65D77D"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2010</w:t>
            </w:r>
          </w:p>
        </w:tc>
        <w:tc>
          <w:tcPr>
            <w:tcW w:w="1957" w:type="dxa"/>
            <w:tcMar>
              <w:top w:w="30" w:type="dxa"/>
              <w:left w:w="45" w:type="dxa"/>
              <w:bottom w:w="30" w:type="dxa"/>
              <w:right w:w="45" w:type="dxa"/>
            </w:tcMar>
            <w:vAlign w:val="bottom"/>
          </w:tcPr>
          <w:p w14:paraId="252A0E09" w14:textId="7F794AF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3.537</w:t>
            </w:r>
          </w:p>
        </w:tc>
        <w:tc>
          <w:tcPr>
            <w:tcW w:w="1975" w:type="dxa"/>
            <w:tcMar>
              <w:top w:w="30" w:type="dxa"/>
              <w:left w:w="45" w:type="dxa"/>
              <w:bottom w:w="30" w:type="dxa"/>
              <w:right w:w="45" w:type="dxa"/>
            </w:tcMar>
            <w:vAlign w:val="bottom"/>
          </w:tcPr>
          <w:p w14:paraId="59693999" w14:textId="6B3D0AEA"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3.834</w:t>
            </w:r>
          </w:p>
        </w:tc>
        <w:tc>
          <w:tcPr>
            <w:tcW w:w="2070" w:type="dxa"/>
            <w:vAlign w:val="bottom"/>
          </w:tcPr>
          <w:p w14:paraId="34D3839D" w14:textId="1FD8AD85"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4.372</w:t>
            </w:r>
          </w:p>
        </w:tc>
        <w:tc>
          <w:tcPr>
            <w:tcW w:w="2070" w:type="dxa"/>
            <w:vAlign w:val="bottom"/>
          </w:tcPr>
          <w:p w14:paraId="316D007E" w14:textId="56857A3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4.013</w:t>
            </w:r>
          </w:p>
        </w:tc>
      </w:tr>
      <w:tr w:rsidR="00845FAC" w:rsidRPr="0068302A" w14:paraId="4C1C19E6" w14:textId="77777777" w:rsidTr="00CE5A27">
        <w:trPr>
          <w:trHeight w:val="315"/>
        </w:trPr>
        <w:tc>
          <w:tcPr>
            <w:tcW w:w="0" w:type="auto"/>
            <w:tcMar>
              <w:top w:w="30" w:type="dxa"/>
              <w:left w:w="45" w:type="dxa"/>
              <w:bottom w:w="30" w:type="dxa"/>
              <w:right w:w="45" w:type="dxa"/>
            </w:tcMar>
            <w:vAlign w:val="bottom"/>
          </w:tcPr>
          <w:p w14:paraId="220345CA" w14:textId="701DEDFE"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2011</w:t>
            </w:r>
          </w:p>
        </w:tc>
        <w:tc>
          <w:tcPr>
            <w:tcW w:w="1957" w:type="dxa"/>
            <w:tcMar>
              <w:top w:w="30" w:type="dxa"/>
              <w:left w:w="45" w:type="dxa"/>
              <w:bottom w:w="30" w:type="dxa"/>
              <w:right w:w="45" w:type="dxa"/>
            </w:tcMar>
            <w:vAlign w:val="bottom"/>
          </w:tcPr>
          <w:p w14:paraId="7299232E" w14:textId="59AD907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4.016</w:t>
            </w:r>
          </w:p>
        </w:tc>
        <w:tc>
          <w:tcPr>
            <w:tcW w:w="1975" w:type="dxa"/>
            <w:tcMar>
              <w:top w:w="30" w:type="dxa"/>
              <w:left w:w="45" w:type="dxa"/>
              <w:bottom w:w="30" w:type="dxa"/>
              <w:right w:w="45" w:type="dxa"/>
            </w:tcMar>
            <w:vAlign w:val="bottom"/>
          </w:tcPr>
          <w:p w14:paraId="77E7A2E1" w14:textId="728B8622"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4.264</w:t>
            </w:r>
          </w:p>
        </w:tc>
        <w:tc>
          <w:tcPr>
            <w:tcW w:w="2070" w:type="dxa"/>
            <w:vAlign w:val="bottom"/>
          </w:tcPr>
          <w:p w14:paraId="0C6085A8" w14:textId="6DA5B7F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4.840</w:t>
            </w:r>
          </w:p>
        </w:tc>
        <w:tc>
          <w:tcPr>
            <w:tcW w:w="2070" w:type="dxa"/>
            <w:vAlign w:val="bottom"/>
          </w:tcPr>
          <w:p w14:paraId="6DF43181" w14:textId="098E807B"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4.396</w:t>
            </w:r>
          </w:p>
        </w:tc>
      </w:tr>
      <w:tr w:rsidR="00845FAC" w:rsidRPr="0068302A" w14:paraId="3E8D90D5" w14:textId="77777777" w:rsidTr="00CE5A27">
        <w:trPr>
          <w:trHeight w:val="315"/>
        </w:trPr>
        <w:tc>
          <w:tcPr>
            <w:tcW w:w="0" w:type="auto"/>
            <w:tcMar>
              <w:top w:w="30" w:type="dxa"/>
              <w:left w:w="45" w:type="dxa"/>
              <w:bottom w:w="30" w:type="dxa"/>
              <w:right w:w="45" w:type="dxa"/>
            </w:tcMar>
            <w:vAlign w:val="bottom"/>
          </w:tcPr>
          <w:p w14:paraId="64A48149" w14:textId="454BDEBD"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2012</w:t>
            </w:r>
          </w:p>
        </w:tc>
        <w:tc>
          <w:tcPr>
            <w:tcW w:w="1957" w:type="dxa"/>
            <w:tcMar>
              <w:top w:w="30" w:type="dxa"/>
              <w:left w:w="45" w:type="dxa"/>
              <w:bottom w:w="30" w:type="dxa"/>
              <w:right w:w="45" w:type="dxa"/>
            </w:tcMar>
            <w:vAlign w:val="bottom"/>
          </w:tcPr>
          <w:p w14:paraId="1600C63B" w14:textId="3AE39FC3"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5.459</w:t>
            </w:r>
          </w:p>
        </w:tc>
        <w:tc>
          <w:tcPr>
            <w:tcW w:w="1975" w:type="dxa"/>
            <w:tcMar>
              <w:top w:w="30" w:type="dxa"/>
              <w:left w:w="45" w:type="dxa"/>
              <w:bottom w:w="30" w:type="dxa"/>
              <w:right w:w="45" w:type="dxa"/>
            </w:tcMar>
            <w:vAlign w:val="bottom"/>
          </w:tcPr>
          <w:p w14:paraId="36C190D0" w14:textId="4974D4B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8.006</w:t>
            </w:r>
          </w:p>
        </w:tc>
        <w:tc>
          <w:tcPr>
            <w:tcW w:w="2070" w:type="dxa"/>
            <w:vAlign w:val="bottom"/>
          </w:tcPr>
          <w:p w14:paraId="3ADD4B10" w14:textId="2210E79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6.180</w:t>
            </w:r>
          </w:p>
        </w:tc>
        <w:tc>
          <w:tcPr>
            <w:tcW w:w="2070" w:type="dxa"/>
            <w:vAlign w:val="bottom"/>
          </w:tcPr>
          <w:p w14:paraId="569573F0" w14:textId="7D9067E9"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8.456</w:t>
            </w:r>
          </w:p>
        </w:tc>
      </w:tr>
      <w:tr w:rsidR="00845FAC" w:rsidRPr="0068302A" w14:paraId="51A97C9F" w14:textId="77777777" w:rsidTr="00CE5A27">
        <w:trPr>
          <w:trHeight w:val="315"/>
        </w:trPr>
        <w:tc>
          <w:tcPr>
            <w:tcW w:w="0" w:type="auto"/>
            <w:tcMar>
              <w:top w:w="30" w:type="dxa"/>
              <w:left w:w="45" w:type="dxa"/>
              <w:bottom w:w="30" w:type="dxa"/>
              <w:right w:w="45" w:type="dxa"/>
            </w:tcMar>
            <w:vAlign w:val="bottom"/>
          </w:tcPr>
          <w:p w14:paraId="235B41C7" w14:textId="1324A273"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2013</w:t>
            </w:r>
          </w:p>
        </w:tc>
        <w:tc>
          <w:tcPr>
            <w:tcW w:w="1957" w:type="dxa"/>
            <w:tcMar>
              <w:top w:w="30" w:type="dxa"/>
              <w:left w:w="45" w:type="dxa"/>
              <w:bottom w:w="30" w:type="dxa"/>
              <w:right w:w="45" w:type="dxa"/>
            </w:tcMar>
            <w:vAlign w:val="bottom"/>
          </w:tcPr>
          <w:p w14:paraId="7EF73725" w14:textId="27EF455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4.990</w:t>
            </w:r>
          </w:p>
        </w:tc>
        <w:tc>
          <w:tcPr>
            <w:tcW w:w="1975" w:type="dxa"/>
            <w:tcMar>
              <w:top w:w="30" w:type="dxa"/>
              <w:left w:w="45" w:type="dxa"/>
              <w:bottom w:w="30" w:type="dxa"/>
              <w:right w:w="45" w:type="dxa"/>
            </w:tcMar>
            <w:vAlign w:val="bottom"/>
          </w:tcPr>
          <w:p w14:paraId="6D0B8E0F" w14:textId="2144D40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5.927</w:t>
            </w:r>
          </w:p>
        </w:tc>
        <w:tc>
          <w:tcPr>
            <w:tcW w:w="2070" w:type="dxa"/>
            <w:vAlign w:val="bottom"/>
          </w:tcPr>
          <w:p w14:paraId="6F55CCF5" w14:textId="6887092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5.836</w:t>
            </w:r>
          </w:p>
        </w:tc>
        <w:tc>
          <w:tcPr>
            <w:tcW w:w="2070" w:type="dxa"/>
            <w:vAlign w:val="bottom"/>
          </w:tcPr>
          <w:p w14:paraId="49A4C86B" w14:textId="1F77EE1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6.022</w:t>
            </w:r>
          </w:p>
        </w:tc>
      </w:tr>
      <w:tr w:rsidR="00845FAC" w:rsidRPr="0068302A" w14:paraId="25D10FAE" w14:textId="77777777" w:rsidTr="00CE5A27">
        <w:trPr>
          <w:trHeight w:val="315"/>
        </w:trPr>
        <w:tc>
          <w:tcPr>
            <w:tcW w:w="0" w:type="auto"/>
            <w:tcMar>
              <w:top w:w="30" w:type="dxa"/>
              <w:left w:w="45" w:type="dxa"/>
              <w:bottom w:w="30" w:type="dxa"/>
              <w:right w:w="45" w:type="dxa"/>
            </w:tcMar>
            <w:vAlign w:val="bottom"/>
          </w:tcPr>
          <w:p w14:paraId="1EB2A730" w14:textId="38046C40"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2014</w:t>
            </w:r>
          </w:p>
        </w:tc>
        <w:tc>
          <w:tcPr>
            <w:tcW w:w="1957" w:type="dxa"/>
            <w:tcMar>
              <w:top w:w="30" w:type="dxa"/>
              <w:left w:w="45" w:type="dxa"/>
              <w:bottom w:w="30" w:type="dxa"/>
              <w:right w:w="45" w:type="dxa"/>
            </w:tcMar>
            <w:vAlign w:val="bottom"/>
          </w:tcPr>
          <w:p w14:paraId="46C49229" w14:textId="56F6EEE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4.816</w:t>
            </w:r>
          </w:p>
        </w:tc>
        <w:tc>
          <w:tcPr>
            <w:tcW w:w="1975" w:type="dxa"/>
            <w:tcMar>
              <w:top w:w="30" w:type="dxa"/>
              <w:left w:w="45" w:type="dxa"/>
              <w:bottom w:w="30" w:type="dxa"/>
              <w:right w:w="45" w:type="dxa"/>
            </w:tcMar>
            <w:vAlign w:val="bottom"/>
          </w:tcPr>
          <w:p w14:paraId="7E2811CC" w14:textId="5A3722DA"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5.175</w:t>
            </w:r>
          </w:p>
        </w:tc>
        <w:tc>
          <w:tcPr>
            <w:tcW w:w="2070" w:type="dxa"/>
            <w:vAlign w:val="bottom"/>
          </w:tcPr>
          <w:p w14:paraId="623FB652" w14:textId="1040DB5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5.728</w:t>
            </w:r>
          </w:p>
        </w:tc>
        <w:tc>
          <w:tcPr>
            <w:tcW w:w="2070" w:type="dxa"/>
            <w:vAlign w:val="bottom"/>
          </w:tcPr>
          <w:p w14:paraId="41424154" w14:textId="232C544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5.359</w:t>
            </w:r>
          </w:p>
        </w:tc>
      </w:tr>
      <w:tr w:rsidR="00845FAC" w:rsidRPr="0068302A" w14:paraId="4B8EE253" w14:textId="77777777" w:rsidTr="00CE5A27">
        <w:trPr>
          <w:trHeight w:val="315"/>
        </w:trPr>
        <w:tc>
          <w:tcPr>
            <w:tcW w:w="0" w:type="auto"/>
            <w:tcMar>
              <w:top w:w="30" w:type="dxa"/>
              <w:left w:w="45" w:type="dxa"/>
              <w:bottom w:w="30" w:type="dxa"/>
              <w:right w:w="45" w:type="dxa"/>
            </w:tcMar>
            <w:vAlign w:val="bottom"/>
          </w:tcPr>
          <w:p w14:paraId="6CD62E17" w14:textId="5AE02108"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2015</w:t>
            </w:r>
          </w:p>
        </w:tc>
        <w:tc>
          <w:tcPr>
            <w:tcW w:w="1957" w:type="dxa"/>
            <w:tcMar>
              <w:top w:w="30" w:type="dxa"/>
              <w:left w:w="45" w:type="dxa"/>
              <w:bottom w:w="30" w:type="dxa"/>
              <w:right w:w="45" w:type="dxa"/>
            </w:tcMar>
            <w:vAlign w:val="bottom"/>
          </w:tcPr>
          <w:p w14:paraId="6FB32914" w14:textId="76AA0B4B"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5.881</w:t>
            </w:r>
          </w:p>
        </w:tc>
        <w:tc>
          <w:tcPr>
            <w:tcW w:w="1975" w:type="dxa"/>
            <w:tcMar>
              <w:top w:w="30" w:type="dxa"/>
              <w:left w:w="45" w:type="dxa"/>
              <w:bottom w:w="30" w:type="dxa"/>
              <w:right w:w="45" w:type="dxa"/>
            </w:tcMar>
            <w:vAlign w:val="bottom"/>
          </w:tcPr>
          <w:p w14:paraId="473BE6DE" w14:textId="748044D6"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5.107</w:t>
            </w:r>
          </w:p>
        </w:tc>
        <w:tc>
          <w:tcPr>
            <w:tcW w:w="2070" w:type="dxa"/>
            <w:vAlign w:val="bottom"/>
          </w:tcPr>
          <w:p w14:paraId="60149D33" w14:textId="77DDCB09"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6.723</w:t>
            </w:r>
          </w:p>
        </w:tc>
        <w:tc>
          <w:tcPr>
            <w:tcW w:w="2070" w:type="dxa"/>
            <w:vAlign w:val="bottom"/>
          </w:tcPr>
          <w:p w14:paraId="11DFA378" w14:textId="12C31DD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5.423</w:t>
            </w:r>
          </w:p>
        </w:tc>
      </w:tr>
      <w:tr w:rsidR="00845FAC" w:rsidRPr="0068302A" w14:paraId="1FB0483D" w14:textId="77777777" w:rsidTr="00CE5A27">
        <w:trPr>
          <w:trHeight w:val="315"/>
        </w:trPr>
        <w:tc>
          <w:tcPr>
            <w:tcW w:w="0" w:type="auto"/>
            <w:tcMar>
              <w:top w:w="30" w:type="dxa"/>
              <w:left w:w="45" w:type="dxa"/>
              <w:bottom w:w="30" w:type="dxa"/>
              <w:right w:w="45" w:type="dxa"/>
            </w:tcMar>
            <w:vAlign w:val="bottom"/>
          </w:tcPr>
          <w:p w14:paraId="7D029847" w14:textId="1E56EC58"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2016</w:t>
            </w:r>
          </w:p>
        </w:tc>
        <w:tc>
          <w:tcPr>
            <w:tcW w:w="1957" w:type="dxa"/>
            <w:tcMar>
              <w:top w:w="30" w:type="dxa"/>
              <w:left w:w="45" w:type="dxa"/>
              <w:bottom w:w="30" w:type="dxa"/>
              <w:right w:w="45" w:type="dxa"/>
            </w:tcMar>
            <w:vAlign w:val="bottom"/>
          </w:tcPr>
          <w:p w14:paraId="6798D4BA" w14:textId="625DA26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7.239</w:t>
            </w:r>
          </w:p>
        </w:tc>
        <w:tc>
          <w:tcPr>
            <w:tcW w:w="1975" w:type="dxa"/>
            <w:tcMar>
              <w:top w:w="30" w:type="dxa"/>
              <w:left w:w="45" w:type="dxa"/>
              <w:bottom w:w="30" w:type="dxa"/>
              <w:right w:w="45" w:type="dxa"/>
            </w:tcMar>
            <w:vAlign w:val="bottom"/>
          </w:tcPr>
          <w:p w14:paraId="6D25C400" w14:textId="3D2BC0E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5.296</w:t>
            </w:r>
          </w:p>
        </w:tc>
        <w:tc>
          <w:tcPr>
            <w:tcW w:w="2070" w:type="dxa"/>
            <w:vAlign w:val="bottom"/>
          </w:tcPr>
          <w:p w14:paraId="5CDD2B6F" w14:textId="5293367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7.794</w:t>
            </w:r>
          </w:p>
        </w:tc>
        <w:tc>
          <w:tcPr>
            <w:tcW w:w="2070" w:type="dxa"/>
            <w:vAlign w:val="bottom"/>
          </w:tcPr>
          <w:p w14:paraId="2BD82FD8" w14:textId="749CDB4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5.627</w:t>
            </w:r>
          </w:p>
        </w:tc>
      </w:tr>
      <w:tr w:rsidR="00845FAC" w:rsidRPr="0068302A" w14:paraId="056F9191" w14:textId="77777777" w:rsidTr="00CE5A27">
        <w:trPr>
          <w:trHeight w:val="315"/>
        </w:trPr>
        <w:tc>
          <w:tcPr>
            <w:tcW w:w="0" w:type="auto"/>
            <w:tcMar>
              <w:top w:w="30" w:type="dxa"/>
              <w:left w:w="45" w:type="dxa"/>
              <w:bottom w:w="30" w:type="dxa"/>
              <w:right w:w="45" w:type="dxa"/>
            </w:tcMar>
            <w:vAlign w:val="bottom"/>
          </w:tcPr>
          <w:p w14:paraId="1A000CF5" w14:textId="1FFA9D27"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2017</w:t>
            </w:r>
          </w:p>
        </w:tc>
        <w:tc>
          <w:tcPr>
            <w:tcW w:w="1957" w:type="dxa"/>
            <w:tcMar>
              <w:top w:w="30" w:type="dxa"/>
              <w:left w:w="45" w:type="dxa"/>
              <w:bottom w:w="30" w:type="dxa"/>
              <w:right w:w="45" w:type="dxa"/>
            </w:tcMar>
            <w:vAlign w:val="bottom"/>
          </w:tcPr>
          <w:p w14:paraId="0EFDD086" w14:textId="409421A8"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N/A</w:t>
            </w:r>
          </w:p>
        </w:tc>
        <w:tc>
          <w:tcPr>
            <w:tcW w:w="1975" w:type="dxa"/>
            <w:tcMar>
              <w:top w:w="30" w:type="dxa"/>
              <w:left w:w="45" w:type="dxa"/>
              <w:bottom w:w="30" w:type="dxa"/>
              <w:right w:w="45" w:type="dxa"/>
            </w:tcMar>
            <w:vAlign w:val="bottom"/>
          </w:tcPr>
          <w:p w14:paraId="3A355D07" w14:textId="0DDC0A2B"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N/A</w:t>
            </w:r>
          </w:p>
        </w:tc>
        <w:tc>
          <w:tcPr>
            <w:tcW w:w="2070" w:type="dxa"/>
            <w:vAlign w:val="bottom"/>
          </w:tcPr>
          <w:p w14:paraId="2C3E9FCC" w14:textId="4D7EC8D2"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9.348</w:t>
            </w:r>
          </w:p>
        </w:tc>
        <w:tc>
          <w:tcPr>
            <w:tcW w:w="2070" w:type="dxa"/>
            <w:vAlign w:val="bottom"/>
          </w:tcPr>
          <w:p w14:paraId="79852F2C" w14:textId="13EAF8C8"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8.868</w:t>
            </w:r>
          </w:p>
        </w:tc>
      </w:tr>
      <w:tr w:rsidR="00845FAC" w:rsidRPr="0068302A" w14:paraId="597FA7FD" w14:textId="77777777" w:rsidTr="00CE5A27">
        <w:trPr>
          <w:trHeight w:val="315"/>
        </w:trPr>
        <w:tc>
          <w:tcPr>
            <w:tcW w:w="0" w:type="auto"/>
            <w:tcMar>
              <w:top w:w="30" w:type="dxa"/>
              <w:left w:w="45" w:type="dxa"/>
              <w:bottom w:w="30" w:type="dxa"/>
              <w:right w:w="45" w:type="dxa"/>
            </w:tcMar>
            <w:vAlign w:val="bottom"/>
          </w:tcPr>
          <w:p w14:paraId="796F4E03" w14:textId="2F1E0950"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lastRenderedPageBreak/>
              <w:t>2018</w:t>
            </w:r>
          </w:p>
        </w:tc>
        <w:tc>
          <w:tcPr>
            <w:tcW w:w="1957" w:type="dxa"/>
            <w:tcMar>
              <w:top w:w="30" w:type="dxa"/>
              <w:left w:w="45" w:type="dxa"/>
              <w:bottom w:w="30" w:type="dxa"/>
              <w:right w:w="45" w:type="dxa"/>
            </w:tcMar>
            <w:vAlign w:val="bottom"/>
          </w:tcPr>
          <w:p w14:paraId="3E10C4CC" w14:textId="3856D7FD"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N/A</w:t>
            </w:r>
          </w:p>
        </w:tc>
        <w:tc>
          <w:tcPr>
            <w:tcW w:w="1975" w:type="dxa"/>
            <w:tcMar>
              <w:top w:w="30" w:type="dxa"/>
              <w:left w:w="45" w:type="dxa"/>
              <w:bottom w:w="30" w:type="dxa"/>
              <w:right w:w="45" w:type="dxa"/>
            </w:tcMar>
            <w:vAlign w:val="bottom"/>
          </w:tcPr>
          <w:p w14:paraId="245A9BC1" w14:textId="76A8DBC0"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N/A</w:t>
            </w:r>
          </w:p>
        </w:tc>
        <w:tc>
          <w:tcPr>
            <w:tcW w:w="2070" w:type="dxa"/>
            <w:vAlign w:val="bottom"/>
          </w:tcPr>
          <w:p w14:paraId="43160631" w14:textId="47034298"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8.553</w:t>
            </w:r>
          </w:p>
        </w:tc>
        <w:tc>
          <w:tcPr>
            <w:tcW w:w="2070" w:type="dxa"/>
            <w:vAlign w:val="bottom"/>
          </w:tcPr>
          <w:p w14:paraId="3EF85FCA" w14:textId="631EA625"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10.435</w:t>
            </w:r>
          </w:p>
        </w:tc>
      </w:tr>
    </w:tbl>
    <w:p w14:paraId="142AFE1E" w14:textId="45322C99" w:rsidR="00882545" w:rsidRPr="0068302A" w:rsidRDefault="00882545" w:rsidP="00611CB6">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2808C9" w:rsidRPr="0068302A" w14:paraId="08D509D4" w14:textId="77777777" w:rsidTr="00CE5A27">
        <w:trPr>
          <w:trHeight w:val="315"/>
        </w:trPr>
        <w:tc>
          <w:tcPr>
            <w:tcW w:w="0" w:type="auto"/>
            <w:tcMar>
              <w:top w:w="30" w:type="dxa"/>
              <w:left w:w="45" w:type="dxa"/>
              <w:bottom w:w="30" w:type="dxa"/>
              <w:right w:w="45" w:type="dxa"/>
            </w:tcMar>
            <w:vAlign w:val="bottom"/>
            <w:hideMark/>
          </w:tcPr>
          <w:p w14:paraId="676BE7C2" w14:textId="58016A7D" w:rsidR="002808C9" w:rsidRPr="0068302A" w:rsidRDefault="002808C9"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State</w:t>
            </w:r>
          </w:p>
        </w:tc>
        <w:tc>
          <w:tcPr>
            <w:tcW w:w="1957" w:type="dxa"/>
            <w:tcMar>
              <w:top w:w="30" w:type="dxa"/>
              <w:left w:w="45" w:type="dxa"/>
              <w:bottom w:w="30" w:type="dxa"/>
              <w:right w:w="45" w:type="dxa"/>
            </w:tcMar>
            <w:vAlign w:val="bottom"/>
            <w:hideMark/>
          </w:tcPr>
          <w:p w14:paraId="31A6EEB2" w14:textId="77777777" w:rsidR="002808C9" w:rsidRPr="0068302A" w:rsidRDefault="002808C9"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75" w:type="dxa"/>
            <w:tcMar>
              <w:top w:w="30" w:type="dxa"/>
              <w:left w:w="45" w:type="dxa"/>
              <w:bottom w:w="30" w:type="dxa"/>
              <w:right w:w="45" w:type="dxa"/>
            </w:tcMar>
            <w:vAlign w:val="bottom"/>
            <w:hideMark/>
          </w:tcPr>
          <w:p w14:paraId="6C1FE7BF" w14:textId="77777777" w:rsidR="002808C9" w:rsidRPr="0068302A" w:rsidRDefault="002808C9"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1F0A765C" w14:textId="77777777" w:rsidR="002808C9" w:rsidRPr="0068302A" w:rsidRDefault="002808C9"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6F6B7785" w14:textId="77777777" w:rsidR="002808C9" w:rsidRPr="0068302A" w:rsidRDefault="002808C9"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r>
      <w:tr w:rsidR="00845FAC" w:rsidRPr="0068302A" w14:paraId="733A61A0" w14:textId="77777777" w:rsidTr="00CE5A27">
        <w:trPr>
          <w:trHeight w:val="315"/>
        </w:trPr>
        <w:tc>
          <w:tcPr>
            <w:tcW w:w="0" w:type="auto"/>
            <w:tcMar>
              <w:top w:w="30" w:type="dxa"/>
              <w:left w:w="45" w:type="dxa"/>
              <w:bottom w:w="30" w:type="dxa"/>
              <w:right w:w="45" w:type="dxa"/>
            </w:tcMar>
            <w:vAlign w:val="bottom"/>
          </w:tcPr>
          <w:p w14:paraId="6FE6BBB1" w14:textId="3C281730"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Arizona</w:t>
            </w:r>
          </w:p>
        </w:tc>
        <w:tc>
          <w:tcPr>
            <w:tcW w:w="1957" w:type="dxa"/>
            <w:tcMar>
              <w:top w:w="30" w:type="dxa"/>
              <w:left w:w="45" w:type="dxa"/>
              <w:bottom w:w="30" w:type="dxa"/>
              <w:right w:w="45" w:type="dxa"/>
            </w:tcMar>
            <w:vAlign w:val="bottom"/>
          </w:tcPr>
          <w:p w14:paraId="01BB5F8E" w14:textId="6DE9A2E6"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3.139</w:t>
            </w:r>
          </w:p>
        </w:tc>
        <w:tc>
          <w:tcPr>
            <w:tcW w:w="1975" w:type="dxa"/>
            <w:tcMar>
              <w:top w:w="30" w:type="dxa"/>
              <w:left w:w="45" w:type="dxa"/>
              <w:bottom w:w="30" w:type="dxa"/>
              <w:right w:w="45" w:type="dxa"/>
            </w:tcMar>
            <w:vAlign w:val="bottom"/>
          </w:tcPr>
          <w:p w14:paraId="0C4D6D95" w14:textId="371B47CB"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4.094</w:t>
            </w:r>
          </w:p>
        </w:tc>
        <w:tc>
          <w:tcPr>
            <w:tcW w:w="2070" w:type="dxa"/>
            <w:vAlign w:val="bottom"/>
          </w:tcPr>
          <w:p w14:paraId="117199F1" w14:textId="2C9E196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3.795</w:t>
            </w:r>
          </w:p>
        </w:tc>
        <w:tc>
          <w:tcPr>
            <w:tcW w:w="2070" w:type="dxa"/>
            <w:vAlign w:val="bottom"/>
          </w:tcPr>
          <w:p w14:paraId="4E2B6E7C" w14:textId="48424CE7"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3.894</w:t>
            </w:r>
          </w:p>
        </w:tc>
      </w:tr>
      <w:tr w:rsidR="00845FAC" w:rsidRPr="0068302A" w14:paraId="1E376A1D" w14:textId="77777777" w:rsidTr="00CE5A27">
        <w:trPr>
          <w:trHeight w:val="315"/>
        </w:trPr>
        <w:tc>
          <w:tcPr>
            <w:tcW w:w="0" w:type="auto"/>
            <w:tcMar>
              <w:top w:w="30" w:type="dxa"/>
              <w:left w:w="45" w:type="dxa"/>
              <w:bottom w:w="30" w:type="dxa"/>
              <w:right w:w="45" w:type="dxa"/>
            </w:tcMar>
            <w:vAlign w:val="bottom"/>
          </w:tcPr>
          <w:p w14:paraId="21C01FBA" w14:textId="65A2240E"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California</w:t>
            </w:r>
          </w:p>
        </w:tc>
        <w:tc>
          <w:tcPr>
            <w:tcW w:w="1957" w:type="dxa"/>
            <w:tcMar>
              <w:top w:w="30" w:type="dxa"/>
              <w:left w:w="45" w:type="dxa"/>
              <w:bottom w:w="30" w:type="dxa"/>
              <w:right w:w="45" w:type="dxa"/>
            </w:tcMar>
            <w:vAlign w:val="bottom"/>
          </w:tcPr>
          <w:p w14:paraId="628DEBEC" w14:textId="328D1FB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4.753</w:t>
            </w:r>
          </w:p>
        </w:tc>
        <w:tc>
          <w:tcPr>
            <w:tcW w:w="1975" w:type="dxa"/>
            <w:tcMar>
              <w:top w:w="30" w:type="dxa"/>
              <w:left w:w="45" w:type="dxa"/>
              <w:bottom w:w="30" w:type="dxa"/>
              <w:right w:w="45" w:type="dxa"/>
            </w:tcMar>
            <w:vAlign w:val="bottom"/>
          </w:tcPr>
          <w:p w14:paraId="79A0B644" w14:textId="6B07B67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4.026</w:t>
            </w:r>
          </w:p>
        </w:tc>
        <w:tc>
          <w:tcPr>
            <w:tcW w:w="2070" w:type="dxa"/>
            <w:vAlign w:val="bottom"/>
          </w:tcPr>
          <w:p w14:paraId="257D405F" w14:textId="21EF78B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6.577</w:t>
            </w:r>
          </w:p>
        </w:tc>
        <w:tc>
          <w:tcPr>
            <w:tcW w:w="2070" w:type="dxa"/>
            <w:vAlign w:val="bottom"/>
          </w:tcPr>
          <w:p w14:paraId="511B451E" w14:textId="7AF64EE7"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5.197</w:t>
            </w:r>
          </w:p>
        </w:tc>
      </w:tr>
      <w:tr w:rsidR="00845FAC" w:rsidRPr="0068302A" w14:paraId="17BEAC7A" w14:textId="77777777" w:rsidTr="00CE5A27">
        <w:trPr>
          <w:trHeight w:val="315"/>
        </w:trPr>
        <w:tc>
          <w:tcPr>
            <w:tcW w:w="0" w:type="auto"/>
            <w:tcMar>
              <w:top w:w="30" w:type="dxa"/>
              <w:left w:w="45" w:type="dxa"/>
              <w:bottom w:w="30" w:type="dxa"/>
              <w:right w:w="45" w:type="dxa"/>
            </w:tcMar>
            <w:vAlign w:val="bottom"/>
          </w:tcPr>
          <w:p w14:paraId="4EEEA8AF" w14:textId="04C2BFE5"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Colorado</w:t>
            </w:r>
          </w:p>
        </w:tc>
        <w:tc>
          <w:tcPr>
            <w:tcW w:w="1957" w:type="dxa"/>
            <w:tcMar>
              <w:top w:w="30" w:type="dxa"/>
              <w:left w:w="45" w:type="dxa"/>
              <w:bottom w:w="30" w:type="dxa"/>
              <w:right w:w="45" w:type="dxa"/>
            </w:tcMar>
            <w:vAlign w:val="bottom"/>
          </w:tcPr>
          <w:p w14:paraId="34CA2CB9" w14:textId="563DF8F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5.940</w:t>
            </w:r>
          </w:p>
        </w:tc>
        <w:tc>
          <w:tcPr>
            <w:tcW w:w="1975" w:type="dxa"/>
            <w:tcMar>
              <w:top w:w="30" w:type="dxa"/>
              <w:left w:w="45" w:type="dxa"/>
              <w:bottom w:w="30" w:type="dxa"/>
              <w:right w:w="45" w:type="dxa"/>
            </w:tcMar>
            <w:vAlign w:val="bottom"/>
          </w:tcPr>
          <w:p w14:paraId="4B22854E" w14:textId="2285F28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3.539</w:t>
            </w:r>
          </w:p>
        </w:tc>
        <w:tc>
          <w:tcPr>
            <w:tcW w:w="2070" w:type="dxa"/>
            <w:vAlign w:val="bottom"/>
          </w:tcPr>
          <w:p w14:paraId="0660E1D9" w14:textId="07B5FF1C"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9.143</w:t>
            </w:r>
          </w:p>
        </w:tc>
        <w:tc>
          <w:tcPr>
            <w:tcW w:w="2070" w:type="dxa"/>
            <w:vAlign w:val="bottom"/>
          </w:tcPr>
          <w:p w14:paraId="4DC4F382" w14:textId="6C089562"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3.758</w:t>
            </w:r>
          </w:p>
        </w:tc>
      </w:tr>
      <w:tr w:rsidR="00845FAC" w:rsidRPr="0068302A" w14:paraId="47D9377A" w14:textId="77777777" w:rsidTr="00CE5A27">
        <w:trPr>
          <w:trHeight w:val="315"/>
        </w:trPr>
        <w:tc>
          <w:tcPr>
            <w:tcW w:w="0" w:type="auto"/>
            <w:tcMar>
              <w:top w:w="30" w:type="dxa"/>
              <w:left w:w="45" w:type="dxa"/>
              <w:bottom w:w="30" w:type="dxa"/>
              <w:right w:w="45" w:type="dxa"/>
            </w:tcMar>
            <w:vAlign w:val="bottom"/>
          </w:tcPr>
          <w:p w14:paraId="08EB8D87" w14:textId="7964EC4F"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Idaho</w:t>
            </w:r>
          </w:p>
        </w:tc>
        <w:tc>
          <w:tcPr>
            <w:tcW w:w="1957" w:type="dxa"/>
            <w:tcMar>
              <w:top w:w="30" w:type="dxa"/>
              <w:left w:w="45" w:type="dxa"/>
              <w:bottom w:w="30" w:type="dxa"/>
              <w:right w:w="45" w:type="dxa"/>
            </w:tcMar>
            <w:vAlign w:val="bottom"/>
          </w:tcPr>
          <w:p w14:paraId="4FA13947" w14:textId="2057C3F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7.016</w:t>
            </w:r>
          </w:p>
        </w:tc>
        <w:tc>
          <w:tcPr>
            <w:tcW w:w="1975" w:type="dxa"/>
            <w:tcMar>
              <w:top w:w="30" w:type="dxa"/>
              <w:left w:w="45" w:type="dxa"/>
              <w:bottom w:w="30" w:type="dxa"/>
              <w:right w:w="45" w:type="dxa"/>
            </w:tcMar>
            <w:vAlign w:val="bottom"/>
          </w:tcPr>
          <w:p w14:paraId="771F2C56" w14:textId="6206B69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11.539</w:t>
            </w:r>
          </w:p>
        </w:tc>
        <w:tc>
          <w:tcPr>
            <w:tcW w:w="2070" w:type="dxa"/>
            <w:vAlign w:val="bottom"/>
          </w:tcPr>
          <w:p w14:paraId="01F4CD64" w14:textId="3698D95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7.789</w:t>
            </w:r>
          </w:p>
        </w:tc>
        <w:tc>
          <w:tcPr>
            <w:tcW w:w="2070" w:type="dxa"/>
            <w:vAlign w:val="bottom"/>
          </w:tcPr>
          <w:p w14:paraId="27782968" w14:textId="20D5ACF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10.034</w:t>
            </w:r>
          </w:p>
        </w:tc>
      </w:tr>
      <w:tr w:rsidR="00845FAC" w:rsidRPr="0068302A" w14:paraId="3ED4CBE9" w14:textId="77777777" w:rsidTr="00CE5A27">
        <w:trPr>
          <w:trHeight w:val="315"/>
        </w:trPr>
        <w:tc>
          <w:tcPr>
            <w:tcW w:w="0" w:type="auto"/>
            <w:tcMar>
              <w:top w:w="30" w:type="dxa"/>
              <w:left w:w="45" w:type="dxa"/>
              <w:bottom w:w="30" w:type="dxa"/>
              <w:right w:w="45" w:type="dxa"/>
            </w:tcMar>
            <w:vAlign w:val="bottom"/>
          </w:tcPr>
          <w:p w14:paraId="733212BE" w14:textId="08C041B0"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Montana</w:t>
            </w:r>
          </w:p>
        </w:tc>
        <w:tc>
          <w:tcPr>
            <w:tcW w:w="1957" w:type="dxa"/>
            <w:tcMar>
              <w:top w:w="30" w:type="dxa"/>
              <w:left w:w="45" w:type="dxa"/>
              <w:bottom w:w="30" w:type="dxa"/>
              <w:right w:w="45" w:type="dxa"/>
            </w:tcMar>
            <w:vAlign w:val="bottom"/>
          </w:tcPr>
          <w:p w14:paraId="6305F18A" w14:textId="4058CCC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5.428</w:t>
            </w:r>
          </w:p>
        </w:tc>
        <w:tc>
          <w:tcPr>
            <w:tcW w:w="1975" w:type="dxa"/>
            <w:tcMar>
              <w:top w:w="30" w:type="dxa"/>
              <w:left w:w="45" w:type="dxa"/>
              <w:bottom w:w="30" w:type="dxa"/>
              <w:right w:w="45" w:type="dxa"/>
            </w:tcMar>
            <w:vAlign w:val="bottom"/>
          </w:tcPr>
          <w:p w14:paraId="76103856" w14:textId="29B4DAB7"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5.192</w:t>
            </w:r>
          </w:p>
        </w:tc>
        <w:tc>
          <w:tcPr>
            <w:tcW w:w="2070" w:type="dxa"/>
            <w:vAlign w:val="bottom"/>
          </w:tcPr>
          <w:p w14:paraId="674E2916" w14:textId="1A3771F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7.642</w:t>
            </w:r>
          </w:p>
        </w:tc>
        <w:tc>
          <w:tcPr>
            <w:tcW w:w="2070" w:type="dxa"/>
            <w:vAlign w:val="bottom"/>
          </w:tcPr>
          <w:p w14:paraId="3C8B15EC" w14:textId="5C1B5E7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7.183</w:t>
            </w:r>
          </w:p>
        </w:tc>
      </w:tr>
      <w:tr w:rsidR="00845FAC" w:rsidRPr="0068302A" w14:paraId="14862E64" w14:textId="77777777" w:rsidTr="00CE5A27">
        <w:trPr>
          <w:trHeight w:val="315"/>
        </w:trPr>
        <w:tc>
          <w:tcPr>
            <w:tcW w:w="0" w:type="auto"/>
            <w:tcMar>
              <w:top w:w="30" w:type="dxa"/>
              <w:left w:w="45" w:type="dxa"/>
              <w:bottom w:w="30" w:type="dxa"/>
              <w:right w:w="45" w:type="dxa"/>
            </w:tcMar>
            <w:vAlign w:val="bottom"/>
          </w:tcPr>
          <w:p w14:paraId="049F86EF" w14:textId="12168F6F"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Nevada</w:t>
            </w:r>
          </w:p>
        </w:tc>
        <w:tc>
          <w:tcPr>
            <w:tcW w:w="1957" w:type="dxa"/>
            <w:tcMar>
              <w:top w:w="30" w:type="dxa"/>
              <w:left w:w="45" w:type="dxa"/>
              <w:bottom w:w="30" w:type="dxa"/>
              <w:right w:w="45" w:type="dxa"/>
            </w:tcMar>
            <w:vAlign w:val="bottom"/>
          </w:tcPr>
          <w:p w14:paraId="770837C4" w14:textId="2103668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3.639</w:t>
            </w:r>
          </w:p>
        </w:tc>
        <w:tc>
          <w:tcPr>
            <w:tcW w:w="1975" w:type="dxa"/>
            <w:tcMar>
              <w:top w:w="30" w:type="dxa"/>
              <w:left w:w="45" w:type="dxa"/>
              <w:bottom w:w="30" w:type="dxa"/>
              <w:right w:w="45" w:type="dxa"/>
            </w:tcMar>
            <w:vAlign w:val="bottom"/>
          </w:tcPr>
          <w:p w14:paraId="11505C35" w14:textId="1A8203F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3.630</w:t>
            </w:r>
          </w:p>
        </w:tc>
        <w:tc>
          <w:tcPr>
            <w:tcW w:w="2070" w:type="dxa"/>
            <w:vAlign w:val="bottom"/>
          </w:tcPr>
          <w:p w14:paraId="52EE166C" w14:textId="08DF054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4.273</w:t>
            </w:r>
          </w:p>
        </w:tc>
        <w:tc>
          <w:tcPr>
            <w:tcW w:w="2070" w:type="dxa"/>
            <w:vAlign w:val="bottom"/>
          </w:tcPr>
          <w:p w14:paraId="12DF1DC8" w14:textId="6EDA59D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3.809</w:t>
            </w:r>
          </w:p>
        </w:tc>
      </w:tr>
      <w:tr w:rsidR="00845FAC" w:rsidRPr="0068302A" w14:paraId="28C49AF2" w14:textId="77777777" w:rsidTr="00CE5A27">
        <w:trPr>
          <w:trHeight w:val="315"/>
        </w:trPr>
        <w:tc>
          <w:tcPr>
            <w:tcW w:w="0" w:type="auto"/>
            <w:tcMar>
              <w:top w:w="30" w:type="dxa"/>
              <w:left w:w="45" w:type="dxa"/>
              <w:bottom w:w="30" w:type="dxa"/>
              <w:right w:w="45" w:type="dxa"/>
            </w:tcMar>
            <w:vAlign w:val="bottom"/>
          </w:tcPr>
          <w:p w14:paraId="7AAE76A9" w14:textId="5DA63C07"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New Mexico</w:t>
            </w:r>
          </w:p>
        </w:tc>
        <w:tc>
          <w:tcPr>
            <w:tcW w:w="1957" w:type="dxa"/>
            <w:tcMar>
              <w:top w:w="30" w:type="dxa"/>
              <w:left w:w="45" w:type="dxa"/>
              <w:bottom w:w="30" w:type="dxa"/>
              <w:right w:w="45" w:type="dxa"/>
            </w:tcMar>
            <w:vAlign w:val="bottom"/>
          </w:tcPr>
          <w:p w14:paraId="120B246A" w14:textId="49B69B2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3.628</w:t>
            </w:r>
          </w:p>
        </w:tc>
        <w:tc>
          <w:tcPr>
            <w:tcW w:w="1975" w:type="dxa"/>
            <w:tcMar>
              <w:top w:w="30" w:type="dxa"/>
              <w:left w:w="45" w:type="dxa"/>
              <w:bottom w:w="30" w:type="dxa"/>
              <w:right w:w="45" w:type="dxa"/>
            </w:tcMar>
            <w:vAlign w:val="bottom"/>
          </w:tcPr>
          <w:p w14:paraId="5080A317" w14:textId="7D69EFAA"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9.732</w:t>
            </w:r>
          </w:p>
        </w:tc>
        <w:tc>
          <w:tcPr>
            <w:tcW w:w="2070" w:type="dxa"/>
            <w:vAlign w:val="bottom"/>
          </w:tcPr>
          <w:p w14:paraId="71FD861D" w14:textId="641C532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3.732</w:t>
            </w:r>
          </w:p>
        </w:tc>
        <w:tc>
          <w:tcPr>
            <w:tcW w:w="2070" w:type="dxa"/>
            <w:vAlign w:val="bottom"/>
          </w:tcPr>
          <w:p w14:paraId="260F01CB" w14:textId="2DAFE075"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10.823</w:t>
            </w:r>
          </w:p>
        </w:tc>
      </w:tr>
      <w:tr w:rsidR="00845FAC" w:rsidRPr="0068302A" w14:paraId="60CD1902" w14:textId="77777777" w:rsidTr="00CE5A27">
        <w:trPr>
          <w:trHeight w:val="315"/>
        </w:trPr>
        <w:tc>
          <w:tcPr>
            <w:tcW w:w="0" w:type="auto"/>
            <w:tcMar>
              <w:top w:w="30" w:type="dxa"/>
              <w:left w:w="45" w:type="dxa"/>
              <w:bottom w:w="30" w:type="dxa"/>
              <w:right w:w="45" w:type="dxa"/>
            </w:tcMar>
            <w:vAlign w:val="bottom"/>
          </w:tcPr>
          <w:p w14:paraId="1978F35C" w14:textId="08AC6248"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Oregon</w:t>
            </w:r>
          </w:p>
        </w:tc>
        <w:tc>
          <w:tcPr>
            <w:tcW w:w="1957" w:type="dxa"/>
            <w:tcMar>
              <w:top w:w="30" w:type="dxa"/>
              <w:left w:w="45" w:type="dxa"/>
              <w:bottom w:w="30" w:type="dxa"/>
              <w:right w:w="45" w:type="dxa"/>
            </w:tcMar>
            <w:vAlign w:val="bottom"/>
          </w:tcPr>
          <w:p w14:paraId="501CC1CD" w14:textId="4F42ACB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5.239</w:t>
            </w:r>
          </w:p>
        </w:tc>
        <w:tc>
          <w:tcPr>
            <w:tcW w:w="1975" w:type="dxa"/>
            <w:tcMar>
              <w:top w:w="30" w:type="dxa"/>
              <w:left w:w="45" w:type="dxa"/>
              <w:bottom w:w="30" w:type="dxa"/>
              <w:right w:w="45" w:type="dxa"/>
            </w:tcMar>
            <w:vAlign w:val="bottom"/>
          </w:tcPr>
          <w:p w14:paraId="7A43A3D8" w14:textId="4BE7C10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10.063</w:t>
            </w:r>
          </w:p>
        </w:tc>
        <w:tc>
          <w:tcPr>
            <w:tcW w:w="2070" w:type="dxa"/>
            <w:vAlign w:val="bottom"/>
          </w:tcPr>
          <w:p w14:paraId="0FF19586" w14:textId="14E49192"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8.441</w:t>
            </w:r>
          </w:p>
        </w:tc>
        <w:tc>
          <w:tcPr>
            <w:tcW w:w="2070" w:type="dxa"/>
            <w:vAlign w:val="bottom"/>
          </w:tcPr>
          <w:p w14:paraId="4201F97D" w14:textId="1FB13CB9"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12.081</w:t>
            </w:r>
          </w:p>
        </w:tc>
      </w:tr>
      <w:tr w:rsidR="00845FAC" w:rsidRPr="0068302A" w14:paraId="30AB50D1" w14:textId="77777777" w:rsidTr="00CE5A27">
        <w:trPr>
          <w:trHeight w:val="315"/>
        </w:trPr>
        <w:tc>
          <w:tcPr>
            <w:tcW w:w="0" w:type="auto"/>
            <w:tcMar>
              <w:top w:w="30" w:type="dxa"/>
              <w:left w:w="45" w:type="dxa"/>
              <w:bottom w:w="30" w:type="dxa"/>
              <w:right w:w="45" w:type="dxa"/>
            </w:tcMar>
            <w:vAlign w:val="bottom"/>
          </w:tcPr>
          <w:p w14:paraId="37455172" w14:textId="208F97CB"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Utah</w:t>
            </w:r>
          </w:p>
        </w:tc>
        <w:tc>
          <w:tcPr>
            <w:tcW w:w="1957" w:type="dxa"/>
            <w:tcMar>
              <w:top w:w="30" w:type="dxa"/>
              <w:left w:w="45" w:type="dxa"/>
              <w:bottom w:w="30" w:type="dxa"/>
              <w:right w:w="45" w:type="dxa"/>
            </w:tcMar>
            <w:vAlign w:val="bottom"/>
          </w:tcPr>
          <w:p w14:paraId="79525595" w14:textId="6D733EE6"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4.667</w:t>
            </w:r>
          </w:p>
        </w:tc>
        <w:tc>
          <w:tcPr>
            <w:tcW w:w="1975" w:type="dxa"/>
            <w:tcMar>
              <w:top w:w="30" w:type="dxa"/>
              <w:left w:w="45" w:type="dxa"/>
              <w:bottom w:w="30" w:type="dxa"/>
              <w:right w:w="45" w:type="dxa"/>
            </w:tcMar>
            <w:vAlign w:val="bottom"/>
          </w:tcPr>
          <w:p w14:paraId="66AA26CB" w14:textId="7940F882"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4.979</w:t>
            </w:r>
          </w:p>
        </w:tc>
        <w:tc>
          <w:tcPr>
            <w:tcW w:w="2070" w:type="dxa"/>
            <w:vAlign w:val="bottom"/>
          </w:tcPr>
          <w:p w14:paraId="289F28B7" w14:textId="4C8A9647"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5.223</w:t>
            </w:r>
          </w:p>
        </w:tc>
        <w:tc>
          <w:tcPr>
            <w:tcW w:w="2070" w:type="dxa"/>
            <w:vAlign w:val="bottom"/>
          </w:tcPr>
          <w:p w14:paraId="7CE9CEB1" w14:textId="7BB3EFCA"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4.584</w:t>
            </w:r>
          </w:p>
        </w:tc>
      </w:tr>
      <w:tr w:rsidR="00845FAC" w:rsidRPr="0068302A" w14:paraId="4A7E0BA7" w14:textId="77777777" w:rsidTr="00CE5A27">
        <w:trPr>
          <w:trHeight w:val="315"/>
        </w:trPr>
        <w:tc>
          <w:tcPr>
            <w:tcW w:w="0" w:type="auto"/>
            <w:tcMar>
              <w:top w:w="30" w:type="dxa"/>
              <w:left w:w="45" w:type="dxa"/>
              <w:bottom w:w="30" w:type="dxa"/>
              <w:right w:w="45" w:type="dxa"/>
            </w:tcMar>
            <w:vAlign w:val="bottom"/>
          </w:tcPr>
          <w:p w14:paraId="374826C9" w14:textId="1FA2EB13"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color w:val="000000"/>
                <w:sz w:val="24"/>
                <w:szCs w:val="24"/>
              </w:rPr>
              <w:t>Washington</w:t>
            </w:r>
          </w:p>
        </w:tc>
        <w:tc>
          <w:tcPr>
            <w:tcW w:w="1957" w:type="dxa"/>
            <w:tcMar>
              <w:top w:w="30" w:type="dxa"/>
              <w:left w:w="45" w:type="dxa"/>
              <w:bottom w:w="30" w:type="dxa"/>
              <w:right w:w="45" w:type="dxa"/>
            </w:tcMar>
            <w:vAlign w:val="bottom"/>
          </w:tcPr>
          <w:p w14:paraId="6604C416" w14:textId="41031BF5"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5.642</w:t>
            </w:r>
          </w:p>
        </w:tc>
        <w:tc>
          <w:tcPr>
            <w:tcW w:w="1975" w:type="dxa"/>
            <w:tcMar>
              <w:top w:w="30" w:type="dxa"/>
              <w:left w:w="45" w:type="dxa"/>
              <w:bottom w:w="30" w:type="dxa"/>
              <w:right w:w="45" w:type="dxa"/>
            </w:tcMar>
            <w:vAlign w:val="bottom"/>
          </w:tcPr>
          <w:p w14:paraId="5FE35C61" w14:textId="2F545E59"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4.409</w:t>
            </w:r>
          </w:p>
        </w:tc>
        <w:tc>
          <w:tcPr>
            <w:tcW w:w="2070" w:type="dxa"/>
            <w:vAlign w:val="bottom"/>
          </w:tcPr>
          <w:p w14:paraId="305BCDA8" w14:textId="52B435BA"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6.814</w:t>
            </w:r>
          </w:p>
        </w:tc>
        <w:tc>
          <w:tcPr>
            <w:tcW w:w="2070" w:type="dxa"/>
            <w:vAlign w:val="bottom"/>
          </w:tcPr>
          <w:p w14:paraId="4CED6665" w14:textId="667DFFA7"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8.412</w:t>
            </w:r>
          </w:p>
        </w:tc>
      </w:tr>
      <w:tr w:rsidR="00845FAC" w:rsidRPr="0068302A" w14:paraId="698FE8D8" w14:textId="77777777" w:rsidTr="00CE5A27">
        <w:trPr>
          <w:trHeight w:val="315"/>
        </w:trPr>
        <w:tc>
          <w:tcPr>
            <w:tcW w:w="0" w:type="auto"/>
            <w:tcMar>
              <w:top w:w="30" w:type="dxa"/>
              <w:left w:w="45" w:type="dxa"/>
              <w:bottom w:w="30" w:type="dxa"/>
              <w:right w:w="45" w:type="dxa"/>
            </w:tcMar>
            <w:vAlign w:val="bottom"/>
          </w:tcPr>
          <w:p w14:paraId="6091F323" w14:textId="35C12E12"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color w:val="000000"/>
                <w:sz w:val="24"/>
                <w:szCs w:val="24"/>
              </w:rPr>
              <w:t>Wyoming</w:t>
            </w:r>
          </w:p>
        </w:tc>
        <w:tc>
          <w:tcPr>
            <w:tcW w:w="1957" w:type="dxa"/>
            <w:tcMar>
              <w:top w:w="30" w:type="dxa"/>
              <w:left w:w="45" w:type="dxa"/>
              <w:bottom w:w="30" w:type="dxa"/>
              <w:right w:w="45" w:type="dxa"/>
            </w:tcMar>
            <w:vAlign w:val="bottom"/>
          </w:tcPr>
          <w:p w14:paraId="5A296E04" w14:textId="0AC596C4"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6.983</w:t>
            </w:r>
          </w:p>
        </w:tc>
        <w:tc>
          <w:tcPr>
            <w:tcW w:w="1975" w:type="dxa"/>
            <w:tcMar>
              <w:top w:w="30" w:type="dxa"/>
              <w:left w:w="45" w:type="dxa"/>
              <w:bottom w:w="30" w:type="dxa"/>
              <w:right w:w="45" w:type="dxa"/>
            </w:tcMar>
            <w:vAlign w:val="bottom"/>
          </w:tcPr>
          <w:p w14:paraId="026E634D" w14:textId="5935A2A9"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3.859</w:t>
            </w:r>
          </w:p>
        </w:tc>
        <w:tc>
          <w:tcPr>
            <w:tcW w:w="2070" w:type="dxa"/>
            <w:vAlign w:val="bottom"/>
          </w:tcPr>
          <w:p w14:paraId="5FE43E43" w14:textId="79AE15D7"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6.405</w:t>
            </w:r>
          </w:p>
        </w:tc>
        <w:tc>
          <w:tcPr>
            <w:tcW w:w="2070" w:type="dxa"/>
            <w:vAlign w:val="bottom"/>
          </w:tcPr>
          <w:p w14:paraId="52358082" w14:textId="2688E141"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3.839</w:t>
            </w:r>
          </w:p>
        </w:tc>
      </w:tr>
    </w:tbl>
    <w:p w14:paraId="30E5B257" w14:textId="20C1B974" w:rsidR="00E5582B" w:rsidRPr="0068302A" w:rsidRDefault="00E5582B" w:rsidP="00611CB6">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0A3B5C" w:rsidRPr="0068302A" w14:paraId="69A0E592" w14:textId="77777777" w:rsidTr="00CE5A27">
        <w:trPr>
          <w:trHeight w:val="315"/>
        </w:trPr>
        <w:tc>
          <w:tcPr>
            <w:tcW w:w="0" w:type="auto"/>
            <w:tcMar>
              <w:top w:w="30" w:type="dxa"/>
              <w:left w:w="45" w:type="dxa"/>
              <w:bottom w:w="30" w:type="dxa"/>
              <w:right w:w="45" w:type="dxa"/>
            </w:tcMar>
            <w:vAlign w:val="bottom"/>
            <w:hideMark/>
          </w:tcPr>
          <w:p w14:paraId="34A5359E" w14:textId="30290052" w:rsidR="000A3B5C" w:rsidRPr="0068302A" w:rsidRDefault="000A3B5C"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Season</w:t>
            </w:r>
          </w:p>
        </w:tc>
        <w:tc>
          <w:tcPr>
            <w:tcW w:w="1957" w:type="dxa"/>
            <w:tcMar>
              <w:top w:w="30" w:type="dxa"/>
              <w:left w:w="45" w:type="dxa"/>
              <w:bottom w:w="30" w:type="dxa"/>
              <w:right w:w="45" w:type="dxa"/>
            </w:tcMar>
            <w:vAlign w:val="bottom"/>
            <w:hideMark/>
          </w:tcPr>
          <w:p w14:paraId="4106C431" w14:textId="77777777" w:rsidR="000A3B5C" w:rsidRPr="0068302A" w:rsidRDefault="000A3B5C"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75" w:type="dxa"/>
            <w:tcMar>
              <w:top w:w="30" w:type="dxa"/>
              <w:left w:w="45" w:type="dxa"/>
              <w:bottom w:w="30" w:type="dxa"/>
              <w:right w:w="45" w:type="dxa"/>
            </w:tcMar>
            <w:vAlign w:val="bottom"/>
            <w:hideMark/>
          </w:tcPr>
          <w:p w14:paraId="3BA164D1" w14:textId="77777777" w:rsidR="000A3B5C" w:rsidRPr="0068302A" w:rsidRDefault="000A3B5C"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39A577AC" w14:textId="77777777" w:rsidR="000A3B5C" w:rsidRPr="0068302A" w:rsidRDefault="000A3B5C"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1BECE1D8" w14:textId="77777777" w:rsidR="000A3B5C" w:rsidRPr="0068302A" w:rsidRDefault="000A3B5C" w:rsidP="00CE5A27">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r>
      <w:tr w:rsidR="0068302A" w:rsidRPr="0068302A" w14:paraId="32E08C87" w14:textId="77777777" w:rsidTr="00CE5A27">
        <w:trPr>
          <w:trHeight w:val="315"/>
        </w:trPr>
        <w:tc>
          <w:tcPr>
            <w:tcW w:w="0" w:type="auto"/>
            <w:tcMar>
              <w:top w:w="30" w:type="dxa"/>
              <w:left w:w="45" w:type="dxa"/>
              <w:bottom w:w="30" w:type="dxa"/>
              <w:right w:w="45" w:type="dxa"/>
            </w:tcMar>
            <w:vAlign w:val="bottom"/>
          </w:tcPr>
          <w:p w14:paraId="5C940487" w14:textId="781AF86D" w:rsidR="0068302A" w:rsidRPr="0068302A" w:rsidRDefault="0068302A" w:rsidP="0068302A">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Fall</w:t>
            </w:r>
          </w:p>
        </w:tc>
        <w:tc>
          <w:tcPr>
            <w:tcW w:w="1957" w:type="dxa"/>
            <w:tcMar>
              <w:top w:w="30" w:type="dxa"/>
              <w:left w:w="45" w:type="dxa"/>
              <w:bottom w:w="30" w:type="dxa"/>
              <w:right w:w="45" w:type="dxa"/>
            </w:tcMar>
            <w:vAlign w:val="bottom"/>
          </w:tcPr>
          <w:p w14:paraId="357E9DDD" w14:textId="29E51D39"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5.960</w:t>
            </w:r>
          </w:p>
        </w:tc>
        <w:tc>
          <w:tcPr>
            <w:tcW w:w="1975" w:type="dxa"/>
            <w:tcMar>
              <w:top w:w="30" w:type="dxa"/>
              <w:left w:w="45" w:type="dxa"/>
              <w:bottom w:w="30" w:type="dxa"/>
              <w:right w:w="45" w:type="dxa"/>
            </w:tcMar>
            <w:vAlign w:val="bottom"/>
          </w:tcPr>
          <w:p w14:paraId="557AF390" w14:textId="559EDEA2"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6.465</w:t>
            </w:r>
          </w:p>
        </w:tc>
        <w:tc>
          <w:tcPr>
            <w:tcW w:w="2070" w:type="dxa"/>
            <w:vAlign w:val="bottom"/>
          </w:tcPr>
          <w:p w14:paraId="68DEB1B4" w14:textId="4ACFDF44"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7.896</w:t>
            </w:r>
          </w:p>
        </w:tc>
        <w:tc>
          <w:tcPr>
            <w:tcW w:w="2070" w:type="dxa"/>
            <w:vAlign w:val="bottom"/>
          </w:tcPr>
          <w:p w14:paraId="425430CA" w14:textId="23B51B8E"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8.505</w:t>
            </w:r>
          </w:p>
        </w:tc>
      </w:tr>
      <w:tr w:rsidR="0068302A" w:rsidRPr="0068302A" w14:paraId="211D9F88" w14:textId="77777777" w:rsidTr="00CE5A27">
        <w:trPr>
          <w:trHeight w:val="315"/>
        </w:trPr>
        <w:tc>
          <w:tcPr>
            <w:tcW w:w="0" w:type="auto"/>
            <w:tcMar>
              <w:top w:w="30" w:type="dxa"/>
              <w:left w:w="45" w:type="dxa"/>
              <w:bottom w:w="30" w:type="dxa"/>
              <w:right w:w="45" w:type="dxa"/>
            </w:tcMar>
            <w:vAlign w:val="bottom"/>
          </w:tcPr>
          <w:p w14:paraId="6B7BD408" w14:textId="0EA7985C" w:rsidR="0068302A" w:rsidRPr="0068302A" w:rsidRDefault="0068302A" w:rsidP="0068302A">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Spring</w:t>
            </w:r>
          </w:p>
        </w:tc>
        <w:tc>
          <w:tcPr>
            <w:tcW w:w="1957" w:type="dxa"/>
            <w:tcMar>
              <w:top w:w="30" w:type="dxa"/>
              <w:left w:w="45" w:type="dxa"/>
              <w:bottom w:w="30" w:type="dxa"/>
              <w:right w:w="45" w:type="dxa"/>
            </w:tcMar>
            <w:vAlign w:val="bottom"/>
          </w:tcPr>
          <w:p w14:paraId="08823191" w14:textId="75EEE6FB"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3.168</w:t>
            </w:r>
          </w:p>
        </w:tc>
        <w:tc>
          <w:tcPr>
            <w:tcW w:w="1975" w:type="dxa"/>
            <w:tcMar>
              <w:top w:w="30" w:type="dxa"/>
              <w:left w:w="45" w:type="dxa"/>
              <w:bottom w:w="30" w:type="dxa"/>
              <w:right w:w="45" w:type="dxa"/>
            </w:tcMar>
            <w:vAlign w:val="bottom"/>
          </w:tcPr>
          <w:p w14:paraId="05B4487E" w14:textId="69202790"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3.227</w:t>
            </w:r>
          </w:p>
        </w:tc>
        <w:tc>
          <w:tcPr>
            <w:tcW w:w="2070" w:type="dxa"/>
            <w:vAlign w:val="bottom"/>
          </w:tcPr>
          <w:p w14:paraId="704DC1D1" w14:textId="119AAD3C"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3.871</w:t>
            </w:r>
          </w:p>
        </w:tc>
        <w:tc>
          <w:tcPr>
            <w:tcW w:w="2070" w:type="dxa"/>
            <w:vAlign w:val="bottom"/>
          </w:tcPr>
          <w:p w14:paraId="72116A08" w14:textId="75F49C2D"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3.293</w:t>
            </w:r>
          </w:p>
        </w:tc>
      </w:tr>
      <w:tr w:rsidR="0068302A" w:rsidRPr="0068302A" w14:paraId="437A8E7A" w14:textId="77777777" w:rsidTr="00CE5A27">
        <w:trPr>
          <w:trHeight w:val="315"/>
        </w:trPr>
        <w:tc>
          <w:tcPr>
            <w:tcW w:w="0" w:type="auto"/>
            <w:tcMar>
              <w:top w:w="30" w:type="dxa"/>
              <w:left w:w="45" w:type="dxa"/>
              <w:bottom w:w="30" w:type="dxa"/>
              <w:right w:w="45" w:type="dxa"/>
            </w:tcMar>
            <w:vAlign w:val="bottom"/>
          </w:tcPr>
          <w:p w14:paraId="087DEA2B" w14:textId="07DC4388" w:rsidR="0068302A" w:rsidRPr="0068302A" w:rsidRDefault="0068302A" w:rsidP="0068302A">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Summer</w:t>
            </w:r>
          </w:p>
        </w:tc>
        <w:tc>
          <w:tcPr>
            <w:tcW w:w="1957" w:type="dxa"/>
            <w:tcMar>
              <w:top w:w="30" w:type="dxa"/>
              <w:left w:w="45" w:type="dxa"/>
              <w:bottom w:w="30" w:type="dxa"/>
              <w:right w:w="45" w:type="dxa"/>
            </w:tcMar>
            <w:vAlign w:val="bottom"/>
          </w:tcPr>
          <w:p w14:paraId="618D2B37" w14:textId="44187231"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5.745</w:t>
            </w:r>
          </w:p>
        </w:tc>
        <w:tc>
          <w:tcPr>
            <w:tcW w:w="1975" w:type="dxa"/>
            <w:tcMar>
              <w:top w:w="30" w:type="dxa"/>
              <w:left w:w="45" w:type="dxa"/>
              <w:bottom w:w="30" w:type="dxa"/>
              <w:right w:w="45" w:type="dxa"/>
            </w:tcMar>
            <w:vAlign w:val="bottom"/>
          </w:tcPr>
          <w:p w14:paraId="7FBFD4A3" w14:textId="78E1A7C6"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5.760</w:t>
            </w:r>
          </w:p>
        </w:tc>
        <w:tc>
          <w:tcPr>
            <w:tcW w:w="2070" w:type="dxa"/>
            <w:vAlign w:val="bottom"/>
          </w:tcPr>
          <w:p w14:paraId="7D4D747C" w14:textId="03EE5F4E"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7.771</w:t>
            </w:r>
          </w:p>
        </w:tc>
        <w:tc>
          <w:tcPr>
            <w:tcW w:w="2070" w:type="dxa"/>
            <w:vAlign w:val="bottom"/>
          </w:tcPr>
          <w:p w14:paraId="1F7AC23E" w14:textId="6ACAD6ED"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7.629</w:t>
            </w:r>
          </w:p>
        </w:tc>
      </w:tr>
      <w:tr w:rsidR="0068302A" w:rsidRPr="0068302A" w14:paraId="5899EE95" w14:textId="77777777" w:rsidTr="00CE5A27">
        <w:trPr>
          <w:trHeight w:val="315"/>
        </w:trPr>
        <w:tc>
          <w:tcPr>
            <w:tcW w:w="0" w:type="auto"/>
            <w:tcMar>
              <w:top w:w="30" w:type="dxa"/>
              <w:left w:w="45" w:type="dxa"/>
              <w:bottom w:w="30" w:type="dxa"/>
              <w:right w:w="45" w:type="dxa"/>
            </w:tcMar>
            <w:vAlign w:val="bottom"/>
          </w:tcPr>
          <w:p w14:paraId="4FB8C2E0" w14:textId="252DF34D" w:rsidR="0068302A" w:rsidRPr="0068302A" w:rsidRDefault="0068302A" w:rsidP="0068302A">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Winter</w:t>
            </w:r>
          </w:p>
        </w:tc>
        <w:tc>
          <w:tcPr>
            <w:tcW w:w="1957" w:type="dxa"/>
            <w:tcMar>
              <w:top w:w="30" w:type="dxa"/>
              <w:left w:w="45" w:type="dxa"/>
              <w:bottom w:w="30" w:type="dxa"/>
              <w:right w:w="45" w:type="dxa"/>
            </w:tcMar>
            <w:vAlign w:val="bottom"/>
          </w:tcPr>
          <w:p w14:paraId="7E18DC12" w14:textId="02A426A8"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4.682</w:t>
            </w:r>
          </w:p>
        </w:tc>
        <w:tc>
          <w:tcPr>
            <w:tcW w:w="1975" w:type="dxa"/>
            <w:tcMar>
              <w:top w:w="30" w:type="dxa"/>
              <w:left w:w="45" w:type="dxa"/>
              <w:bottom w:w="30" w:type="dxa"/>
              <w:right w:w="45" w:type="dxa"/>
            </w:tcMar>
            <w:vAlign w:val="bottom"/>
          </w:tcPr>
          <w:p w14:paraId="1ABF906F" w14:textId="6E6BA583"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5.632</w:t>
            </w:r>
          </w:p>
        </w:tc>
        <w:tc>
          <w:tcPr>
            <w:tcW w:w="2070" w:type="dxa"/>
            <w:vAlign w:val="bottom"/>
          </w:tcPr>
          <w:p w14:paraId="4214A966" w14:textId="32B9926C"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5.787</w:t>
            </w:r>
          </w:p>
        </w:tc>
        <w:tc>
          <w:tcPr>
            <w:tcW w:w="2070" w:type="dxa"/>
            <w:vAlign w:val="bottom"/>
          </w:tcPr>
          <w:p w14:paraId="2DB374F0" w14:textId="1432FF25"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5.620</w:t>
            </w:r>
          </w:p>
        </w:tc>
      </w:tr>
    </w:tbl>
    <w:p w14:paraId="0ACD323B" w14:textId="77777777" w:rsidR="00993093" w:rsidRDefault="00993093">
      <w:pPr>
        <w:rPr>
          <w:rFonts w:ascii="Times New Roman" w:eastAsia="Times New Roman" w:hAnsi="Times New Roman" w:cs="Times New Roman"/>
          <w:color w:val="000000"/>
          <w:sz w:val="24"/>
          <w:szCs w:val="24"/>
        </w:rPr>
      </w:pPr>
    </w:p>
    <w:p w14:paraId="2FD8E2FB" w14:textId="0DC3F8A8" w:rsidR="00DC44A7" w:rsidRDefault="00DC44A7">
      <w:pPr>
        <w:rPr>
          <w:rFonts w:ascii="Times New Roman" w:eastAsia="Times New Roman" w:hAnsi="Times New Roman" w:cs="Times New Roman"/>
          <w:b/>
          <w:bCs/>
          <w:color w:val="000000"/>
          <w:sz w:val="24"/>
          <w:szCs w:val="24"/>
        </w:rPr>
      </w:pPr>
      <w:commentRangeStart w:id="243"/>
      <w:r>
        <w:rPr>
          <w:rFonts w:ascii="Times New Roman" w:eastAsia="Times New Roman" w:hAnsi="Times New Roman" w:cs="Times New Roman"/>
          <w:b/>
          <w:bCs/>
          <w:color w:val="000000"/>
          <w:sz w:val="24"/>
          <w:szCs w:val="24"/>
        </w:rPr>
        <w:t>Discussion</w:t>
      </w:r>
      <w:commentRangeEnd w:id="243"/>
      <w:r w:rsidR="0030718B">
        <w:rPr>
          <w:rStyle w:val="CommentReference"/>
        </w:rPr>
        <w:commentReference w:id="243"/>
      </w:r>
    </w:p>
    <w:p w14:paraId="1C560A79" w14:textId="7193592A" w:rsidR="00F076DC" w:rsidRDefault="00C16F48" w:rsidP="00CF140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E50911">
        <w:rPr>
          <w:rFonts w:ascii="Times New Roman" w:hAnsi="Times New Roman" w:cs="Times New Roman"/>
          <w:color w:val="000000"/>
          <w:sz w:val="24"/>
          <w:szCs w:val="24"/>
        </w:rPr>
        <w:t>This dataset provides daily PM</w:t>
      </w:r>
      <w:r w:rsidR="00E50911">
        <w:rPr>
          <w:rFonts w:ascii="Times New Roman" w:hAnsi="Times New Roman" w:cs="Times New Roman"/>
          <w:color w:val="000000"/>
          <w:sz w:val="24"/>
          <w:szCs w:val="24"/>
          <w:vertAlign w:val="subscript"/>
        </w:rPr>
        <w:t>2.5</w:t>
      </w:r>
      <w:r w:rsidR="00E50911">
        <w:rPr>
          <w:rFonts w:ascii="Times New Roman" w:hAnsi="Times New Roman" w:cs="Times New Roman"/>
          <w:color w:val="000000"/>
          <w:sz w:val="24"/>
          <w:szCs w:val="24"/>
        </w:rPr>
        <w:t xml:space="preserve"> estimates at the centroids of each county, </w:t>
      </w:r>
      <w:r w:rsidR="00EB752B">
        <w:rPr>
          <w:rFonts w:ascii="Times New Roman" w:hAnsi="Times New Roman" w:cs="Times New Roman"/>
          <w:color w:val="000000"/>
          <w:sz w:val="24"/>
          <w:szCs w:val="24"/>
        </w:rPr>
        <w:t>ZIP code</w:t>
      </w:r>
      <w:r w:rsidR="000B76BB">
        <w:rPr>
          <w:rFonts w:ascii="Times New Roman" w:hAnsi="Times New Roman" w:cs="Times New Roman"/>
          <w:color w:val="000000"/>
          <w:sz w:val="24"/>
          <w:szCs w:val="24"/>
        </w:rPr>
        <w:t>,</w:t>
      </w:r>
      <w:r w:rsidR="00EB752B">
        <w:rPr>
          <w:rFonts w:ascii="Times New Roman" w:hAnsi="Times New Roman" w:cs="Times New Roman"/>
          <w:color w:val="000000"/>
          <w:sz w:val="24"/>
          <w:szCs w:val="24"/>
        </w:rPr>
        <w:t xml:space="preserve"> and census tract across the western US, from 2008-2018. </w:t>
      </w:r>
      <w:r w:rsidR="007F2D4C">
        <w:rPr>
          <w:rFonts w:ascii="Times New Roman" w:hAnsi="Times New Roman" w:cs="Times New Roman"/>
          <w:color w:val="000000"/>
          <w:sz w:val="24"/>
          <w:szCs w:val="24"/>
        </w:rPr>
        <w:t xml:space="preserve">We </w:t>
      </w:r>
      <w:r w:rsidR="00CB2EE2">
        <w:rPr>
          <w:rFonts w:ascii="Times New Roman" w:hAnsi="Times New Roman" w:cs="Times New Roman"/>
          <w:color w:val="000000"/>
          <w:sz w:val="24"/>
          <w:szCs w:val="24"/>
        </w:rPr>
        <w:t xml:space="preserve">used completely open-source code and publicly available data sets to make these estimates. </w:t>
      </w:r>
      <w:r w:rsidR="00D21AA5">
        <w:rPr>
          <w:rFonts w:ascii="Times New Roman" w:hAnsi="Times New Roman" w:cs="Times New Roman"/>
          <w:color w:val="000000"/>
          <w:sz w:val="24"/>
          <w:szCs w:val="24"/>
        </w:rPr>
        <w:t>Our ensemble machine learning models were evaluated using spatial cross-validation</w:t>
      </w:r>
      <w:r w:rsidR="00F1136F">
        <w:rPr>
          <w:rFonts w:ascii="Times New Roman" w:hAnsi="Times New Roman" w:cs="Times New Roman"/>
          <w:color w:val="000000"/>
          <w:sz w:val="24"/>
          <w:szCs w:val="24"/>
        </w:rPr>
        <w:t xml:space="preserve"> techniques</w:t>
      </w:r>
      <w:r w:rsidR="00DB7EA4">
        <w:rPr>
          <w:rFonts w:ascii="Times New Roman" w:hAnsi="Times New Roman" w:cs="Times New Roman"/>
          <w:color w:val="000000"/>
          <w:sz w:val="24"/>
          <w:szCs w:val="24"/>
        </w:rPr>
        <w:t xml:space="preserve"> </w:t>
      </w:r>
      <w:r w:rsidR="008C743F">
        <w:rPr>
          <w:rFonts w:ascii="Times New Roman" w:hAnsi="Times New Roman" w:cs="Times New Roman"/>
          <w:color w:val="000000"/>
          <w:sz w:val="24"/>
          <w:szCs w:val="24"/>
        </w:rPr>
        <w:t xml:space="preserve">to </w:t>
      </w:r>
      <w:r w:rsidR="007E0BBC">
        <w:rPr>
          <w:rFonts w:ascii="Times New Roman" w:hAnsi="Times New Roman" w:cs="Times New Roman"/>
          <w:color w:val="000000"/>
          <w:sz w:val="24"/>
          <w:szCs w:val="24"/>
        </w:rPr>
        <w:t>estimate</w:t>
      </w:r>
      <w:r w:rsidR="008C743F">
        <w:rPr>
          <w:rFonts w:ascii="Times New Roman" w:hAnsi="Times New Roman" w:cs="Times New Roman"/>
          <w:color w:val="000000"/>
          <w:sz w:val="24"/>
          <w:szCs w:val="24"/>
        </w:rPr>
        <w:t xml:space="preserve"> accuracy at locations where </w:t>
      </w:r>
      <w:r w:rsidR="009E10B2">
        <w:rPr>
          <w:rFonts w:ascii="Times New Roman" w:hAnsi="Times New Roman" w:cs="Times New Roman"/>
          <w:color w:val="000000"/>
          <w:sz w:val="24"/>
          <w:szCs w:val="24"/>
        </w:rPr>
        <w:t xml:space="preserve">there </w:t>
      </w:r>
      <w:r w:rsidR="00870865">
        <w:rPr>
          <w:rFonts w:ascii="Times New Roman" w:hAnsi="Times New Roman" w:cs="Times New Roman"/>
          <w:color w:val="000000"/>
          <w:sz w:val="24"/>
          <w:szCs w:val="24"/>
        </w:rPr>
        <w:t>are no</w:t>
      </w:r>
      <w:r w:rsidR="008C743F">
        <w:rPr>
          <w:rFonts w:ascii="Times New Roman" w:hAnsi="Times New Roman" w:cs="Times New Roman"/>
          <w:color w:val="000000"/>
          <w:sz w:val="24"/>
          <w:szCs w:val="24"/>
        </w:rPr>
        <w:t xml:space="preserve"> PM</w:t>
      </w:r>
      <w:r w:rsidR="008C743F">
        <w:rPr>
          <w:rFonts w:ascii="Times New Roman" w:hAnsi="Times New Roman" w:cs="Times New Roman"/>
          <w:color w:val="000000"/>
          <w:sz w:val="24"/>
          <w:szCs w:val="24"/>
          <w:vertAlign w:val="subscript"/>
        </w:rPr>
        <w:t>2.5</w:t>
      </w:r>
      <w:r w:rsidR="008C743F">
        <w:rPr>
          <w:rFonts w:ascii="Times New Roman" w:hAnsi="Times New Roman" w:cs="Times New Roman"/>
          <w:color w:val="000000"/>
          <w:sz w:val="24"/>
          <w:szCs w:val="24"/>
        </w:rPr>
        <w:t xml:space="preserve"> monito</w:t>
      </w:r>
      <w:r w:rsidR="00870865">
        <w:rPr>
          <w:rFonts w:ascii="Times New Roman" w:hAnsi="Times New Roman" w:cs="Times New Roman"/>
          <w:color w:val="000000"/>
          <w:sz w:val="24"/>
          <w:szCs w:val="24"/>
        </w:rPr>
        <w:t>rs</w:t>
      </w:r>
      <w:r w:rsidR="008C743F">
        <w:rPr>
          <w:rFonts w:ascii="Times New Roman" w:hAnsi="Times New Roman" w:cs="Times New Roman"/>
          <w:color w:val="000000"/>
          <w:sz w:val="24"/>
          <w:szCs w:val="24"/>
        </w:rPr>
        <w:t xml:space="preserve">. </w:t>
      </w:r>
      <w:r w:rsidR="00E73068">
        <w:rPr>
          <w:rFonts w:ascii="Times New Roman" w:hAnsi="Times New Roman" w:cs="Times New Roman"/>
          <w:color w:val="000000"/>
          <w:sz w:val="24"/>
          <w:szCs w:val="24"/>
        </w:rPr>
        <w:t xml:space="preserve">For the 2008-2016 model including CMAQ, </w:t>
      </w:r>
      <w:r w:rsidR="006233D0">
        <w:rPr>
          <w:rFonts w:ascii="Times New Roman" w:hAnsi="Times New Roman" w:cs="Times New Roman"/>
          <w:color w:val="000000"/>
          <w:sz w:val="24"/>
          <w:szCs w:val="24"/>
        </w:rPr>
        <w:t>we achieved a 10-fold CV</w:t>
      </w:r>
      <w:r w:rsidR="0098043E">
        <w:rPr>
          <w:rFonts w:ascii="Times New Roman" w:hAnsi="Times New Roman" w:cs="Times New Roman"/>
          <w:color w:val="000000"/>
          <w:sz w:val="24"/>
          <w:szCs w:val="24"/>
        </w:rPr>
        <w:t xml:space="preserve"> (training set)</w:t>
      </w:r>
      <w:r w:rsidR="006233D0">
        <w:rPr>
          <w:rFonts w:ascii="Times New Roman" w:hAnsi="Times New Roman" w:cs="Times New Roman"/>
          <w:color w:val="000000"/>
          <w:sz w:val="24"/>
          <w:szCs w:val="24"/>
        </w:rPr>
        <w:t xml:space="preserve"> RMSE of </w:t>
      </w:r>
      <w:r w:rsidR="00F076DC">
        <w:rPr>
          <w:rFonts w:ascii="Times New Roman" w:hAnsi="Times New Roman" w:cs="Times New Roman"/>
          <w:color w:val="000000"/>
          <w:sz w:val="24"/>
          <w:szCs w:val="24"/>
        </w:rPr>
        <w:t>5.</w:t>
      </w:r>
      <w:r w:rsidR="0098043E">
        <w:rPr>
          <w:rFonts w:ascii="Times New Roman" w:hAnsi="Times New Roman" w:cs="Times New Roman"/>
          <w:color w:val="000000"/>
          <w:sz w:val="24"/>
          <w:szCs w:val="24"/>
        </w:rPr>
        <w:t>061 and R</w:t>
      </w:r>
      <w:r w:rsidR="0098043E">
        <w:rPr>
          <w:rFonts w:ascii="Times New Roman" w:hAnsi="Times New Roman" w:cs="Times New Roman"/>
          <w:color w:val="000000"/>
          <w:sz w:val="24"/>
          <w:szCs w:val="24"/>
          <w:vertAlign w:val="superscript"/>
        </w:rPr>
        <w:t>2</w:t>
      </w:r>
      <w:r w:rsidR="0098043E">
        <w:rPr>
          <w:rFonts w:ascii="Times New Roman" w:hAnsi="Times New Roman" w:cs="Times New Roman"/>
          <w:color w:val="000000"/>
          <w:sz w:val="24"/>
          <w:szCs w:val="24"/>
        </w:rPr>
        <w:t xml:space="preserve"> of 0.659 and a testing set </w:t>
      </w:r>
      <w:r w:rsidR="00BF552C">
        <w:rPr>
          <w:rFonts w:ascii="Times New Roman" w:hAnsi="Times New Roman" w:cs="Times New Roman"/>
          <w:color w:val="000000"/>
          <w:sz w:val="24"/>
          <w:szCs w:val="24"/>
        </w:rPr>
        <w:t>RMSE of 5.420 and R</w:t>
      </w:r>
      <w:r w:rsidR="00BF552C">
        <w:rPr>
          <w:rFonts w:ascii="Times New Roman" w:hAnsi="Times New Roman" w:cs="Times New Roman"/>
          <w:color w:val="000000"/>
          <w:sz w:val="24"/>
          <w:szCs w:val="24"/>
          <w:vertAlign w:val="superscript"/>
        </w:rPr>
        <w:t>2</w:t>
      </w:r>
      <w:r w:rsidR="00BF552C">
        <w:rPr>
          <w:rFonts w:ascii="Times New Roman" w:hAnsi="Times New Roman" w:cs="Times New Roman"/>
          <w:color w:val="000000"/>
          <w:sz w:val="24"/>
          <w:szCs w:val="24"/>
        </w:rPr>
        <w:t xml:space="preserve"> of 0.589. </w:t>
      </w:r>
      <w:r w:rsidR="001754D0">
        <w:rPr>
          <w:rFonts w:ascii="Times New Roman" w:hAnsi="Times New Roman" w:cs="Times New Roman"/>
          <w:color w:val="000000"/>
          <w:sz w:val="24"/>
          <w:szCs w:val="24"/>
        </w:rPr>
        <w:t>For the 2008-2018 model without CMAQ, we achieved a 10-fold CV RMSE of 6.576 and R</w:t>
      </w:r>
      <w:r w:rsidR="001754D0">
        <w:rPr>
          <w:rFonts w:ascii="Times New Roman" w:hAnsi="Times New Roman" w:cs="Times New Roman"/>
          <w:color w:val="000000"/>
          <w:sz w:val="24"/>
          <w:szCs w:val="24"/>
          <w:vertAlign w:val="superscript"/>
        </w:rPr>
        <w:t>2</w:t>
      </w:r>
      <w:r w:rsidR="001754D0">
        <w:rPr>
          <w:rFonts w:ascii="Times New Roman" w:hAnsi="Times New Roman" w:cs="Times New Roman"/>
          <w:color w:val="000000"/>
          <w:sz w:val="24"/>
          <w:szCs w:val="24"/>
        </w:rPr>
        <w:t xml:space="preserve"> of 0.598</w:t>
      </w:r>
      <w:r w:rsidR="0056001B">
        <w:rPr>
          <w:rFonts w:ascii="Times New Roman" w:hAnsi="Times New Roman" w:cs="Times New Roman"/>
          <w:color w:val="000000"/>
          <w:sz w:val="24"/>
          <w:szCs w:val="24"/>
        </w:rPr>
        <w:t xml:space="preserve"> and a testing set RMSE of </w:t>
      </w:r>
      <w:r w:rsidR="00770D55">
        <w:rPr>
          <w:rFonts w:ascii="Times New Roman" w:hAnsi="Times New Roman" w:cs="Times New Roman"/>
          <w:color w:val="000000"/>
          <w:sz w:val="24"/>
          <w:szCs w:val="24"/>
        </w:rPr>
        <w:t>6.599 and R</w:t>
      </w:r>
      <w:r w:rsidR="00770D55">
        <w:rPr>
          <w:rFonts w:ascii="Times New Roman" w:hAnsi="Times New Roman" w:cs="Times New Roman"/>
          <w:color w:val="000000"/>
          <w:sz w:val="24"/>
          <w:szCs w:val="24"/>
          <w:vertAlign w:val="superscript"/>
        </w:rPr>
        <w:t>2</w:t>
      </w:r>
      <w:r w:rsidR="00770D55">
        <w:rPr>
          <w:rFonts w:ascii="Times New Roman" w:hAnsi="Times New Roman" w:cs="Times New Roman"/>
          <w:color w:val="000000"/>
          <w:sz w:val="24"/>
          <w:szCs w:val="24"/>
        </w:rPr>
        <w:t xml:space="preserve"> of 0.593.</w:t>
      </w:r>
      <w:r w:rsidR="0088096E">
        <w:rPr>
          <w:rFonts w:ascii="Times New Roman" w:hAnsi="Times New Roman" w:cs="Times New Roman"/>
          <w:color w:val="000000"/>
          <w:sz w:val="24"/>
          <w:szCs w:val="24"/>
        </w:rPr>
        <w:t xml:space="preserve"> </w:t>
      </w:r>
    </w:p>
    <w:p w14:paraId="1338231A" w14:textId="7FA7F342" w:rsidR="002673F6" w:rsidRDefault="0088096E" w:rsidP="002673F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All models including CMAQ </w:t>
      </w:r>
      <w:r w:rsidR="007C0F3C">
        <w:rPr>
          <w:rFonts w:ascii="Times New Roman" w:hAnsi="Times New Roman" w:cs="Times New Roman"/>
          <w:color w:val="000000"/>
          <w:sz w:val="24"/>
          <w:szCs w:val="24"/>
        </w:rPr>
        <w:t xml:space="preserve">performed better than their counterpart models without CMAQ, </w:t>
      </w:r>
      <w:commentRangeStart w:id="244"/>
      <w:r w:rsidR="007C0F3C">
        <w:rPr>
          <w:rFonts w:ascii="Times New Roman" w:hAnsi="Times New Roman" w:cs="Times New Roman"/>
          <w:color w:val="000000"/>
          <w:sz w:val="24"/>
          <w:szCs w:val="24"/>
        </w:rPr>
        <w:t xml:space="preserve">even after removing the years 2017 and 2018 from the non-CMAQ model. </w:t>
      </w:r>
      <w:commentRangeEnd w:id="244"/>
      <w:r w:rsidR="007C0F3C">
        <w:rPr>
          <w:rStyle w:val="CommentReference"/>
        </w:rPr>
        <w:commentReference w:id="244"/>
      </w:r>
      <w:r w:rsidR="00DF1E19">
        <w:rPr>
          <w:rFonts w:ascii="Times New Roman" w:hAnsi="Times New Roman" w:cs="Times New Roman"/>
          <w:color w:val="000000"/>
          <w:sz w:val="24"/>
          <w:szCs w:val="24"/>
        </w:rPr>
        <w:t>Thus</w:t>
      </w:r>
      <w:r w:rsidR="004019E4">
        <w:rPr>
          <w:rFonts w:ascii="Times New Roman" w:hAnsi="Times New Roman" w:cs="Times New Roman"/>
          <w:color w:val="000000"/>
          <w:sz w:val="24"/>
          <w:szCs w:val="24"/>
        </w:rPr>
        <w:t xml:space="preserve">, we conclude that CMAQ is an important variable in this land-use regression. When CMAQ is not </w:t>
      </w:r>
      <w:r w:rsidR="004019E4">
        <w:rPr>
          <w:rFonts w:ascii="Times New Roman" w:hAnsi="Times New Roman" w:cs="Times New Roman"/>
          <w:color w:val="000000"/>
          <w:sz w:val="24"/>
          <w:szCs w:val="24"/>
        </w:rPr>
        <w:lastRenderedPageBreak/>
        <w:t>available, MAIAC AOD is</w:t>
      </w:r>
      <w:r w:rsidR="00F7183B">
        <w:rPr>
          <w:rFonts w:ascii="Times New Roman" w:hAnsi="Times New Roman" w:cs="Times New Roman"/>
          <w:color w:val="000000"/>
          <w:sz w:val="24"/>
          <w:szCs w:val="24"/>
        </w:rPr>
        <w:t xml:space="preserve"> </w:t>
      </w:r>
      <w:r w:rsidR="004019E4">
        <w:rPr>
          <w:rFonts w:ascii="Times New Roman" w:hAnsi="Times New Roman" w:cs="Times New Roman"/>
          <w:color w:val="000000"/>
          <w:sz w:val="24"/>
          <w:szCs w:val="24"/>
        </w:rPr>
        <w:t xml:space="preserve">the closest proxy. </w:t>
      </w:r>
      <w:r w:rsidR="000C6CD2">
        <w:rPr>
          <w:rFonts w:ascii="Times New Roman" w:hAnsi="Times New Roman" w:cs="Times New Roman"/>
          <w:color w:val="000000"/>
          <w:sz w:val="24"/>
          <w:szCs w:val="24"/>
        </w:rPr>
        <w:t>Th</w:t>
      </w:r>
      <w:r w:rsidR="00BA1E19">
        <w:rPr>
          <w:rFonts w:ascii="Times New Roman" w:hAnsi="Times New Roman" w:cs="Times New Roman"/>
          <w:color w:val="000000"/>
          <w:sz w:val="24"/>
          <w:szCs w:val="24"/>
        </w:rPr>
        <w:t>is intuition is supported by the</w:t>
      </w:r>
      <w:r w:rsidR="000C6CD2">
        <w:rPr>
          <w:rFonts w:ascii="Times New Roman" w:hAnsi="Times New Roman" w:cs="Times New Roman"/>
          <w:color w:val="000000"/>
          <w:sz w:val="24"/>
          <w:szCs w:val="24"/>
        </w:rPr>
        <w:t xml:space="preserve"> fact that the variable importance of MAIAC AOD drops much more substantially than any of the other variables after adding CMAQ</w:t>
      </w:r>
      <w:r w:rsidR="00250FF9">
        <w:rPr>
          <w:rFonts w:ascii="Times New Roman" w:hAnsi="Times New Roman" w:cs="Times New Roman"/>
          <w:color w:val="000000"/>
          <w:sz w:val="24"/>
          <w:szCs w:val="24"/>
        </w:rPr>
        <w:t xml:space="preserve"> into the model</w:t>
      </w:r>
      <w:r w:rsidR="00D3255B">
        <w:rPr>
          <w:rFonts w:ascii="Times New Roman" w:hAnsi="Times New Roman" w:cs="Times New Roman"/>
          <w:color w:val="000000"/>
          <w:sz w:val="24"/>
          <w:szCs w:val="24"/>
        </w:rPr>
        <w:t>.</w:t>
      </w:r>
      <w:r w:rsidR="004548EF">
        <w:rPr>
          <w:rFonts w:ascii="Times New Roman" w:hAnsi="Times New Roman" w:cs="Times New Roman"/>
          <w:color w:val="000000"/>
          <w:sz w:val="24"/>
          <w:szCs w:val="24"/>
        </w:rPr>
        <w:t xml:space="preserve"> </w:t>
      </w:r>
      <w:r w:rsidR="00594967">
        <w:rPr>
          <w:rFonts w:ascii="Times New Roman" w:hAnsi="Times New Roman" w:cs="Times New Roman"/>
          <w:color w:val="000000"/>
          <w:sz w:val="24"/>
          <w:szCs w:val="24"/>
        </w:rPr>
        <w:t>(Note that while c</w:t>
      </w:r>
      <w:r w:rsidR="00594967" w:rsidRPr="00976D3D">
        <w:rPr>
          <w:rFonts w:ascii="Times New Roman" w:hAnsi="Times New Roman" w:cs="Times New Roman"/>
          <w:color w:val="000000"/>
          <w:sz w:val="24"/>
          <w:szCs w:val="24"/>
        </w:rPr>
        <w:t>ollinearity</w:t>
      </w:r>
      <w:r w:rsidR="00594967">
        <w:rPr>
          <w:rFonts w:ascii="Times New Roman" w:hAnsi="Times New Roman" w:cs="Times New Roman"/>
          <w:color w:val="000000"/>
          <w:sz w:val="24"/>
          <w:szCs w:val="24"/>
        </w:rPr>
        <w:t xml:space="preserve"> between variables</w:t>
      </w:r>
      <w:r w:rsidR="00594967" w:rsidRPr="00976D3D">
        <w:rPr>
          <w:rFonts w:ascii="Times New Roman" w:hAnsi="Times New Roman" w:cs="Times New Roman"/>
          <w:color w:val="000000"/>
          <w:sz w:val="24"/>
          <w:szCs w:val="24"/>
        </w:rPr>
        <w:t xml:space="preserve"> does not matter for prediction with random forest, </w:t>
      </w:r>
      <w:r w:rsidR="00594967">
        <w:rPr>
          <w:rFonts w:ascii="Times New Roman" w:hAnsi="Times New Roman" w:cs="Times New Roman"/>
          <w:color w:val="000000"/>
          <w:sz w:val="24"/>
          <w:szCs w:val="24"/>
        </w:rPr>
        <w:t xml:space="preserve">it </w:t>
      </w:r>
      <w:r w:rsidR="008A4757">
        <w:rPr>
          <w:rFonts w:ascii="Times New Roman" w:hAnsi="Times New Roman" w:cs="Times New Roman"/>
          <w:color w:val="000000"/>
          <w:sz w:val="24"/>
          <w:szCs w:val="24"/>
        </w:rPr>
        <w:t>most likely</w:t>
      </w:r>
      <w:r w:rsidR="00594967" w:rsidRPr="00976D3D">
        <w:rPr>
          <w:rFonts w:ascii="Times New Roman" w:hAnsi="Times New Roman" w:cs="Times New Roman"/>
          <w:color w:val="000000"/>
          <w:sz w:val="24"/>
          <w:szCs w:val="24"/>
        </w:rPr>
        <w:t xml:space="preserve"> </w:t>
      </w:r>
      <w:commentRangeStart w:id="245"/>
      <w:r w:rsidR="00594967" w:rsidRPr="00976D3D">
        <w:rPr>
          <w:rFonts w:ascii="Times New Roman" w:hAnsi="Times New Roman" w:cs="Times New Roman"/>
          <w:color w:val="000000"/>
          <w:sz w:val="24"/>
          <w:szCs w:val="24"/>
        </w:rPr>
        <w:t>influences</w:t>
      </w:r>
      <w:commentRangeEnd w:id="245"/>
      <w:r w:rsidR="00594967">
        <w:rPr>
          <w:rStyle w:val="CommentReference"/>
        </w:rPr>
        <w:commentReference w:id="245"/>
      </w:r>
      <w:r w:rsidR="00594967" w:rsidRPr="00976D3D">
        <w:rPr>
          <w:rFonts w:ascii="Times New Roman" w:hAnsi="Times New Roman" w:cs="Times New Roman"/>
          <w:color w:val="000000"/>
          <w:sz w:val="24"/>
          <w:szCs w:val="24"/>
        </w:rPr>
        <w:t xml:space="preserve"> the variable importance calculations via permutation </w:t>
      </w:r>
      <w:commentRangeStart w:id="246"/>
      <w:r w:rsidR="00594967" w:rsidRPr="00976D3D">
        <w:rPr>
          <w:rFonts w:ascii="Times New Roman" w:hAnsi="Times New Roman" w:cs="Times New Roman"/>
          <w:color w:val="000000"/>
          <w:sz w:val="24"/>
          <w:szCs w:val="24"/>
        </w:rPr>
        <w:t>(</w:t>
      </w:r>
      <w:proofErr w:type="spellStart"/>
      <w:r w:rsidR="00594967" w:rsidRPr="00976D3D">
        <w:rPr>
          <w:rFonts w:ascii="Times New Roman" w:hAnsi="Times New Roman" w:cs="Times New Roman"/>
          <w:color w:val="000000"/>
          <w:sz w:val="24"/>
          <w:szCs w:val="24"/>
        </w:rPr>
        <w:t>Gregorutti</w:t>
      </w:r>
      <w:proofErr w:type="spellEnd"/>
      <w:r w:rsidR="00594967" w:rsidRPr="00976D3D">
        <w:rPr>
          <w:rFonts w:ascii="Times New Roman" w:hAnsi="Times New Roman" w:cs="Times New Roman"/>
          <w:color w:val="000000"/>
          <w:sz w:val="24"/>
          <w:szCs w:val="24"/>
        </w:rPr>
        <w:t xml:space="preserve"> et al., 2017)</w:t>
      </w:r>
      <w:commentRangeEnd w:id="246"/>
      <w:r w:rsidR="00594967">
        <w:rPr>
          <w:rStyle w:val="CommentReference"/>
        </w:rPr>
        <w:commentReference w:id="246"/>
      </w:r>
      <w:r w:rsidR="0021206B">
        <w:rPr>
          <w:rFonts w:ascii="Times New Roman" w:hAnsi="Times New Roman" w:cs="Times New Roman"/>
          <w:color w:val="000000"/>
          <w:sz w:val="24"/>
          <w:szCs w:val="24"/>
        </w:rPr>
        <w:t xml:space="preserve">.) </w:t>
      </w:r>
    </w:p>
    <w:p w14:paraId="2829F033" w14:textId="2451A31B" w:rsidR="009C49AD" w:rsidRPr="00D86473" w:rsidRDefault="001140B6" w:rsidP="002673F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commentRangeStart w:id="247"/>
      <w:r>
        <w:rPr>
          <w:rFonts w:ascii="Times New Roman" w:hAnsi="Times New Roman" w:cs="Times New Roman"/>
          <w:color w:val="000000"/>
          <w:sz w:val="24"/>
          <w:szCs w:val="24"/>
        </w:rPr>
        <w:t xml:space="preserve">One of the strengths of this study is that we </w:t>
      </w:r>
      <w:r w:rsidR="00F655D5">
        <w:rPr>
          <w:rFonts w:ascii="Times New Roman" w:hAnsi="Times New Roman" w:cs="Times New Roman"/>
          <w:color w:val="000000"/>
          <w:sz w:val="24"/>
          <w:szCs w:val="24"/>
        </w:rPr>
        <w:t xml:space="preserve">focused on </w:t>
      </w:r>
      <w:r w:rsidR="0021565D">
        <w:rPr>
          <w:rFonts w:ascii="Times New Roman" w:hAnsi="Times New Roman" w:cs="Times New Roman"/>
          <w:color w:val="000000"/>
          <w:sz w:val="24"/>
          <w:szCs w:val="24"/>
        </w:rPr>
        <w:t>estimating PM</w:t>
      </w:r>
      <w:r w:rsidR="0021565D">
        <w:rPr>
          <w:rFonts w:ascii="Times New Roman" w:hAnsi="Times New Roman" w:cs="Times New Roman"/>
          <w:color w:val="000000"/>
          <w:sz w:val="24"/>
          <w:szCs w:val="24"/>
          <w:vertAlign w:val="subscript"/>
        </w:rPr>
        <w:t>2.5</w:t>
      </w:r>
      <w:r w:rsidR="0021565D">
        <w:rPr>
          <w:rFonts w:ascii="Times New Roman" w:hAnsi="Times New Roman" w:cs="Times New Roman"/>
          <w:color w:val="000000"/>
          <w:sz w:val="24"/>
          <w:szCs w:val="24"/>
        </w:rPr>
        <w:t xml:space="preserve"> values associated with wildfires. </w:t>
      </w:r>
      <w:commentRangeEnd w:id="247"/>
      <w:r w:rsidR="00423600">
        <w:rPr>
          <w:rStyle w:val="CommentReference"/>
        </w:rPr>
        <w:commentReference w:id="247"/>
      </w:r>
      <w:r w:rsidR="00423600">
        <w:rPr>
          <w:rFonts w:ascii="Times New Roman" w:hAnsi="Times New Roman" w:cs="Times New Roman"/>
          <w:color w:val="000000"/>
          <w:sz w:val="24"/>
          <w:szCs w:val="24"/>
        </w:rPr>
        <w:t xml:space="preserve">However, our models still dramatically underpredict high </w:t>
      </w:r>
      <w:r w:rsidR="00842D7B">
        <w:rPr>
          <w:rFonts w:ascii="Times New Roman" w:hAnsi="Times New Roman" w:cs="Times New Roman"/>
          <w:color w:val="000000"/>
          <w:sz w:val="24"/>
          <w:szCs w:val="24"/>
        </w:rPr>
        <w:t>observations of PM</w:t>
      </w:r>
      <w:r w:rsidR="00842D7B">
        <w:rPr>
          <w:rFonts w:ascii="Times New Roman" w:hAnsi="Times New Roman" w:cs="Times New Roman"/>
          <w:color w:val="000000"/>
          <w:sz w:val="24"/>
          <w:szCs w:val="24"/>
          <w:vertAlign w:val="subscript"/>
        </w:rPr>
        <w:t>2.5</w:t>
      </w:r>
      <w:r w:rsidR="002174EB">
        <w:rPr>
          <w:rFonts w:ascii="Times New Roman" w:hAnsi="Times New Roman" w:cs="Times New Roman"/>
          <w:color w:val="000000"/>
          <w:sz w:val="24"/>
          <w:szCs w:val="24"/>
          <w:vertAlign w:val="subscript"/>
        </w:rPr>
        <w:t xml:space="preserve"> </w:t>
      </w:r>
      <w:r w:rsidR="002174EB">
        <w:rPr>
          <w:rFonts w:ascii="Times New Roman" w:hAnsi="Times New Roman" w:cs="Times New Roman"/>
          <w:color w:val="000000"/>
          <w:sz w:val="24"/>
          <w:szCs w:val="24"/>
        </w:rPr>
        <w:t xml:space="preserve">(above </w:t>
      </w:r>
      <w:r w:rsidR="002174EB">
        <w:rPr>
          <w:rFonts w:ascii="Times New Roman" w:hAnsi="Times New Roman" w:cs="Times New Roman"/>
          <w:color w:val="000000"/>
          <w:sz w:val="24"/>
          <w:szCs w:val="24"/>
          <w:bdr w:val="none" w:sz="0" w:space="0" w:color="auto" w:frame="1"/>
        </w:rPr>
        <w:t xml:space="preserve">200 </w:t>
      </w:r>
      <w:r w:rsidR="002174EB" w:rsidRPr="00A55EF4">
        <w:rPr>
          <w:rFonts w:ascii="Times New Roman" w:eastAsia="Times New Roman" w:hAnsi="Times New Roman" w:cs="Times New Roman"/>
          <w:color w:val="000000"/>
          <w:sz w:val="24"/>
          <w:szCs w:val="24"/>
        </w:rPr>
        <w:t>µg/m</w:t>
      </w:r>
      <w:r w:rsidR="002174EB" w:rsidRPr="00A55EF4">
        <w:rPr>
          <w:rFonts w:ascii="Times New Roman" w:eastAsia="Times New Roman" w:hAnsi="Times New Roman" w:cs="Times New Roman"/>
          <w:color w:val="000000"/>
          <w:sz w:val="24"/>
          <w:szCs w:val="24"/>
          <w:vertAlign w:val="superscript"/>
        </w:rPr>
        <w:t>3</w:t>
      </w:r>
      <w:r w:rsidR="002174EB">
        <w:rPr>
          <w:rFonts w:ascii="Times New Roman" w:eastAsia="Times New Roman" w:hAnsi="Times New Roman" w:cs="Times New Roman"/>
          <w:color w:val="000000"/>
          <w:sz w:val="24"/>
          <w:szCs w:val="24"/>
        </w:rPr>
        <w:t>)</w:t>
      </w:r>
      <w:r w:rsidR="00842D7B">
        <w:rPr>
          <w:rFonts w:ascii="Times New Roman" w:hAnsi="Times New Roman" w:cs="Times New Roman"/>
          <w:color w:val="000000"/>
          <w:sz w:val="24"/>
          <w:szCs w:val="24"/>
        </w:rPr>
        <w:t xml:space="preserve">, likely because we have so much less training data at these high values. </w:t>
      </w:r>
      <w:r w:rsidR="00D86473">
        <w:rPr>
          <w:rFonts w:ascii="Times New Roman" w:hAnsi="Times New Roman" w:cs="Times New Roman"/>
          <w:color w:val="000000"/>
          <w:sz w:val="24"/>
          <w:szCs w:val="24"/>
        </w:rPr>
        <w:t>To address this, w</w:t>
      </w:r>
      <w:r w:rsidR="002673F6">
        <w:rPr>
          <w:rFonts w:ascii="Times New Roman" w:eastAsia="Times New Roman" w:hAnsi="Times New Roman" w:cs="Times New Roman"/>
          <w:color w:val="000000"/>
          <w:sz w:val="24"/>
          <w:szCs w:val="24"/>
        </w:rPr>
        <w:t xml:space="preserve">e did a sensitivity analysis in which we examined whether a different model would perform better for </w:t>
      </w:r>
      <w:r w:rsidR="000E4B35">
        <w:rPr>
          <w:rFonts w:ascii="Times New Roman" w:eastAsia="Times New Roman" w:hAnsi="Times New Roman" w:cs="Times New Roman"/>
          <w:color w:val="000000"/>
          <w:sz w:val="24"/>
          <w:szCs w:val="24"/>
        </w:rPr>
        <w:t>high</w:t>
      </w:r>
      <w:r w:rsidR="002673F6">
        <w:rPr>
          <w:rFonts w:ascii="Times New Roman" w:eastAsia="Times New Roman" w:hAnsi="Times New Roman" w:cs="Times New Roman"/>
          <w:color w:val="000000"/>
          <w:sz w:val="24"/>
          <w:szCs w:val="24"/>
        </w:rPr>
        <w:t xml:space="preserve"> values than </w:t>
      </w:r>
      <w:r w:rsidR="000E4B35">
        <w:rPr>
          <w:rFonts w:ascii="Times New Roman" w:eastAsia="Times New Roman" w:hAnsi="Times New Roman" w:cs="Times New Roman"/>
          <w:color w:val="000000"/>
          <w:sz w:val="24"/>
          <w:szCs w:val="24"/>
        </w:rPr>
        <w:t>for low</w:t>
      </w:r>
      <w:r w:rsidR="002673F6">
        <w:rPr>
          <w:rFonts w:ascii="Times New Roman" w:eastAsia="Times New Roman" w:hAnsi="Times New Roman" w:cs="Times New Roman"/>
          <w:color w:val="000000"/>
          <w:sz w:val="24"/>
          <w:szCs w:val="24"/>
        </w:rPr>
        <w:t xml:space="preserve"> values.</w:t>
      </w:r>
      <w:r w:rsidR="00D86473">
        <w:rPr>
          <w:rFonts w:ascii="Times New Roman" w:eastAsia="Times New Roman" w:hAnsi="Times New Roman" w:cs="Times New Roman"/>
          <w:color w:val="000000"/>
          <w:sz w:val="24"/>
          <w:szCs w:val="24"/>
        </w:rPr>
        <w:t xml:space="preserve"> </w:t>
      </w:r>
      <w:commentRangeStart w:id="248"/>
      <w:r w:rsidR="00D86473">
        <w:rPr>
          <w:rFonts w:ascii="Times New Roman" w:eastAsia="Times New Roman" w:hAnsi="Times New Roman" w:cs="Times New Roman"/>
          <w:color w:val="000000"/>
          <w:sz w:val="24"/>
          <w:szCs w:val="24"/>
        </w:rPr>
        <w:t xml:space="preserve">Although we were not able to </w:t>
      </w:r>
      <w:r w:rsidR="007169E2">
        <w:rPr>
          <w:rFonts w:ascii="Times New Roman" w:eastAsia="Times New Roman" w:hAnsi="Times New Roman" w:cs="Times New Roman"/>
          <w:color w:val="000000"/>
          <w:sz w:val="24"/>
          <w:szCs w:val="24"/>
        </w:rPr>
        <w:t>see</w:t>
      </w:r>
      <w:r w:rsidR="00D86473">
        <w:rPr>
          <w:rFonts w:ascii="Times New Roman" w:eastAsia="Times New Roman" w:hAnsi="Times New Roman" w:cs="Times New Roman"/>
          <w:color w:val="000000"/>
          <w:sz w:val="24"/>
          <w:szCs w:val="24"/>
        </w:rPr>
        <w:t xml:space="preserve"> significant improvements, this may still be a promising direction for future research. </w:t>
      </w:r>
      <w:commentRangeEnd w:id="248"/>
      <w:r w:rsidR="00EF754F">
        <w:rPr>
          <w:rStyle w:val="CommentReference"/>
        </w:rPr>
        <w:commentReference w:id="248"/>
      </w:r>
      <w:r w:rsidR="009C49AD" w:rsidRPr="00CF1402">
        <w:rPr>
          <w:rFonts w:ascii="Times New Roman" w:eastAsia="Times New Roman" w:hAnsi="Times New Roman" w:cs="Times New Roman"/>
          <w:color w:val="000000"/>
          <w:sz w:val="24"/>
          <w:szCs w:val="24"/>
        </w:rPr>
        <w:tab/>
      </w:r>
    </w:p>
    <w:p w14:paraId="27503594" w14:textId="2BD822D2" w:rsidR="003D72F6" w:rsidRDefault="00EF754F" w:rsidP="00CF140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commentRangeStart w:id="249"/>
      <w:r>
        <w:rPr>
          <w:rFonts w:ascii="Times New Roman" w:hAnsi="Times New Roman" w:cs="Times New Roman"/>
          <w:color w:val="000000"/>
          <w:sz w:val="24"/>
          <w:szCs w:val="24"/>
        </w:rPr>
        <w:t xml:space="preserve">Another method that would likely improve our results would be to </w:t>
      </w:r>
      <w:r w:rsidR="00FF4A00">
        <w:rPr>
          <w:rFonts w:ascii="Times New Roman" w:hAnsi="Times New Roman" w:cs="Times New Roman"/>
          <w:color w:val="000000"/>
          <w:sz w:val="24"/>
          <w:szCs w:val="24"/>
        </w:rPr>
        <w:t xml:space="preserve">incorporate </w:t>
      </w:r>
      <w:r w:rsidR="00BC3434">
        <w:rPr>
          <w:rFonts w:ascii="Times New Roman" w:hAnsi="Times New Roman" w:cs="Times New Roman"/>
          <w:color w:val="000000"/>
          <w:sz w:val="24"/>
          <w:szCs w:val="24"/>
        </w:rPr>
        <w:t xml:space="preserve">a two-step model such as that used </w:t>
      </w:r>
      <w:r w:rsidR="00B86F29">
        <w:rPr>
          <w:rFonts w:ascii="Times New Roman" w:hAnsi="Times New Roman" w:cs="Times New Roman"/>
          <w:color w:val="000000"/>
          <w:sz w:val="24"/>
          <w:szCs w:val="24"/>
        </w:rPr>
        <w:t xml:space="preserve">by Di et al. </w:t>
      </w:r>
      <w:r w:rsidR="00B86F29">
        <w:rPr>
          <w:rFonts w:ascii="Times New Roman" w:hAnsi="Times New Roman" w:cs="Times New Roman"/>
          <w:color w:val="000000"/>
          <w:sz w:val="24"/>
          <w:szCs w:val="24"/>
        </w:rPr>
        <w:fldChar w:fldCharType="begin"/>
      </w:r>
      <w:r w:rsidR="00B86F29">
        <w:rPr>
          <w:rFonts w:ascii="Times New Roman" w:hAnsi="Times New Roman" w:cs="Times New Roman"/>
          <w:color w:val="000000"/>
          <w:sz w:val="24"/>
          <w:szCs w:val="24"/>
        </w:rPr>
        <w:instrText xml:space="preserve"> ADDIN ZOTERO_ITEM CSL_CITATION {"citationID":"7UAiN3hP","properties":{"formattedCitation":"[1]","plainCitation":"[1]","noteIndex":0},"citationItems":[{"id":760,"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00B86F29">
        <w:rPr>
          <w:rFonts w:ascii="Times New Roman" w:hAnsi="Times New Roman" w:cs="Times New Roman"/>
          <w:color w:val="000000"/>
          <w:sz w:val="24"/>
          <w:szCs w:val="24"/>
        </w:rPr>
        <w:fldChar w:fldCharType="separate"/>
      </w:r>
      <w:r w:rsidR="00B86F29" w:rsidRPr="00B86F29">
        <w:rPr>
          <w:rFonts w:ascii="Times New Roman" w:hAnsi="Times New Roman" w:cs="Times New Roman"/>
          <w:sz w:val="24"/>
        </w:rPr>
        <w:t>[1]</w:t>
      </w:r>
      <w:r w:rsidR="00B86F29">
        <w:rPr>
          <w:rFonts w:ascii="Times New Roman" w:hAnsi="Times New Roman" w:cs="Times New Roman"/>
          <w:color w:val="000000"/>
          <w:sz w:val="24"/>
          <w:szCs w:val="24"/>
        </w:rPr>
        <w:fldChar w:fldCharType="end"/>
      </w:r>
      <w:r w:rsidR="00B86F29">
        <w:rPr>
          <w:rFonts w:ascii="Times New Roman" w:hAnsi="Times New Roman" w:cs="Times New Roman"/>
          <w:color w:val="000000"/>
          <w:sz w:val="24"/>
          <w:szCs w:val="24"/>
        </w:rPr>
        <w:t>, where spatially- and temporally-lagged estimates</w:t>
      </w:r>
      <w:r w:rsidR="00126219">
        <w:rPr>
          <w:rFonts w:ascii="Times New Roman" w:hAnsi="Times New Roman" w:cs="Times New Roman"/>
          <w:color w:val="000000"/>
          <w:sz w:val="24"/>
          <w:szCs w:val="24"/>
        </w:rPr>
        <w:t xml:space="preserve"> (from machine learning regression)</w:t>
      </w:r>
      <w:r w:rsidR="00B86F29">
        <w:rPr>
          <w:rFonts w:ascii="Times New Roman" w:hAnsi="Times New Roman" w:cs="Times New Roman"/>
          <w:color w:val="000000"/>
          <w:sz w:val="24"/>
          <w:szCs w:val="24"/>
        </w:rPr>
        <w:t xml:space="preserve"> of PM</w:t>
      </w:r>
      <w:r w:rsidR="0027000A">
        <w:rPr>
          <w:rFonts w:ascii="Times New Roman" w:hAnsi="Times New Roman" w:cs="Times New Roman"/>
          <w:color w:val="000000"/>
          <w:sz w:val="24"/>
          <w:szCs w:val="24"/>
          <w:vertAlign w:val="subscript"/>
        </w:rPr>
        <w:t>2.5</w:t>
      </w:r>
      <w:r w:rsidR="0027000A">
        <w:rPr>
          <w:rFonts w:ascii="Times New Roman" w:hAnsi="Times New Roman" w:cs="Times New Roman"/>
          <w:color w:val="000000"/>
          <w:sz w:val="24"/>
          <w:szCs w:val="24"/>
        </w:rPr>
        <w:t xml:space="preserve"> were fed into </w:t>
      </w:r>
      <w:r w:rsidR="00126219">
        <w:rPr>
          <w:rFonts w:ascii="Times New Roman" w:hAnsi="Times New Roman" w:cs="Times New Roman"/>
          <w:color w:val="000000"/>
          <w:sz w:val="24"/>
          <w:szCs w:val="24"/>
        </w:rPr>
        <w:t xml:space="preserve">a second machine learning regression model. </w:t>
      </w:r>
      <w:r w:rsidR="00D40183">
        <w:rPr>
          <w:rFonts w:ascii="Times New Roman" w:hAnsi="Times New Roman" w:cs="Times New Roman"/>
          <w:color w:val="000000"/>
          <w:sz w:val="24"/>
          <w:szCs w:val="24"/>
        </w:rPr>
        <w:t xml:space="preserve">We did investigate </w:t>
      </w:r>
      <w:r w:rsidR="003D72F6" w:rsidRPr="009B1478">
        <w:rPr>
          <w:rFonts w:ascii="Times New Roman" w:eastAsia="Times New Roman" w:hAnsi="Times New Roman" w:cs="Times New Roman"/>
          <w:color w:val="000000"/>
          <w:sz w:val="24"/>
          <w:szCs w:val="24"/>
        </w:rPr>
        <w:t xml:space="preserve">the use of </w:t>
      </w:r>
      <w:proofErr w:type="spellStart"/>
      <w:r w:rsidR="003D72F6" w:rsidRPr="009B1478">
        <w:rPr>
          <w:rFonts w:ascii="Times New Roman" w:eastAsia="Times New Roman" w:hAnsi="Times New Roman" w:cs="Times New Roman"/>
          <w:color w:val="000000"/>
          <w:sz w:val="24"/>
          <w:szCs w:val="24"/>
        </w:rPr>
        <w:t>spatio</w:t>
      </w:r>
      <w:proofErr w:type="spellEnd"/>
      <w:r w:rsidR="003D72F6" w:rsidRPr="009B1478">
        <w:rPr>
          <w:rFonts w:ascii="Times New Roman" w:eastAsia="Times New Roman" w:hAnsi="Times New Roman" w:cs="Times New Roman"/>
          <w:color w:val="000000"/>
          <w:sz w:val="24"/>
          <w:szCs w:val="24"/>
        </w:rPr>
        <w:t xml:space="preserve">-temporal kriging of the </w:t>
      </w:r>
      <w:r w:rsidR="003D72F6">
        <w:rPr>
          <w:rFonts w:ascii="Times New Roman" w:eastAsia="Times New Roman" w:hAnsi="Times New Roman" w:cs="Times New Roman"/>
          <w:color w:val="000000"/>
          <w:sz w:val="24"/>
          <w:szCs w:val="24"/>
        </w:rPr>
        <w:t xml:space="preserve">model </w:t>
      </w:r>
      <w:r w:rsidR="003D72F6" w:rsidRPr="009B1478">
        <w:rPr>
          <w:rFonts w:ascii="Times New Roman" w:eastAsia="Times New Roman" w:hAnsi="Times New Roman" w:cs="Times New Roman"/>
          <w:color w:val="000000"/>
          <w:sz w:val="24"/>
          <w:szCs w:val="24"/>
        </w:rPr>
        <w:t xml:space="preserve">residuals for </w:t>
      </w:r>
      <w:r w:rsidR="00D40183">
        <w:rPr>
          <w:rFonts w:ascii="Times New Roman" w:eastAsia="Times New Roman" w:hAnsi="Times New Roman" w:cs="Times New Roman"/>
          <w:color w:val="000000"/>
          <w:sz w:val="24"/>
          <w:szCs w:val="24"/>
        </w:rPr>
        <w:t xml:space="preserve">years </w:t>
      </w:r>
      <w:r w:rsidR="003D72F6" w:rsidRPr="009B1478">
        <w:rPr>
          <w:rFonts w:ascii="Times New Roman" w:eastAsia="Times New Roman" w:hAnsi="Times New Roman" w:cs="Times New Roman"/>
          <w:color w:val="000000"/>
          <w:sz w:val="24"/>
          <w:szCs w:val="24"/>
        </w:rPr>
        <w:t>2009-2010, but ultimately found that it was not useful for these years</w:t>
      </w:r>
      <w:r w:rsidR="003D72F6">
        <w:rPr>
          <w:rFonts w:ascii="Times New Roman" w:eastAsia="Times New Roman" w:hAnsi="Times New Roman" w:cs="Times New Roman"/>
          <w:color w:val="000000"/>
          <w:sz w:val="24"/>
          <w:szCs w:val="24"/>
        </w:rPr>
        <w:t xml:space="preserve"> and abandoned the approach.</w:t>
      </w:r>
      <w:commentRangeEnd w:id="249"/>
      <w:r w:rsidR="00D40183">
        <w:rPr>
          <w:rStyle w:val="CommentReference"/>
        </w:rPr>
        <w:commentReference w:id="249"/>
      </w:r>
    </w:p>
    <w:p w14:paraId="0339F73A" w14:textId="4806AEBA" w:rsidR="009C49AD" w:rsidRDefault="00E05484" w:rsidP="00CF140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38CB8FFF" w14:textId="4D0ABD82" w:rsidR="009C49AD" w:rsidRDefault="009C49AD" w:rsidP="00CF140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Conclusion</w:t>
      </w:r>
    </w:p>
    <w:p w14:paraId="301512AC" w14:textId="77777777" w:rsidR="009C49AD" w:rsidRPr="009C49AD" w:rsidRDefault="009C49AD" w:rsidP="00CF1402">
      <w:pPr>
        <w:spacing w:after="0" w:line="240" w:lineRule="auto"/>
        <w:rPr>
          <w:rFonts w:ascii="Times New Roman" w:hAnsi="Times New Roman" w:cs="Times New Roman"/>
          <w:color w:val="000000"/>
          <w:sz w:val="24"/>
          <w:szCs w:val="24"/>
        </w:rPr>
      </w:pPr>
    </w:p>
    <w:p w14:paraId="58451D9B" w14:textId="3109AEEE" w:rsidR="00BC67A0" w:rsidRPr="009C49AD" w:rsidRDefault="00A457BD" w:rsidP="00CF1402">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rPr>
        <w:tab/>
      </w:r>
      <w:r w:rsidR="00AC2E2C">
        <w:rPr>
          <w:rFonts w:ascii="Times New Roman" w:hAnsi="Times New Roman" w:cs="Times New Roman"/>
          <w:color w:val="000000"/>
          <w:sz w:val="24"/>
          <w:szCs w:val="24"/>
        </w:rPr>
        <w:t xml:space="preserve">[Summarize and conclude that </w:t>
      </w:r>
      <w:r w:rsidR="00AC2E2C">
        <w:rPr>
          <w:rFonts w:ascii="Times New Roman" w:eastAsia="Times New Roman" w:hAnsi="Times New Roman" w:cs="Times New Roman"/>
          <w:color w:val="000000"/>
          <w:sz w:val="24"/>
          <w:szCs w:val="24"/>
        </w:rPr>
        <w:t>t</w:t>
      </w:r>
      <w:r w:rsidR="009C49AD">
        <w:rPr>
          <w:rFonts w:ascii="Times New Roman" w:eastAsia="Times New Roman" w:hAnsi="Times New Roman" w:cs="Times New Roman"/>
          <w:color w:val="000000"/>
          <w:sz w:val="24"/>
          <w:szCs w:val="24"/>
        </w:rPr>
        <w:t>here is still need for improved modelling of high PM</w:t>
      </w:r>
      <w:r w:rsidR="009C49AD">
        <w:rPr>
          <w:rFonts w:ascii="Times New Roman" w:eastAsia="Times New Roman" w:hAnsi="Times New Roman" w:cs="Times New Roman"/>
          <w:color w:val="000000"/>
          <w:sz w:val="24"/>
          <w:szCs w:val="24"/>
          <w:vertAlign w:val="subscript"/>
        </w:rPr>
        <w:t>2.5</w:t>
      </w:r>
      <w:r w:rsidR="009C49AD">
        <w:rPr>
          <w:rFonts w:ascii="Times New Roman" w:eastAsia="Times New Roman" w:hAnsi="Times New Roman" w:cs="Times New Roman"/>
          <w:color w:val="000000"/>
          <w:sz w:val="24"/>
          <w:szCs w:val="24"/>
        </w:rPr>
        <w:t xml:space="preserve"> levels</w:t>
      </w:r>
      <w:r w:rsidR="00AC2E2C">
        <w:rPr>
          <w:rFonts w:ascii="Times New Roman" w:eastAsia="Times New Roman" w:hAnsi="Times New Roman" w:cs="Times New Roman"/>
          <w:color w:val="000000"/>
          <w:sz w:val="24"/>
          <w:szCs w:val="24"/>
        </w:rPr>
        <w:t xml:space="preserve">, but this dataset should help to inform research about </w:t>
      </w:r>
      <w:r w:rsidR="00477B65">
        <w:rPr>
          <w:rFonts w:ascii="Times New Roman" w:eastAsia="Times New Roman" w:hAnsi="Times New Roman" w:cs="Times New Roman"/>
          <w:color w:val="000000"/>
          <w:sz w:val="24"/>
          <w:szCs w:val="24"/>
        </w:rPr>
        <w:t>air pollution in the western US over a decade with increasing wildfires</w:t>
      </w:r>
      <w:r w:rsidR="00F1785D">
        <w:rPr>
          <w:rFonts w:ascii="Times New Roman" w:eastAsia="Times New Roman" w:hAnsi="Times New Roman" w:cs="Times New Roman"/>
          <w:color w:val="000000"/>
          <w:sz w:val="24"/>
          <w:szCs w:val="24"/>
        </w:rPr>
        <w:t xml:space="preserve"> and smoke</w:t>
      </w:r>
      <w:r w:rsidR="00477B65">
        <w:rPr>
          <w:rFonts w:ascii="Times New Roman" w:eastAsia="Times New Roman" w:hAnsi="Times New Roman" w:cs="Times New Roman"/>
          <w:color w:val="000000"/>
          <w:sz w:val="24"/>
          <w:szCs w:val="24"/>
        </w:rPr>
        <w:t>.</w:t>
      </w:r>
      <w:r w:rsidR="00AC2E2C">
        <w:rPr>
          <w:rFonts w:ascii="Times New Roman" w:eastAsia="Times New Roman" w:hAnsi="Times New Roman" w:cs="Times New Roman"/>
          <w:color w:val="000000"/>
          <w:sz w:val="24"/>
          <w:szCs w:val="24"/>
        </w:rPr>
        <w:t>]</w:t>
      </w:r>
    </w:p>
    <w:p w14:paraId="322706E5" w14:textId="5308E44A" w:rsidR="00DC44A7" w:rsidRPr="00CA4E4A" w:rsidRDefault="00DC44A7" w:rsidP="00CA4E4A">
      <w:pPr>
        <w:spacing w:after="0" w:line="240" w:lineRule="auto"/>
        <w:rPr>
          <w:rFonts w:ascii="Times New Roman" w:eastAsia="Times New Roman" w:hAnsi="Times New Roman" w:cs="Times New Roman"/>
          <w:sz w:val="24"/>
          <w:szCs w:val="24"/>
        </w:rPr>
      </w:pPr>
    </w:p>
    <w:p w14:paraId="6F0FBE72" w14:textId="1906859C" w:rsidR="00373DC1" w:rsidRPr="008065A7" w:rsidRDefault="008065A7">
      <w:pPr>
        <w:rPr>
          <w:rFonts w:ascii="Times New Roman" w:eastAsia="Times New Roman" w:hAnsi="Times New Roman" w:cs="Times New Roman"/>
          <w:b/>
          <w:bCs/>
          <w:color w:val="000000"/>
          <w:sz w:val="24"/>
          <w:szCs w:val="24"/>
        </w:rPr>
      </w:pPr>
      <w:r w:rsidRPr="008065A7">
        <w:rPr>
          <w:rFonts w:ascii="Times New Roman" w:eastAsia="Times New Roman" w:hAnsi="Times New Roman" w:cs="Times New Roman"/>
          <w:b/>
          <w:bCs/>
          <w:color w:val="000000"/>
          <w:sz w:val="24"/>
          <w:szCs w:val="24"/>
        </w:rPr>
        <w:t>References</w:t>
      </w:r>
    </w:p>
    <w:p w14:paraId="6CBDB6ED" w14:textId="77777777" w:rsidR="00B86F29" w:rsidRPr="00B86F29" w:rsidRDefault="00373DC1" w:rsidP="00B86F29">
      <w:pPr>
        <w:pStyle w:val="Bibliography"/>
        <w:rPr>
          <w:rFonts w:ascii="Calibri" w:hAnsi="Calibri" w:cs="Calibri"/>
        </w:rPr>
      </w:pPr>
      <w:r>
        <w:fldChar w:fldCharType="begin"/>
      </w:r>
      <w:r>
        <w:instrText xml:space="preserve"> ADDIN ZOTERO_BIBL {"uncited":[],"omitted":[],"custom":[]} CSL_BIBLIOGRAPHY </w:instrText>
      </w:r>
      <w:r>
        <w:fldChar w:fldCharType="separate"/>
      </w:r>
      <w:r w:rsidR="00B86F29" w:rsidRPr="00B86F29">
        <w:rPr>
          <w:rFonts w:ascii="Calibri" w:hAnsi="Calibri" w:cs="Calibri"/>
        </w:rPr>
        <w:t>[1]</w:t>
      </w:r>
      <w:r w:rsidR="00B86F29" w:rsidRPr="00B86F29">
        <w:rPr>
          <w:rFonts w:ascii="Calibri" w:hAnsi="Calibri" w:cs="Calibri"/>
        </w:rPr>
        <w:tab/>
        <w:t xml:space="preserve">Q. Di, “An ensemble-based model of PM2.5 concentration across the contiguous United States with high spatiotemporal resolution,” </w:t>
      </w:r>
      <w:r w:rsidR="00B86F29" w:rsidRPr="00B86F29">
        <w:rPr>
          <w:rFonts w:ascii="Calibri" w:hAnsi="Calibri" w:cs="Calibri"/>
          <w:i/>
          <w:iCs/>
        </w:rPr>
        <w:t>Environ. Int.</w:t>
      </w:r>
      <w:r w:rsidR="00B86F29" w:rsidRPr="00B86F29">
        <w:rPr>
          <w:rFonts w:ascii="Calibri" w:hAnsi="Calibri" w:cs="Calibri"/>
        </w:rPr>
        <w:t>, p. 13, 2019.</w:t>
      </w:r>
    </w:p>
    <w:p w14:paraId="451F9F01" w14:textId="77777777" w:rsidR="00B86F29" w:rsidRPr="00B86F29" w:rsidRDefault="00B86F29" w:rsidP="00B86F29">
      <w:pPr>
        <w:pStyle w:val="Bibliography"/>
        <w:rPr>
          <w:rFonts w:ascii="Calibri" w:hAnsi="Calibri" w:cs="Calibri"/>
        </w:rPr>
      </w:pPr>
      <w:r w:rsidRPr="00B86F29">
        <w:rPr>
          <w:rFonts w:ascii="Calibri" w:hAnsi="Calibri" w:cs="Calibri"/>
        </w:rPr>
        <w:t>[2]</w:t>
      </w:r>
      <w:r w:rsidRPr="00B86F29">
        <w:rPr>
          <w:rFonts w:ascii="Calibri" w:hAnsi="Calibri" w:cs="Calibri"/>
        </w:rPr>
        <w:tab/>
        <w:t xml:space="preserve">D. R. Roberts </w:t>
      </w:r>
      <w:r w:rsidRPr="00B86F29">
        <w:rPr>
          <w:rFonts w:ascii="Calibri" w:hAnsi="Calibri" w:cs="Calibri"/>
          <w:i/>
          <w:iCs/>
        </w:rPr>
        <w:t>et al.</w:t>
      </w:r>
      <w:r w:rsidRPr="00B86F29">
        <w:rPr>
          <w:rFonts w:ascii="Calibri" w:hAnsi="Calibri" w:cs="Calibri"/>
        </w:rPr>
        <w:t xml:space="preserve">, “Cross-validation strategies for data with temporal, spatial, hierarchical, or phylogenetic structure,” </w:t>
      </w:r>
      <w:r w:rsidRPr="00B86F29">
        <w:rPr>
          <w:rFonts w:ascii="Calibri" w:hAnsi="Calibri" w:cs="Calibri"/>
          <w:i/>
          <w:iCs/>
        </w:rPr>
        <w:t>Ecography</w:t>
      </w:r>
      <w:r w:rsidRPr="00B86F29">
        <w:rPr>
          <w:rFonts w:ascii="Calibri" w:hAnsi="Calibri" w:cs="Calibri"/>
        </w:rPr>
        <w:t>, vol. 40, no. 8, pp. 913–929, Aug. 2017, doi: 10.1111/ecog.02881.</w:t>
      </w:r>
    </w:p>
    <w:p w14:paraId="6923BB68" w14:textId="77777777" w:rsidR="00B86F29" w:rsidRPr="00B86F29" w:rsidRDefault="00B86F29" w:rsidP="00B86F29">
      <w:pPr>
        <w:pStyle w:val="Bibliography"/>
        <w:rPr>
          <w:rFonts w:ascii="Calibri" w:hAnsi="Calibri" w:cs="Calibri"/>
        </w:rPr>
      </w:pPr>
      <w:r w:rsidRPr="00B86F29">
        <w:rPr>
          <w:rFonts w:ascii="Calibri" w:hAnsi="Calibri" w:cs="Calibri"/>
        </w:rPr>
        <w:t>[3]</w:t>
      </w:r>
      <w:r w:rsidRPr="00B86F29">
        <w:rPr>
          <w:rFonts w:ascii="Calibri" w:hAnsi="Calibri" w:cs="Calibri"/>
        </w:rPr>
        <w:tab/>
        <w:t xml:space="preserve">I. Kloog, P. Koutrakis, B. A. Coull, H. J. Lee, and J. Schwartz, “Assessing temporally and spatially resolved PM2.5 exposures for epidemiological studies using satellite aerosol optical depth measurements,” </w:t>
      </w:r>
      <w:r w:rsidRPr="00B86F29">
        <w:rPr>
          <w:rFonts w:ascii="Calibri" w:hAnsi="Calibri" w:cs="Calibri"/>
          <w:i/>
          <w:iCs/>
        </w:rPr>
        <w:t>Atmos. Environ.</w:t>
      </w:r>
      <w:r w:rsidRPr="00B86F29">
        <w:rPr>
          <w:rFonts w:ascii="Calibri" w:hAnsi="Calibri" w:cs="Calibri"/>
        </w:rPr>
        <w:t>, vol. 45, no. 35, pp. 6267–6275, Nov. 2011, doi: 10.1016/j.atmosenv.2011.08.066.</w:t>
      </w:r>
    </w:p>
    <w:p w14:paraId="1AD98104" w14:textId="77777777" w:rsidR="00B86F29" w:rsidRPr="00B86F29" w:rsidRDefault="00B86F29" w:rsidP="00B86F29">
      <w:pPr>
        <w:pStyle w:val="Bibliography"/>
        <w:rPr>
          <w:rFonts w:ascii="Calibri" w:hAnsi="Calibri" w:cs="Calibri"/>
        </w:rPr>
      </w:pPr>
      <w:r w:rsidRPr="00B86F29">
        <w:rPr>
          <w:rFonts w:ascii="Calibri" w:hAnsi="Calibri" w:cs="Calibri"/>
        </w:rPr>
        <w:t>[4]</w:t>
      </w:r>
      <w:r w:rsidRPr="00B86F29">
        <w:rPr>
          <w:rFonts w:ascii="Calibri" w:hAnsi="Calibri" w:cs="Calibri"/>
        </w:rPr>
        <w:tab/>
        <w:t xml:space="preserve">R Core Team, </w:t>
      </w:r>
      <w:r w:rsidRPr="00B86F29">
        <w:rPr>
          <w:rFonts w:ascii="Calibri" w:hAnsi="Calibri" w:cs="Calibri"/>
          <w:i/>
          <w:iCs/>
        </w:rPr>
        <w:t>R software</w:t>
      </w:r>
      <w:r w:rsidRPr="00B86F29">
        <w:rPr>
          <w:rFonts w:ascii="Calibri" w:hAnsi="Calibri" w:cs="Calibri"/>
        </w:rPr>
        <w:t>. .</w:t>
      </w:r>
    </w:p>
    <w:p w14:paraId="25373013" w14:textId="77777777" w:rsidR="00B86F29" w:rsidRPr="00B86F29" w:rsidRDefault="00B86F29" w:rsidP="00B86F29">
      <w:pPr>
        <w:pStyle w:val="Bibliography"/>
        <w:rPr>
          <w:rFonts w:ascii="Calibri" w:hAnsi="Calibri" w:cs="Calibri"/>
        </w:rPr>
      </w:pPr>
      <w:r w:rsidRPr="00B86F29">
        <w:rPr>
          <w:rFonts w:ascii="Calibri" w:hAnsi="Calibri" w:cs="Calibri"/>
        </w:rPr>
        <w:t>[5]</w:t>
      </w:r>
      <w:r w:rsidRPr="00B86F29">
        <w:rPr>
          <w:rFonts w:ascii="Calibri" w:hAnsi="Calibri" w:cs="Calibri"/>
        </w:rPr>
        <w:tab/>
        <w:t xml:space="preserve">M. Kuhn, </w:t>
      </w:r>
      <w:r w:rsidRPr="00B86F29">
        <w:rPr>
          <w:rFonts w:ascii="Calibri" w:hAnsi="Calibri" w:cs="Calibri"/>
          <w:i/>
          <w:iCs/>
        </w:rPr>
        <w:t>caret package (R)</w:t>
      </w:r>
      <w:r w:rsidRPr="00B86F29">
        <w:rPr>
          <w:rFonts w:ascii="Calibri" w:hAnsi="Calibri" w:cs="Calibri"/>
        </w:rPr>
        <w:t>. Journal of Statistical Software, 28(5), 2008.</w:t>
      </w:r>
    </w:p>
    <w:p w14:paraId="513C1687" w14:textId="77777777" w:rsidR="00B86F29" w:rsidRPr="00B86F29" w:rsidRDefault="00B86F29" w:rsidP="00B86F29">
      <w:pPr>
        <w:pStyle w:val="Bibliography"/>
        <w:rPr>
          <w:rFonts w:ascii="Calibri" w:hAnsi="Calibri" w:cs="Calibri"/>
        </w:rPr>
      </w:pPr>
      <w:r w:rsidRPr="00B86F29">
        <w:rPr>
          <w:rFonts w:ascii="Calibri" w:hAnsi="Calibri" w:cs="Calibri"/>
        </w:rPr>
        <w:t>[6]</w:t>
      </w:r>
      <w:r w:rsidRPr="00B86F29">
        <w:rPr>
          <w:rFonts w:ascii="Calibri" w:hAnsi="Calibri" w:cs="Calibri"/>
        </w:rPr>
        <w:tab/>
        <w:t xml:space="preserve">Z. A. Deane-Mayer and J. E. Knowles, </w:t>
      </w:r>
      <w:r w:rsidRPr="00B86F29">
        <w:rPr>
          <w:rFonts w:ascii="Calibri" w:hAnsi="Calibri" w:cs="Calibri"/>
          <w:i/>
          <w:iCs/>
        </w:rPr>
        <w:t>caret ensemble package (R)</w:t>
      </w:r>
      <w:r w:rsidRPr="00B86F29">
        <w:rPr>
          <w:rFonts w:ascii="Calibri" w:hAnsi="Calibri" w:cs="Calibri"/>
        </w:rPr>
        <w:t>. 2019.</w:t>
      </w:r>
    </w:p>
    <w:p w14:paraId="093919C7" w14:textId="77777777" w:rsidR="00B86F29" w:rsidRPr="00B86F29" w:rsidRDefault="00B86F29" w:rsidP="00B86F29">
      <w:pPr>
        <w:pStyle w:val="Bibliography"/>
        <w:rPr>
          <w:rFonts w:ascii="Calibri" w:hAnsi="Calibri" w:cs="Calibri"/>
        </w:rPr>
      </w:pPr>
      <w:r w:rsidRPr="00B86F29">
        <w:rPr>
          <w:rFonts w:ascii="Calibri" w:hAnsi="Calibri" w:cs="Calibri"/>
        </w:rPr>
        <w:t>[7]</w:t>
      </w:r>
      <w:r w:rsidRPr="00B86F29">
        <w:rPr>
          <w:rFonts w:ascii="Calibri" w:hAnsi="Calibri" w:cs="Calibri"/>
        </w:rPr>
        <w:tab/>
        <w:t xml:space="preserve">Y. Xu </w:t>
      </w:r>
      <w:r w:rsidRPr="00B86F29">
        <w:rPr>
          <w:rFonts w:ascii="Calibri" w:hAnsi="Calibri" w:cs="Calibri"/>
          <w:i/>
          <w:iCs/>
        </w:rPr>
        <w:t>et al.</w:t>
      </w:r>
      <w:r w:rsidRPr="00B86F29">
        <w:rPr>
          <w:rFonts w:ascii="Calibri" w:hAnsi="Calibri" w:cs="Calibri"/>
        </w:rPr>
        <w:t xml:space="preserve">, “Evaluation of machine learning techniques with multiple remote sensing datasets in estimating monthly concentrations of ground-level PM2.5,” </w:t>
      </w:r>
      <w:r w:rsidRPr="00B86F29">
        <w:rPr>
          <w:rFonts w:ascii="Calibri" w:hAnsi="Calibri" w:cs="Calibri"/>
          <w:i/>
          <w:iCs/>
        </w:rPr>
        <w:t>Environ. Pollut.</w:t>
      </w:r>
      <w:r w:rsidRPr="00B86F29">
        <w:rPr>
          <w:rFonts w:ascii="Calibri" w:hAnsi="Calibri" w:cs="Calibri"/>
        </w:rPr>
        <w:t>, vol. 242, pp. 1417–1426, Nov. 2018, doi: 10.1016/j.envpol.2018.08.029.</w:t>
      </w:r>
    </w:p>
    <w:p w14:paraId="6E9EADDF" w14:textId="77777777" w:rsidR="00B86F29" w:rsidRPr="00B86F29" w:rsidRDefault="00B86F29" w:rsidP="00B86F29">
      <w:pPr>
        <w:pStyle w:val="Bibliography"/>
        <w:rPr>
          <w:rFonts w:ascii="Calibri" w:hAnsi="Calibri" w:cs="Calibri"/>
        </w:rPr>
      </w:pPr>
      <w:r w:rsidRPr="00B86F29">
        <w:rPr>
          <w:rFonts w:ascii="Calibri" w:hAnsi="Calibri" w:cs="Calibri"/>
        </w:rPr>
        <w:t>[8]</w:t>
      </w:r>
      <w:r w:rsidRPr="00B86F29">
        <w:rPr>
          <w:rFonts w:ascii="Calibri" w:hAnsi="Calibri" w:cs="Calibri"/>
        </w:rPr>
        <w:tab/>
        <w:t xml:space="preserve">M. Katzfuss, “A Multi-Resolution Approximation for Massive Spatial Datasets,” </w:t>
      </w:r>
      <w:r w:rsidRPr="00B86F29">
        <w:rPr>
          <w:rFonts w:ascii="Calibri" w:hAnsi="Calibri" w:cs="Calibri"/>
          <w:i/>
          <w:iCs/>
        </w:rPr>
        <w:t>J. Am. Stat. Assoc.</w:t>
      </w:r>
      <w:r w:rsidRPr="00B86F29">
        <w:rPr>
          <w:rFonts w:ascii="Calibri" w:hAnsi="Calibri" w:cs="Calibri"/>
        </w:rPr>
        <w:t>, vol. 112, no. 517, pp. 201–214, Jan. 2017, doi: 10.1080/01621459.2015.1123632.</w:t>
      </w:r>
    </w:p>
    <w:p w14:paraId="7FE698BF" w14:textId="7D95ED05" w:rsidR="00373DC1" w:rsidRDefault="00373DC1">
      <w:r>
        <w:fldChar w:fldCharType="end"/>
      </w:r>
    </w:p>
    <w:p w14:paraId="486B4E27" w14:textId="75881690" w:rsidR="00171615" w:rsidRPr="00DB4103" w:rsidRDefault="00B54C2F" w:rsidP="001E7AC9">
      <w:pPr>
        <w:pStyle w:val="Bibliography"/>
        <w:rPr>
          <w:rFonts w:ascii="Calibri" w:hAnsi="Calibri" w:cs="Calibri"/>
          <w:i/>
          <w:iCs/>
          <w:u w:val="single"/>
        </w:rPr>
      </w:pPr>
      <w:r w:rsidRPr="00DB4103">
        <w:rPr>
          <w:rFonts w:ascii="Calibri" w:hAnsi="Calibri" w:cs="Calibri"/>
          <w:i/>
          <w:iCs/>
          <w:u w:val="single"/>
        </w:rPr>
        <w:t>Fix</w:t>
      </w:r>
      <w:r w:rsidR="00171615" w:rsidRPr="00DB4103">
        <w:rPr>
          <w:rFonts w:ascii="Calibri" w:hAnsi="Calibri" w:cs="Calibri"/>
          <w:i/>
          <w:iCs/>
          <w:u w:val="single"/>
        </w:rPr>
        <w:t xml:space="preserve"> the</w:t>
      </w:r>
      <w:r w:rsidRPr="00DB4103">
        <w:rPr>
          <w:rFonts w:ascii="Calibri" w:hAnsi="Calibri" w:cs="Calibri"/>
          <w:i/>
          <w:iCs/>
          <w:u w:val="single"/>
        </w:rPr>
        <w:t>se references above,</w:t>
      </w:r>
      <w:r w:rsidR="00171615" w:rsidRPr="00DB4103">
        <w:rPr>
          <w:rFonts w:ascii="Calibri" w:hAnsi="Calibri" w:cs="Calibri"/>
          <w:i/>
          <w:iCs/>
          <w:u w:val="single"/>
        </w:rPr>
        <w:t xml:space="preserve"> late</w:t>
      </w:r>
      <w:r w:rsidRPr="00DB4103">
        <w:rPr>
          <w:rFonts w:ascii="Calibri" w:hAnsi="Calibri" w:cs="Calibri"/>
          <w:i/>
          <w:iCs/>
          <w:u w:val="single"/>
        </w:rPr>
        <w:t>r</w:t>
      </w:r>
      <w:r w:rsidR="00171615" w:rsidRPr="00DB4103">
        <w:rPr>
          <w:rFonts w:ascii="Calibri" w:hAnsi="Calibri" w:cs="Calibri"/>
          <w:i/>
          <w:iCs/>
          <w:u w:val="single"/>
        </w:rPr>
        <w:t>:</w:t>
      </w:r>
    </w:p>
    <w:p w14:paraId="5EC5F3FB" w14:textId="5F367D21" w:rsidR="00376A56" w:rsidRPr="001E7AC9" w:rsidRDefault="00376A56" w:rsidP="001E7AC9">
      <w:pPr>
        <w:pStyle w:val="Bibliography"/>
        <w:rPr>
          <w:rFonts w:ascii="Calibri" w:hAnsi="Calibri" w:cs="Calibri"/>
        </w:rPr>
      </w:pPr>
      <w:r w:rsidRPr="00376A56">
        <w:rPr>
          <w:rFonts w:ascii="Calibri" w:hAnsi="Calibri" w:cs="Calibri"/>
        </w:rPr>
        <w:t>R Core Team (2019). R: A language and environment for statistical computing.</w:t>
      </w:r>
      <w:r w:rsidR="001E7AC9">
        <w:rPr>
          <w:rFonts w:ascii="Calibri" w:hAnsi="Calibri" w:cs="Calibri"/>
        </w:rPr>
        <w:t xml:space="preserve"> </w:t>
      </w:r>
      <w:r w:rsidRPr="00376A56">
        <w:rPr>
          <w:rFonts w:ascii="Calibri" w:hAnsi="Calibri" w:cs="Calibri"/>
        </w:rPr>
        <w:t>R Foundation for Statistical Computing, Vienna, Austria. UR</w:t>
      </w:r>
      <w:r w:rsidR="001E7AC9">
        <w:rPr>
          <w:rFonts w:ascii="Calibri" w:hAnsi="Calibri" w:cs="Calibri"/>
        </w:rPr>
        <w:t>L</w:t>
      </w:r>
      <w:r w:rsidRPr="00376A56">
        <w:rPr>
          <w:rFonts w:ascii="Calibri" w:hAnsi="Calibri" w:cs="Calibri"/>
        </w:rPr>
        <w:t xml:space="preserve"> https://www.R-project.org/.</w:t>
      </w:r>
    </w:p>
    <w:p w14:paraId="5F7A40BE" w14:textId="77777777" w:rsidR="001E7AC9" w:rsidRPr="004D351E" w:rsidRDefault="001E7AC9" w:rsidP="001E7AC9">
      <w:pPr>
        <w:pStyle w:val="Bibliography"/>
        <w:rPr>
          <w:rFonts w:ascii="Calibri" w:hAnsi="Calibri" w:cs="Calibri"/>
        </w:rPr>
      </w:pPr>
      <w:r>
        <w:rPr>
          <w:rFonts w:ascii="Calibri" w:hAnsi="Calibri" w:cs="Calibri"/>
        </w:rPr>
        <w:lastRenderedPageBreak/>
        <w:t>M.</w:t>
      </w:r>
      <w:r w:rsidRPr="0015198F">
        <w:rPr>
          <w:rFonts w:ascii="Calibri" w:hAnsi="Calibri" w:cs="Calibri"/>
        </w:rPr>
        <w:t xml:space="preserve"> Kuhn. Contributions from J</w:t>
      </w:r>
      <w:r>
        <w:rPr>
          <w:rFonts w:ascii="Calibri" w:hAnsi="Calibri" w:cs="Calibri"/>
        </w:rPr>
        <w:t>.</w:t>
      </w:r>
      <w:r w:rsidRPr="0015198F">
        <w:rPr>
          <w:rFonts w:ascii="Calibri" w:hAnsi="Calibri" w:cs="Calibri"/>
        </w:rPr>
        <w:t xml:space="preserve"> Wing, S</w:t>
      </w:r>
      <w:r>
        <w:rPr>
          <w:rFonts w:ascii="Calibri" w:hAnsi="Calibri" w:cs="Calibri"/>
        </w:rPr>
        <w:t>.</w:t>
      </w:r>
      <w:r w:rsidRPr="0015198F">
        <w:rPr>
          <w:rFonts w:ascii="Calibri" w:hAnsi="Calibri" w:cs="Calibri"/>
        </w:rPr>
        <w:t xml:space="preserve"> Weston, A</w:t>
      </w:r>
      <w:r>
        <w:rPr>
          <w:rFonts w:ascii="Calibri" w:hAnsi="Calibri" w:cs="Calibri"/>
        </w:rPr>
        <w:t>.</w:t>
      </w:r>
      <w:r w:rsidRPr="0015198F">
        <w:rPr>
          <w:rFonts w:ascii="Calibri" w:hAnsi="Calibri" w:cs="Calibri"/>
        </w:rPr>
        <w:t xml:space="preserve"> Williams, C</w:t>
      </w:r>
      <w:r>
        <w:rPr>
          <w:rFonts w:ascii="Calibri" w:hAnsi="Calibri" w:cs="Calibri"/>
        </w:rPr>
        <w:t>.</w:t>
      </w:r>
      <w:r w:rsidRPr="0015198F">
        <w:rPr>
          <w:rFonts w:ascii="Calibri" w:hAnsi="Calibri" w:cs="Calibri"/>
        </w:rPr>
        <w:t xml:space="preserve"> Keefer, A</w:t>
      </w:r>
      <w:r>
        <w:rPr>
          <w:rFonts w:ascii="Calibri" w:hAnsi="Calibri" w:cs="Calibri"/>
        </w:rPr>
        <w:t>.</w:t>
      </w:r>
      <w:r w:rsidRPr="0015198F">
        <w:rPr>
          <w:rFonts w:ascii="Calibri" w:hAnsi="Calibri" w:cs="Calibri"/>
        </w:rPr>
        <w:t xml:space="preserve"> Engelhardt, T</w:t>
      </w:r>
      <w:r>
        <w:rPr>
          <w:rFonts w:ascii="Calibri" w:hAnsi="Calibri" w:cs="Calibri"/>
        </w:rPr>
        <w:t>.</w:t>
      </w:r>
      <w:r w:rsidRPr="0015198F">
        <w:rPr>
          <w:rFonts w:ascii="Calibri" w:hAnsi="Calibri" w:cs="Calibri"/>
        </w:rPr>
        <w:t xml:space="preserve"> Cooper, Z</w:t>
      </w:r>
      <w:r>
        <w:rPr>
          <w:rFonts w:ascii="Calibri" w:hAnsi="Calibri" w:cs="Calibri"/>
        </w:rPr>
        <w:t>.</w:t>
      </w:r>
      <w:r w:rsidRPr="0015198F">
        <w:rPr>
          <w:rFonts w:ascii="Calibri" w:hAnsi="Calibri" w:cs="Calibri"/>
        </w:rPr>
        <w:t xml:space="preserve"> Mayer, B</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Kenkel</w:t>
      </w:r>
      <w:proofErr w:type="spellEnd"/>
      <w:r w:rsidRPr="0015198F">
        <w:rPr>
          <w:rFonts w:ascii="Calibri" w:hAnsi="Calibri" w:cs="Calibri"/>
        </w:rPr>
        <w:t xml:space="preserve">, the </w:t>
      </w:r>
      <w:r>
        <w:rPr>
          <w:rFonts w:ascii="Calibri" w:hAnsi="Calibri" w:cs="Calibri"/>
        </w:rPr>
        <w:t xml:space="preserve">R </w:t>
      </w:r>
      <w:r w:rsidRPr="0015198F">
        <w:rPr>
          <w:rFonts w:ascii="Calibri" w:hAnsi="Calibri" w:cs="Calibri"/>
        </w:rPr>
        <w:t>Core Team, M</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Benesty</w:t>
      </w:r>
      <w:proofErr w:type="spellEnd"/>
      <w:r w:rsidRPr="0015198F">
        <w:rPr>
          <w:rFonts w:ascii="Calibri" w:hAnsi="Calibri" w:cs="Calibri"/>
        </w:rPr>
        <w:t>,</w:t>
      </w:r>
      <w:r>
        <w:rPr>
          <w:rFonts w:ascii="Calibri" w:hAnsi="Calibri" w:cs="Calibri"/>
        </w:rPr>
        <w:t xml:space="preserve"> </w:t>
      </w:r>
      <w:r w:rsidRPr="0015198F">
        <w:rPr>
          <w:rFonts w:ascii="Calibri" w:hAnsi="Calibri" w:cs="Calibri"/>
        </w:rPr>
        <w:t>R</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Lescarbeau</w:t>
      </w:r>
      <w:proofErr w:type="spellEnd"/>
      <w:r w:rsidRPr="0015198F">
        <w:rPr>
          <w:rFonts w:ascii="Calibri" w:hAnsi="Calibri" w:cs="Calibri"/>
        </w:rPr>
        <w:t>, A</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Ziem</w:t>
      </w:r>
      <w:proofErr w:type="spellEnd"/>
      <w:r w:rsidRPr="0015198F">
        <w:rPr>
          <w:rFonts w:ascii="Calibri" w:hAnsi="Calibri" w:cs="Calibri"/>
        </w:rPr>
        <w:t>, L</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Scrucca</w:t>
      </w:r>
      <w:proofErr w:type="spellEnd"/>
      <w:r w:rsidRPr="0015198F">
        <w:rPr>
          <w:rFonts w:ascii="Calibri" w:hAnsi="Calibri" w:cs="Calibri"/>
        </w:rPr>
        <w:t>, Y</w:t>
      </w:r>
      <w:r>
        <w:rPr>
          <w:rFonts w:ascii="Calibri" w:hAnsi="Calibri" w:cs="Calibri"/>
        </w:rPr>
        <w:t>.</w:t>
      </w:r>
      <w:r w:rsidRPr="0015198F">
        <w:rPr>
          <w:rFonts w:ascii="Calibri" w:hAnsi="Calibri" w:cs="Calibri"/>
        </w:rPr>
        <w:t xml:space="preserve"> Tang, C</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Candan</w:t>
      </w:r>
      <w:proofErr w:type="spellEnd"/>
      <w:r w:rsidRPr="0015198F">
        <w:rPr>
          <w:rFonts w:ascii="Calibri" w:hAnsi="Calibri" w:cs="Calibri"/>
        </w:rPr>
        <w:t xml:space="preserve"> and T</w:t>
      </w:r>
      <w:r>
        <w:rPr>
          <w:rFonts w:ascii="Calibri" w:hAnsi="Calibri" w:cs="Calibri"/>
        </w:rPr>
        <w:t>.</w:t>
      </w:r>
      <w:r w:rsidRPr="0015198F">
        <w:rPr>
          <w:rFonts w:ascii="Calibri" w:hAnsi="Calibri" w:cs="Calibri"/>
        </w:rPr>
        <w:t xml:space="preserve"> Hunt. (2019). caret: Classification and</w:t>
      </w:r>
      <w:r>
        <w:rPr>
          <w:rFonts w:ascii="Calibri" w:hAnsi="Calibri" w:cs="Calibri"/>
        </w:rPr>
        <w:t xml:space="preserve"> </w:t>
      </w:r>
      <w:r w:rsidRPr="0015198F">
        <w:rPr>
          <w:rFonts w:ascii="Calibri" w:hAnsi="Calibri" w:cs="Calibri"/>
        </w:rPr>
        <w:t>Regression Training. R package version 6.0-84.</w:t>
      </w:r>
      <w:r>
        <w:rPr>
          <w:rFonts w:ascii="Calibri" w:hAnsi="Calibri" w:cs="Calibri"/>
        </w:rPr>
        <w:t xml:space="preserve"> </w:t>
      </w:r>
      <w:r w:rsidRPr="0015198F">
        <w:rPr>
          <w:rFonts w:ascii="Calibri" w:hAnsi="Calibri" w:cs="Calibri"/>
        </w:rPr>
        <w:t>https://CRAN.R-project.org/package=caret</w:t>
      </w:r>
    </w:p>
    <w:p w14:paraId="3B18B687" w14:textId="026F2A30" w:rsidR="0061259C" w:rsidRPr="00090B6E" w:rsidRDefault="001E7AC9" w:rsidP="00090B6E">
      <w:pPr>
        <w:pStyle w:val="Bibliography"/>
        <w:rPr>
          <w:rFonts w:ascii="Calibri" w:hAnsi="Calibri" w:cs="Calibri"/>
        </w:rPr>
      </w:pPr>
      <w:r w:rsidRPr="00502CF2">
        <w:rPr>
          <w:rFonts w:ascii="Calibri" w:hAnsi="Calibri" w:cs="Calibri"/>
        </w:rPr>
        <w:t>Z</w:t>
      </w:r>
      <w:r>
        <w:rPr>
          <w:rFonts w:ascii="Calibri" w:hAnsi="Calibri" w:cs="Calibri"/>
        </w:rPr>
        <w:t>.</w:t>
      </w:r>
      <w:r w:rsidRPr="00502CF2">
        <w:rPr>
          <w:rFonts w:ascii="Calibri" w:hAnsi="Calibri" w:cs="Calibri"/>
        </w:rPr>
        <w:t>A. Deane-Mayer and J</w:t>
      </w:r>
      <w:r>
        <w:rPr>
          <w:rFonts w:ascii="Calibri" w:hAnsi="Calibri" w:cs="Calibri"/>
        </w:rPr>
        <w:t>.</w:t>
      </w:r>
      <w:r w:rsidRPr="00502CF2">
        <w:rPr>
          <w:rFonts w:ascii="Calibri" w:hAnsi="Calibri" w:cs="Calibri"/>
        </w:rPr>
        <w:t xml:space="preserve">E. Knowles (2016). </w:t>
      </w:r>
      <w:proofErr w:type="spellStart"/>
      <w:r w:rsidRPr="00502CF2">
        <w:rPr>
          <w:rFonts w:ascii="Calibri" w:hAnsi="Calibri" w:cs="Calibri"/>
        </w:rPr>
        <w:t>caretEnsemble</w:t>
      </w:r>
      <w:proofErr w:type="spellEnd"/>
      <w:r w:rsidRPr="00502CF2">
        <w:rPr>
          <w:rFonts w:ascii="Calibri" w:hAnsi="Calibri" w:cs="Calibri"/>
        </w:rPr>
        <w:t>: Ensembles</w:t>
      </w:r>
      <w:r>
        <w:rPr>
          <w:rFonts w:ascii="Calibri" w:hAnsi="Calibri" w:cs="Calibri"/>
        </w:rPr>
        <w:t xml:space="preserve"> </w:t>
      </w:r>
      <w:r w:rsidRPr="00502CF2">
        <w:rPr>
          <w:rFonts w:ascii="Calibri" w:hAnsi="Calibri" w:cs="Calibri"/>
        </w:rPr>
        <w:t>of Caret Models. R package version 2.0.0.</w:t>
      </w:r>
      <w:r>
        <w:rPr>
          <w:rFonts w:ascii="Calibri" w:hAnsi="Calibri" w:cs="Calibri"/>
        </w:rPr>
        <w:t xml:space="preserve"> </w:t>
      </w:r>
      <w:r w:rsidRPr="00502CF2">
        <w:rPr>
          <w:rFonts w:ascii="Calibri" w:hAnsi="Calibri" w:cs="Calibri"/>
        </w:rPr>
        <w:t>https://CRAN.R-project.org/package=caretEnsembl</w:t>
      </w:r>
      <w:r w:rsidR="00090B6E">
        <w:rPr>
          <w:rFonts w:ascii="Calibri" w:hAnsi="Calibri" w:cs="Calibri"/>
        </w:rPr>
        <w:t>e</w:t>
      </w:r>
    </w:p>
    <w:sectPr w:rsidR="0061259C" w:rsidRPr="00090B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Ellen Considine" w:date="2020-04-18T09:19:00Z" w:initials="EC">
    <w:p w14:paraId="02B50E52" w14:textId="77777777" w:rsidR="002F7769" w:rsidRDefault="002F7769" w:rsidP="002F7769">
      <w:pPr>
        <w:pStyle w:val="CommentText"/>
      </w:pPr>
      <w:r>
        <w:rPr>
          <w:rStyle w:val="CommentReference"/>
        </w:rPr>
        <w:annotationRef/>
      </w:r>
      <w:r>
        <w:t>Cite other papers than just the Di et al paper?</w:t>
      </w:r>
    </w:p>
  </w:comment>
  <w:comment w:id="12" w:author="Ellen Considine" w:date="2020-04-20T10:23:00Z" w:initials="EC">
    <w:p w14:paraId="428FB720" w14:textId="70802946" w:rsidR="00CE5A27" w:rsidRDefault="00CE5A27">
      <w:pPr>
        <w:pStyle w:val="CommentText"/>
      </w:pPr>
      <w:r>
        <w:rPr>
          <w:rStyle w:val="CommentReference"/>
        </w:rPr>
        <w:annotationRef/>
      </w:r>
      <w:r>
        <w:t>What is FRP?</w:t>
      </w:r>
    </w:p>
  </w:comment>
  <w:comment w:id="13" w:author="Colleen Reid" w:date="2020-04-25T20:40:00Z" w:initials="CR">
    <w:p w14:paraId="1F01442C" w14:textId="20D2902D" w:rsidR="00CE5A27" w:rsidRDefault="00CE5A27">
      <w:pPr>
        <w:pStyle w:val="CommentText"/>
      </w:pPr>
      <w:r>
        <w:rPr>
          <w:rStyle w:val="CommentReference"/>
        </w:rPr>
        <w:annotationRef/>
      </w:r>
      <w:r>
        <w:t xml:space="preserve">Fire Radiative Potential. Sounds like we didn’t use it. </w:t>
      </w:r>
    </w:p>
  </w:comment>
  <w:comment w:id="16" w:author="Colleen Reid" w:date="2020-04-25T21:05:00Z" w:initials="CR">
    <w:p w14:paraId="53884422" w14:textId="77777777" w:rsidR="00E86224" w:rsidRDefault="00E86224" w:rsidP="00E86224">
      <w:pPr>
        <w:pStyle w:val="CommentText"/>
      </w:pPr>
      <w:r>
        <w:rPr>
          <w:rStyle w:val="CommentReference"/>
        </w:rPr>
        <w:annotationRef/>
      </w:r>
      <w:r>
        <w:t>Did I get these regions correct?</w:t>
      </w:r>
    </w:p>
  </w:comment>
  <w:comment w:id="14" w:author="Colleen Reid" w:date="2020-04-25T21:05:00Z" w:initials="CR">
    <w:p w14:paraId="2DAAB5DA" w14:textId="5CB9E6E0" w:rsidR="00E86224" w:rsidRDefault="00E86224">
      <w:pPr>
        <w:pStyle w:val="CommentText"/>
      </w:pPr>
      <w:r>
        <w:rPr>
          <w:rStyle w:val="CommentReference"/>
        </w:rPr>
        <w:annotationRef/>
      </w:r>
      <w:r>
        <w:t xml:space="preserve">Ellen, please edit this to your preference. What you previously wrote is in black and what you recently wrote is in tracked changes. </w:t>
      </w:r>
    </w:p>
  </w:comment>
  <w:comment w:id="19" w:author="Colleen Reid" w:date="2020-04-25T21:06:00Z" w:initials="CR">
    <w:p w14:paraId="0087DE70" w14:textId="666058E7" w:rsidR="00E86224" w:rsidRDefault="00E86224">
      <w:pPr>
        <w:pStyle w:val="CommentText"/>
      </w:pPr>
      <w:r>
        <w:rPr>
          <w:rStyle w:val="CommentReference"/>
        </w:rPr>
        <w:annotationRef/>
      </w:r>
      <w:r>
        <w:t>Was this removed?</w:t>
      </w:r>
    </w:p>
  </w:comment>
  <w:comment w:id="20" w:author="Ellen Considine" w:date="2020-04-20T10:24:00Z" w:initials="EC">
    <w:p w14:paraId="0C400BD0" w14:textId="6FC6B468" w:rsidR="00CE5A27" w:rsidRDefault="00CE5A27">
      <w:pPr>
        <w:pStyle w:val="CommentText"/>
      </w:pPr>
      <w:r>
        <w:rPr>
          <w:rStyle w:val="CommentReference"/>
        </w:rPr>
        <w:annotationRef/>
      </w:r>
      <w:r>
        <w:t>You mean county, ZIP code and census tract?</w:t>
      </w:r>
    </w:p>
  </w:comment>
  <w:comment w:id="21" w:author="Colleen Reid" w:date="2020-04-25T20:41:00Z" w:initials="CR">
    <w:p w14:paraId="48F1DE8F" w14:textId="068EFEF9" w:rsidR="00CE5A27" w:rsidRDefault="00CE5A27">
      <w:pPr>
        <w:pStyle w:val="CommentText"/>
      </w:pPr>
      <w:r>
        <w:rPr>
          <w:rStyle w:val="CommentReference"/>
        </w:rPr>
        <w:annotationRef/>
      </w:r>
      <w:r>
        <w:t xml:space="preserve">I think when we wrote this, we had thought there would just be two: county and ZIP code. If we are indeed doing </w:t>
      </w:r>
      <w:proofErr w:type="spellStart"/>
      <w:r>
        <w:t>ctract</w:t>
      </w:r>
      <w:proofErr w:type="spellEnd"/>
      <w:r>
        <w:t xml:space="preserve">, then we should change this to three. </w:t>
      </w:r>
    </w:p>
  </w:comment>
  <w:comment w:id="40" w:author="Colleen Reid" w:date="2020-04-25T20:44:00Z" w:initials="CR">
    <w:p w14:paraId="2504C621" w14:textId="25CCF550" w:rsidR="00CE5A27" w:rsidRDefault="00CE5A27">
      <w:pPr>
        <w:pStyle w:val="CommentText"/>
      </w:pPr>
      <w:r>
        <w:rPr>
          <w:rStyle w:val="CommentReference"/>
        </w:rPr>
        <w:annotationRef/>
      </w:r>
      <w:r>
        <w:t>I’d like to talk about how important stating this is.</w:t>
      </w:r>
    </w:p>
  </w:comment>
  <w:comment w:id="55" w:author="Colleen Reid" w:date="2020-04-25T20:46:00Z" w:initials="CR">
    <w:p w14:paraId="0A279934" w14:textId="231FDBA3" w:rsidR="00CE5A27" w:rsidRDefault="00CE5A27">
      <w:pPr>
        <w:pStyle w:val="CommentText"/>
      </w:pPr>
      <w:r>
        <w:rPr>
          <w:rStyle w:val="CommentReference"/>
        </w:rPr>
        <w:annotationRef/>
      </w:r>
      <w:r>
        <w:t xml:space="preserve">This wording implies that the spatial block cross-validation is only appropriate for our model, when we are trying to say that it would be more appropriate for all of these air pollution models that use machine learning. </w:t>
      </w:r>
    </w:p>
  </w:comment>
  <w:comment w:id="100" w:author="Colleen Reid" w:date="2020-04-25T20:54:00Z" w:initials="CR">
    <w:p w14:paraId="455AFA7F" w14:textId="77777777" w:rsidR="00E1555C" w:rsidRDefault="00E1555C" w:rsidP="00E1555C">
      <w:pPr>
        <w:pStyle w:val="CommentText"/>
      </w:pPr>
      <w:r>
        <w:rPr>
          <w:rStyle w:val="CommentReference"/>
        </w:rPr>
        <w:annotationRef/>
      </w:r>
      <w:r>
        <w:t>What do you mean by “this kind”?</w:t>
      </w:r>
    </w:p>
  </w:comment>
  <w:comment w:id="108" w:author="Colleen Reid" w:date="2020-04-25T20:54:00Z" w:initials="CR">
    <w:p w14:paraId="4F920C3F" w14:textId="656CDC69" w:rsidR="00E1555C" w:rsidRDefault="00E1555C">
      <w:pPr>
        <w:pStyle w:val="CommentText"/>
      </w:pPr>
      <w:r>
        <w:rPr>
          <w:rStyle w:val="CommentReference"/>
        </w:rPr>
        <w:annotationRef/>
      </w:r>
      <w:r>
        <w:t>What do you mean by “this kind”?</w:t>
      </w:r>
    </w:p>
  </w:comment>
  <w:comment w:id="111" w:author="Ellen Considine" w:date="2020-04-18T09:19:00Z" w:initials="EC">
    <w:p w14:paraId="2A63C466" w14:textId="77777777" w:rsidR="00CE5A27" w:rsidRDefault="00CE5A27" w:rsidP="00A04124">
      <w:pPr>
        <w:pStyle w:val="CommentText"/>
      </w:pPr>
      <w:r>
        <w:rPr>
          <w:rStyle w:val="CommentReference"/>
        </w:rPr>
        <w:annotationRef/>
      </w:r>
      <w:r>
        <w:t>Cite other papers than just the Di et al paper?</w:t>
      </w:r>
    </w:p>
  </w:comment>
  <w:comment w:id="125" w:author="Colleen Reid" w:date="2020-04-25T21:05:00Z" w:initials="CR">
    <w:p w14:paraId="38DC80D1" w14:textId="08AB2CCF" w:rsidR="00E86224" w:rsidRDefault="00E86224">
      <w:pPr>
        <w:pStyle w:val="CommentText"/>
      </w:pPr>
      <w:r>
        <w:rPr>
          <w:rStyle w:val="CommentReference"/>
        </w:rPr>
        <w:annotationRef/>
      </w:r>
      <w:r>
        <w:t>Did I get these regions correct?</w:t>
      </w:r>
    </w:p>
  </w:comment>
  <w:comment w:id="134" w:author="Colleen Reid" w:date="2020-04-25T21:55:00Z" w:initials="CR">
    <w:p w14:paraId="17E613D1" w14:textId="57D88FC4" w:rsidR="00886082" w:rsidRDefault="00886082">
      <w:pPr>
        <w:pStyle w:val="CommentText"/>
      </w:pPr>
      <w:r>
        <w:rPr>
          <w:rStyle w:val="CommentReference"/>
        </w:rPr>
        <w:annotationRef/>
      </w:r>
      <w:r>
        <w:t xml:space="preserve">These are from the monitoring data, correct? If so, should clarify that. </w:t>
      </w:r>
    </w:p>
  </w:comment>
  <w:comment w:id="135" w:author="Ellen Considine" w:date="2020-04-23T10:05:00Z" w:initials="EC">
    <w:p w14:paraId="1777CB7B" w14:textId="0AF6E830" w:rsidR="00CE5A27" w:rsidRDefault="00CE5A27">
      <w:pPr>
        <w:pStyle w:val="CommentText"/>
      </w:pPr>
      <w:r>
        <w:rPr>
          <w:rStyle w:val="CommentReference"/>
        </w:rPr>
        <w:annotationRef/>
      </w:r>
      <w:r>
        <w:t>Would more description of the tables be helpful, or just leave it at this?</w:t>
      </w:r>
    </w:p>
  </w:comment>
  <w:comment w:id="142" w:author="Colleen Reid" w:date="2020-04-25T21:57:00Z" w:initials="CR">
    <w:p w14:paraId="0960F01A" w14:textId="6E617D85" w:rsidR="00886082" w:rsidRDefault="00886082">
      <w:pPr>
        <w:pStyle w:val="CommentText"/>
      </w:pPr>
      <w:r>
        <w:rPr>
          <w:rStyle w:val="CommentReference"/>
        </w:rPr>
        <w:annotationRef/>
      </w:r>
      <w:r>
        <w:t xml:space="preserve">Because the tables are separated from each other as is, I don’t think we can say that this is all one table. Will need to merge them into one table. </w:t>
      </w:r>
    </w:p>
  </w:comment>
  <w:comment w:id="163" w:author="Ellen Considine" w:date="2020-04-18T11:46:00Z" w:initials="EC">
    <w:p w14:paraId="65EB39AC" w14:textId="41771240" w:rsidR="00CE5A27" w:rsidRDefault="00CE5A27">
      <w:pPr>
        <w:pStyle w:val="CommentText"/>
      </w:pPr>
      <w:r>
        <w:rPr>
          <w:rStyle w:val="CommentReference"/>
        </w:rPr>
        <w:annotationRef/>
      </w:r>
      <w:r>
        <w:t>Do we want/need quantitative evidence here?</w:t>
      </w:r>
    </w:p>
  </w:comment>
  <w:comment w:id="164" w:author="Colleen Reid" w:date="2020-04-25T22:02:00Z" w:initials="CR">
    <w:p w14:paraId="5A109F97" w14:textId="741C3701" w:rsidR="00886082" w:rsidRDefault="00886082">
      <w:pPr>
        <w:pStyle w:val="CommentText"/>
      </w:pPr>
      <w:r>
        <w:rPr>
          <w:rStyle w:val="CommentReference"/>
        </w:rPr>
        <w:annotationRef/>
      </w:r>
      <w:r>
        <w:t xml:space="preserve">Yes, please put in the RMSE and R2 values to compare. </w:t>
      </w:r>
    </w:p>
  </w:comment>
  <w:comment w:id="186" w:author="Ellen Considine" w:date="2020-04-18T11:54:00Z" w:initials="EC">
    <w:p w14:paraId="78B65766" w14:textId="32E7E020" w:rsidR="00CE5A27" w:rsidRDefault="00CE5A27">
      <w:pPr>
        <w:pStyle w:val="CommentText"/>
      </w:pPr>
      <w:r>
        <w:rPr>
          <w:rStyle w:val="CommentReference"/>
        </w:rPr>
        <w:annotationRef/>
      </w:r>
      <w:r>
        <w:t>Ok explanation?</w:t>
      </w:r>
    </w:p>
  </w:comment>
  <w:comment w:id="200" w:author="Colleen Reid" w:date="2020-04-25T22:08:00Z" w:initials="CR">
    <w:p w14:paraId="4941D1D6" w14:textId="0BB1C753" w:rsidR="00A224DA" w:rsidRDefault="00A224DA">
      <w:pPr>
        <w:pStyle w:val="CommentText"/>
      </w:pPr>
      <w:r>
        <w:rPr>
          <w:rStyle w:val="CommentReference"/>
        </w:rPr>
        <w:annotationRef/>
      </w:r>
      <w:r>
        <w:t xml:space="preserve">Remember that throughout, RMSE has units, and should have ug/m3 next to it in the text and the units in the title for a column of data on RMSE (or in the title of the table). </w:t>
      </w:r>
    </w:p>
  </w:comment>
  <w:comment w:id="210" w:author="Colleen Reid" w:date="2020-04-25T22:11:00Z" w:initials="CR">
    <w:p w14:paraId="4097C156" w14:textId="61CF088D" w:rsidR="00A224DA" w:rsidRDefault="00A224DA">
      <w:pPr>
        <w:pStyle w:val="CommentText"/>
      </w:pPr>
      <w:r>
        <w:rPr>
          <w:rStyle w:val="CommentReference"/>
        </w:rPr>
        <w:annotationRef/>
      </w:r>
      <w:r>
        <w:t xml:space="preserve">But also because all models perform better in the middle of the data, right? </w:t>
      </w:r>
    </w:p>
  </w:comment>
  <w:comment w:id="216" w:author="Ellen Considine" w:date="2020-04-18T11:48:00Z" w:initials="EC">
    <w:p w14:paraId="4F60F22E" w14:textId="5BD3D06E" w:rsidR="00CE5A27" w:rsidRDefault="00CE5A27">
      <w:pPr>
        <w:pStyle w:val="CommentText"/>
      </w:pPr>
      <w:r>
        <w:rPr>
          <w:rStyle w:val="CommentReference"/>
        </w:rPr>
        <w:annotationRef/>
      </w:r>
      <w:r>
        <w:t>Find some paper(s) to cite?</w:t>
      </w:r>
    </w:p>
  </w:comment>
  <w:comment w:id="221" w:author="Ellen Considine" w:date="2020-04-23T10:13:00Z" w:initials="EC">
    <w:p w14:paraId="22A32629" w14:textId="333A7464" w:rsidR="00CE5A27" w:rsidRDefault="00CE5A27">
      <w:pPr>
        <w:pStyle w:val="CommentText"/>
      </w:pPr>
      <w:r>
        <w:rPr>
          <w:rStyle w:val="CommentReference"/>
        </w:rPr>
        <w:annotationRef/>
      </w:r>
      <w:r>
        <w:t>Ok explanation?</w:t>
      </w:r>
    </w:p>
  </w:comment>
  <w:comment w:id="232" w:author="Ellen Considine" w:date="2020-04-23T10:18:00Z" w:initials="EC">
    <w:p w14:paraId="7DB9FAAF" w14:textId="02B67228" w:rsidR="00CE5A27" w:rsidRDefault="00CE5A27">
      <w:pPr>
        <w:pStyle w:val="CommentText"/>
      </w:pPr>
      <w:r>
        <w:rPr>
          <w:rStyle w:val="CommentReference"/>
        </w:rPr>
        <w:annotationRef/>
      </w:r>
      <w:r>
        <w:t>Include this / explain more?</w:t>
      </w:r>
    </w:p>
  </w:comment>
  <w:comment w:id="228" w:author="Ellen Considine" w:date="2020-04-24T19:58:00Z" w:initials="EC">
    <w:p w14:paraId="47C1686D" w14:textId="100650E3" w:rsidR="00CE5A27" w:rsidRDefault="00CE5A27">
      <w:pPr>
        <w:pStyle w:val="CommentText"/>
      </w:pPr>
      <w:r>
        <w:rPr>
          <w:rStyle w:val="CommentReference"/>
        </w:rPr>
        <w:annotationRef/>
      </w:r>
      <w:r>
        <w:t>Should this go here or in the Discussion?</w:t>
      </w:r>
    </w:p>
  </w:comment>
  <w:comment w:id="229" w:author="Colleen Reid" w:date="2020-04-25T22:23:00Z" w:initials="CR">
    <w:p w14:paraId="490305B8" w14:textId="2689C59E" w:rsidR="002924EB" w:rsidRDefault="002924EB">
      <w:pPr>
        <w:pStyle w:val="CommentText"/>
      </w:pPr>
      <w:r>
        <w:rPr>
          <w:rStyle w:val="CommentReference"/>
        </w:rPr>
        <w:annotationRef/>
      </w:r>
      <w:r>
        <w:t xml:space="preserve">At our meeting on Monday, we need to spend a bit of time looking at the sections of the paper for Sci Data – I am not sure that there is a discussion. </w:t>
      </w:r>
    </w:p>
  </w:comment>
  <w:comment w:id="243" w:author="Colleen Reid" w:date="2020-04-25T22:27:00Z" w:initials="CR">
    <w:p w14:paraId="3741E42A" w14:textId="70F93218" w:rsidR="0030718B" w:rsidRDefault="0030718B">
      <w:pPr>
        <w:pStyle w:val="CommentText"/>
      </w:pPr>
      <w:r>
        <w:rPr>
          <w:rStyle w:val="CommentReference"/>
        </w:rPr>
        <w:annotationRef/>
      </w:r>
      <w:r>
        <w:t xml:space="preserve">Let’s come back to this after we have reviewed the headings allowed for Scientific Data articles. </w:t>
      </w:r>
    </w:p>
  </w:comment>
  <w:comment w:id="244" w:author="Ellen Considine" w:date="2020-04-24T20:12:00Z" w:initials="EC">
    <w:p w14:paraId="2BB8BEB3" w14:textId="52F740BB" w:rsidR="00CE5A27" w:rsidRDefault="00CE5A27">
      <w:pPr>
        <w:pStyle w:val="CommentText"/>
      </w:pPr>
      <w:r>
        <w:rPr>
          <w:rStyle w:val="CommentReference"/>
        </w:rPr>
        <w:annotationRef/>
      </w:r>
      <w:r>
        <w:t>Didn’t actually test this for all the spatiotemporal subsets??</w:t>
      </w:r>
    </w:p>
  </w:comment>
  <w:comment w:id="245" w:author="Ellen Considine" w:date="2020-04-22T18:14:00Z" w:initials="EC">
    <w:p w14:paraId="5D3D5EBE" w14:textId="77777777" w:rsidR="00CE5A27" w:rsidRDefault="00CE5A27" w:rsidP="00594967">
      <w:pPr>
        <w:pStyle w:val="CommentText"/>
      </w:pPr>
      <w:r>
        <w:rPr>
          <w:rStyle w:val="CommentReference"/>
        </w:rPr>
        <w:annotationRef/>
      </w:r>
      <w:r>
        <w:t>reduces</w:t>
      </w:r>
    </w:p>
  </w:comment>
  <w:comment w:id="246" w:author="Ellen Considine" w:date="2020-04-22T18:09:00Z" w:initials="EC">
    <w:p w14:paraId="1668830E" w14:textId="77777777" w:rsidR="00CE5A27" w:rsidRPr="004E135E" w:rsidRDefault="00CE5A27" w:rsidP="00594967">
      <w:pPr>
        <w:pStyle w:val="NormalWeb"/>
        <w:spacing w:before="0" w:beforeAutospacing="0" w:after="0" w:afterAutospacing="0"/>
        <w:ind w:hanging="720"/>
      </w:pPr>
      <w:r>
        <w:rPr>
          <w:rStyle w:val="CommentReference"/>
        </w:rPr>
        <w:annotationRef/>
      </w:r>
      <w:proofErr w:type="spellStart"/>
      <w:r w:rsidRPr="004E135E">
        <w:rPr>
          <w:color w:val="000000"/>
        </w:rPr>
        <w:t>Gregorutti</w:t>
      </w:r>
      <w:proofErr w:type="spellEnd"/>
      <w:r w:rsidRPr="004E135E">
        <w:rPr>
          <w:color w:val="000000"/>
        </w:rPr>
        <w:t xml:space="preserve">, B., Michel, B. &amp; Saint-Pierre, P. Stat </w:t>
      </w:r>
      <w:proofErr w:type="spellStart"/>
      <w:r w:rsidRPr="004E135E">
        <w:rPr>
          <w:color w:val="000000"/>
        </w:rPr>
        <w:t>Comput</w:t>
      </w:r>
      <w:proofErr w:type="spellEnd"/>
      <w:r w:rsidRPr="004E135E">
        <w:rPr>
          <w:color w:val="000000"/>
        </w:rPr>
        <w:t xml:space="preserve"> (2017) 27: 659. </w:t>
      </w:r>
      <w:hyperlink r:id="rId1" w:history="1">
        <w:r w:rsidRPr="004E135E">
          <w:rPr>
            <w:color w:val="1155CC"/>
            <w:u w:val="single"/>
          </w:rPr>
          <w:t>https://doi.org/10.1007/s11222-016-9646-1</w:t>
        </w:r>
      </w:hyperlink>
      <w:r w:rsidRPr="004E135E">
        <w:rPr>
          <w:color w:val="000000"/>
        </w:rPr>
        <w:t> </w:t>
      </w:r>
    </w:p>
    <w:p w14:paraId="4278765E" w14:textId="77777777" w:rsidR="00CE5A27" w:rsidRDefault="00CE5A27" w:rsidP="00594967">
      <w:pPr>
        <w:pStyle w:val="CommentText"/>
      </w:pPr>
    </w:p>
  </w:comment>
  <w:comment w:id="247" w:author="Ellen Considine" w:date="2020-04-24T20:21:00Z" w:initials="EC">
    <w:p w14:paraId="106203BE" w14:textId="037101D3" w:rsidR="00CE5A27" w:rsidRDefault="00CE5A27">
      <w:pPr>
        <w:pStyle w:val="CommentText"/>
      </w:pPr>
      <w:r>
        <w:rPr>
          <w:rStyle w:val="CommentReference"/>
        </w:rPr>
        <w:annotationRef/>
      </w:r>
      <w:r>
        <w:t>Does our lit review talk about this / compare to other papers?</w:t>
      </w:r>
    </w:p>
  </w:comment>
  <w:comment w:id="248" w:author="Ellen Considine" w:date="2020-04-24T20:23:00Z" w:initials="EC">
    <w:p w14:paraId="577CB580" w14:textId="23F32055" w:rsidR="00CE5A27" w:rsidRDefault="00CE5A27">
      <w:pPr>
        <w:pStyle w:val="CommentText"/>
      </w:pPr>
      <w:r>
        <w:rPr>
          <w:rStyle w:val="CommentReference"/>
        </w:rPr>
        <w:annotationRef/>
      </w:r>
      <w:r>
        <w:t>Include or not?</w:t>
      </w:r>
    </w:p>
  </w:comment>
  <w:comment w:id="249" w:author="Ellen Considine" w:date="2020-04-24T20:35:00Z" w:initials="EC">
    <w:p w14:paraId="1DBC9820" w14:textId="5B809138" w:rsidR="00CE5A27" w:rsidRDefault="00CE5A27">
      <w:pPr>
        <w:pStyle w:val="CommentText"/>
      </w:pPr>
      <w:r>
        <w:rPr>
          <w:rStyle w:val="CommentReference"/>
        </w:rPr>
        <w:annotationRef/>
      </w:r>
      <w:r>
        <w:t>How should we justify not doing a 2-step model / trying to krige on years with more wildfires? Do we need to talk more about spatial patterning (or lack thereof) in the residuals?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B50E52" w15:done="0"/>
  <w15:commentEx w15:paraId="428FB720" w15:done="0"/>
  <w15:commentEx w15:paraId="1F01442C" w15:paraIdParent="428FB720" w15:done="0"/>
  <w15:commentEx w15:paraId="53884422" w15:done="0"/>
  <w15:commentEx w15:paraId="2DAAB5DA" w15:done="0"/>
  <w15:commentEx w15:paraId="0087DE70" w15:done="0"/>
  <w15:commentEx w15:paraId="0C400BD0" w15:done="0"/>
  <w15:commentEx w15:paraId="48F1DE8F" w15:paraIdParent="0C400BD0" w15:done="0"/>
  <w15:commentEx w15:paraId="2504C621" w15:done="0"/>
  <w15:commentEx w15:paraId="0A279934" w15:done="0"/>
  <w15:commentEx w15:paraId="455AFA7F" w15:done="0"/>
  <w15:commentEx w15:paraId="4F920C3F" w15:done="0"/>
  <w15:commentEx w15:paraId="2A63C466" w15:done="0"/>
  <w15:commentEx w15:paraId="38DC80D1" w15:done="0"/>
  <w15:commentEx w15:paraId="17E613D1" w15:done="0"/>
  <w15:commentEx w15:paraId="1777CB7B" w15:done="0"/>
  <w15:commentEx w15:paraId="0960F01A" w15:done="0"/>
  <w15:commentEx w15:paraId="65EB39AC" w15:done="0"/>
  <w15:commentEx w15:paraId="5A109F97" w15:paraIdParent="65EB39AC" w15:done="0"/>
  <w15:commentEx w15:paraId="78B65766" w15:done="0"/>
  <w15:commentEx w15:paraId="4941D1D6" w15:done="0"/>
  <w15:commentEx w15:paraId="4097C156" w15:done="0"/>
  <w15:commentEx w15:paraId="4F60F22E" w15:done="0"/>
  <w15:commentEx w15:paraId="22A32629" w15:done="0"/>
  <w15:commentEx w15:paraId="7DB9FAAF" w15:done="0"/>
  <w15:commentEx w15:paraId="47C1686D" w15:done="0"/>
  <w15:commentEx w15:paraId="490305B8" w15:paraIdParent="47C1686D" w15:done="0"/>
  <w15:commentEx w15:paraId="3741E42A" w15:done="0"/>
  <w15:commentEx w15:paraId="2BB8BEB3" w15:done="0"/>
  <w15:commentEx w15:paraId="5D3D5EBE" w15:done="0"/>
  <w15:commentEx w15:paraId="4278765E" w15:done="0"/>
  <w15:commentEx w15:paraId="106203BE" w15:done="0"/>
  <w15:commentEx w15:paraId="577CB580" w15:done="0"/>
  <w15:commentEx w15:paraId="1DBC98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7F689" w16cex:dateUtc="2020-04-20T16:23:00Z"/>
  <w16cex:commentExtensible w16cex:durableId="2247F6C3" w16cex:dateUtc="2020-04-20T16:24:00Z"/>
  <w16cex:commentExtensible w16cex:durableId="2245449D" w16cex:dateUtc="2020-04-18T15:19:00Z"/>
  <w16cex:commentExtensible w16cex:durableId="224BE6E3" w16cex:dateUtc="2020-04-23T16:05:00Z"/>
  <w16cex:commentExtensible w16cex:durableId="22456710" w16cex:dateUtc="2020-04-18T17:46:00Z"/>
  <w16cex:commentExtensible w16cex:durableId="224568DC" w16cex:dateUtc="2020-04-18T17:54:00Z"/>
  <w16cex:commentExtensible w16cex:durableId="22456772" w16cex:dateUtc="2020-04-18T17:48:00Z"/>
  <w16cex:commentExtensible w16cex:durableId="224BE8C5" w16cex:dateUtc="2020-04-23T16:13:00Z"/>
  <w16cex:commentExtensible w16cex:durableId="224BE9F8" w16cex:dateUtc="2020-04-23T16:18:00Z"/>
  <w16cex:commentExtensible w16cex:durableId="224DC348" w16cex:dateUtc="2020-04-25T01:58:00Z"/>
  <w16cex:commentExtensible w16cex:durableId="224DC6B1" w16cex:dateUtc="2020-04-25T02:12:00Z"/>
  <w16cex:commentExtensible w16cex:durableId="224B0808" w16cex:dateUtc="2020-04-23T00:14:00Z"/>
  <w16cex:commentExtensible w16cex:durableId="224B06F5" w16cex:dateUtc="2020-04-23T00:09:00Z"/>
  <w16cex:commentExtensible w16cex:durableId="224DC8BF" w16cex:dateUtc="2020-04-25T02:21:00Z"/>
  <w16cex:commentExtensible w16cex:durableId="224DC938" w16cex:dateUtc="2020-04-25T02:23:00Z"/>
  <w16cex:commentExtensible w16cex:durableId="224DCC1A" w16cex:dateUtc="2020-04-25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B50E52" w16cid:durableId="224F225A"/>
  <w16cid:commentId w16cid:paraId="428FB720" w16cid:durableId="2247F689"/>
  <w16cid:commentId w16cid:paraId="1F01442C" w16cid:durableId="224F1EBD"/>
  <w16cid:commentId w16cid:paraId="53884422" w16cid:durableId="224F249A"/>
  <w16cid:commentId w16cid:paraId="2DAAB5DA" w16cid:durableId="224F24A8"/>
  <w16cid:commentId w16cid:paraId="0087DE70" w16cid:durableId="224F24DD"/>
  <w16cid:commentId w16cid:paraId="0C400BD0" w16cid:durableId="2247F6C3"/>
  <w16cid:commentId w16cid:paraId="48F1DE8F" w16cid:durableId="224F1EDF"/>
  <w16cid:commentId w16cid:paraId="2504C621" w16cid:durableId="224F1F9C"/>
  <w16cid:commentId w16cid:paraId="0A279934" w16cid:durableId="224F2026"/>
  <w16cid:commentId w16cid:paraId="455AFA7F" w16cid:durableId="224F2223"/>
  <w16cid:commentId w16cid:paraId="4F920C3F" w16cid:durableId="224F21EE"/>
  <w16cid:commentId w16cid:paraId="2A63C466" w16cid:durableId="2245449D"/>
  <w16cid:commentId w16cid:paraId="38DC80D1" w16cid:durableId="224F2480"/>
  <w16cid:commentId w16cid:paraId="17E613D1" w16cid:durableId="224F3068"/>
  <w16cid:commentId w16cid:paraId="1777CB7B" w16cid:durableId="224BE6E3"/>
  <w16cid:commentId w16cid:paraId="0960F01A" w16cid:durableId="224F30B9"/>
  <w16cid:commentId w16cid:paraId="65EB39AC" w16cid:durableId="22456710"/>
  <w16cid:commentId w16cid:paraId="5A109F97" w16cid:durableId="224F3201"/>
  <w16cid:commentId w16cid:paraId="78B65766" w16cid:durableId="224568DC"/>
  <w16cid:commentId w16cid:paraId="4941D1D6" w16cid:durableId="224F3371"/>
  <w16cid:commentId w16cid:paraId="4097C156" w16cid:durableId="224F33F5"/>
  <w16cid:commentId w16cid:paraId="4F60F22E" w16cid:durableId="22456772"/>
  <w16cid:commentId w16cid:paraId="22A32629" w16cid:durableId="224BE8C5"/>
  <w16cid:commentId w16cid:paraId="7DB9FAAF" w16cid:durableId="224BE9F8"/>
  <w16cid:commentId w16cid:paraId="47C1686D" w16cid:durableId="224DC348"/>
  <w16cid:commentId w16cid:paraId="490305B8" w16cid:durableId="224F36EC"/>
  <w16cid:commentId w16cid:paraId="3741E42A" w16cid:durableId="224F37D9"/>
  <w16cid:commentId w16cid:paraId="2BB8BEB3" w16cid:durableId="224DC6B1"/>
  <w16cid:commentId w16cid:paraId="5D3D5EBE" w16cid:durableId="224B0808"/>
  <w16cid:commentId w16cid:paraId="4278765E" w16cid:durableId="224B06F5"/>
  <w16cid:commentId w16cid:paraId="106203BE" w16cid:durableId="224DC8BF"/>
  <w16cid:commentId w16cid:paraId="577CB580" w16cid:durableId="224DC938"/>
  <w16cid:commentId w16cid:paraId="1DBC9820" w16cid:durableId="224DCC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FEE76" w14:textId="77777777" w:rsidR="00BA06D0" w:rsidRDefault="00BA06D0" w:rsidP="004D2AD6">
      <w:pPr>
        <w:spacing w:after="0" w:line="240" w:lineRule="auto"/>
      </w:pPr>
      <w:r>
        <w:separator/>
      </w:r>
    </w:p>
  </w:endnote>
  <w:endnote w:type="continuationSeparator" w:id="0">
    <w:p w14:paraId="3A9DCA91" w14:textId="77777777" w:rsidR="00BA06D0" w:rsidRDefault="00BA06D0" w:rsidP="004D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18309" w14:textId="77777777" w:rsidR="00BA06D0" w:rsidRDefault="00BA06D0" w:rsidP="004D2AD6">
      <w:pPr>
        <w:spacing w:after="0" w:line="240" w:lineRule="auto"/>
      </w:pPr>
      <w:r>
        <w:separator/>
      </w:r>
    </w:p>
  </w:footnote>
  <w:footnote w:type="continuationSeparator" w:id="0">
    <w:p w14:paraId="5538B8AB" w14:textId="77777777" w:rsidR="00BA06D0" w:rsidRDefault="00BA06D0" w:rsidP="004D2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7E47"/>
    <w:multiLevelType w:val="hybridMultilevel"/>
    <w:tmpl w:val="42B68D16"/>
    <w:lvl w:ilvl="0" w:tplc="07D02B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757781"/>
    <w:multiLevelType w:val="hybridMultilevel"/>
    <w:tmpl w:val="9E466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52350"/>
    <w:multiLevelType w:val="hybridMultilevel"/>
    <w:tmpl w:val="9B684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E20C5"/>
    <w:multiLevelType w:val="multilevel"/>
    <w:tmpl w:val="9BEC2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93F04"/>
    <w:multiLevelType w:val="hybridMultilevel"/>
    <w:tmpl w:val="DC149686"/>
    <w:lvl w:ilvl="0" w:tplc="DF7EA112">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94BF2"/>
    <w:multiLevelType w:val="hybridMultilevel"/>
    <w:tmpl w:val="9E466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2">
      <w:lvl w:ilvl="2">
        <w:numFmt w:val="lowerRoman"/>
        <w:lvlText w:val="%3."/>
        <w:lvlJc w:val="right"/>
      </w:lvl>
    </w:lvlOverride>
  </w:num>
  <w:num w:numId="3">
    <w:abstractNumId w:val="1"/>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een Reid">
    <w15:presenceInfo w15:providerId="Windows Live" w15:userId="f2f1f60e483e1603"/>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78"/>
    <w:rsid w:val="0000295B"/>
    <w:rsid w:val="00004A7B"/>
    <w:rsid w:val="0001089C"/>
    <w:rsid w:val="00015B1A"/>
    <w:rsid w:val="00016241"/>
    <w:rsid w:val="00016C5B"/>
    <w:rsid w:val="000257F3"/>
    <w:rsid w:val="00026148"/>
    <w:rsid w:val="00033002"/>
    <w:rsid w:val="00037BBD"/>
    <w:rsid w:val="000431BD"/>
    <w:rsid w:val="00045CE6"/>
    <w:rsid w:val="00050141"/>
    <w:rsid w:val="00050D00"/>
    <w:rsid w:val="00055AA7"/>
    <w:rsid w:val="00057A34"/>
    <w:rsid w:val="00060478"/>
    <w:rsid w:val="000623C0"/>
    <w:rsid w:val="00064A2D"/>
    <w:rsid w:val="000671D3"/>
    <w:rsid w:val="00072691"/>
    <w:rsid w:val="00072F46"/>
    <w:rsid w:val="00087412"/>
    <w:rsid w:val="00090B6E"/>
    <w:rsid w:val="000A05EC"/>
    <w:rsid w:val="000A304C"/>
    <w:rsid w:val="000A3B5C"/>
    <w:rsid w:val="000B195E"/>
    <w:rsid w:val="000B76BB"/>
    <w:rsid w:val="000C2DCB"/>
    <w:rsid w:val="000C60B5"/>
    <w:rsid w:val="000C6CD2"/>
    <w:rsid w:val="000D0043"/>
    <w:rsid w:val="000D7592"/>
    <w:rsid w:val="000E458F"/>
    <w:rsid w:val="000E4B35"/>
    <w:rsid w:val="000F7393"/>
    <w:rsid w:val="000F7B13"/>
    <w:rsid w:val="00101B2C"/>
    <w:rsid w:val="0010330A"/>
    <w:rsid w:val="00103949"/>
    <w:rsid w:val="001071F1"/>
    <w:rsid w:val="00107BD9"/>
    <w:rsid w:val="001108A7"/>
    <w:rsid w:val="001140B6"/>
    <w:rsid w:val="0012235E"/>
    <w:rsid w:val="00123468"/>
    <w:rsid w:val="001240B0"/>
    <w:rsid w:val="00125D3D"/>
    <w:rsid w:val="00126219"/>
    <w:rsid w:val="001349ED"/>
    <w:rsid w:val="00135626"/>
    <w:rsid w:val="00136E7C"/>
    <w:rsid w:val="00142F3B"/>
    <w:rsid w:val="00144FED"/>
    <w:rsid w:val="00151148"/>
    <w:rsid w:val="0015198F"/>
    <w:rsid w:val="00152AC8"/>
    <w:rsid w:val="001534D9"/>
    <w:rsid w:val="00153A7B"/>
    <w:rsid w:val="001578CA"/>
    <w:rsid w:val="001607D7"/>
    <w:rsid w:val="00165CFE"/>
    <w:rsid w:val="001677ED"/>
    <w:rsid w:val="00171615"/>
    <w:rsid w:val="001754D0"/>
    <w:rsid w:val="00176B7A"/>
    <w:rsid w:val="00180510"/>
    <w:rsid w:val="0018235B"/>
    <w:rsid w:val="0018441F"/>
    <w:rsid w:val="00191091"/>
    <w:rsid w:val="00195BD3"/>
    <w:rsid w:val="001A1F09"/>
    <w:rsid w:val="001A3E71"/>
    <w:rsid w:val="001A5D4E"/>
    <w:rsid w:val="001B00BD"/>
    <w:rsid w:val="001C5BB4"/>
    <w:rsid w:val="001D2B91"/>
    <w:rsid w:val="001D771E"/>
    <w:rsid w:val="001E0031"/>
    <w:rsid w:val="001E3438"/>
    <w:rsid w:val="001E3BF5"/>
    <w:rsid w:val="001E7AC9"/>
    <w:rsid w:val="00200CE6"/>
    <w:rsid w:val="002049E9"/>
    <w:rsid w:val="002077D4"/>
    <w:rsid w:val="0021206B"/>
    <w:rsid w:val="00212531"/>
    <w:rsid w:val="00214A4B"/>
    <w:rsid w:val="0021565D"/>
    <w:rsid w:val="002174EB"/>
    <w:rsid w:val="00220AD6"/>
    <w:rsid w:val="0022221A"/>
    <w:rsid w:val="00222902"/>
    <w:rsid w:val="002248E1"/>
    <w:rsid w:val="00224C0D"/>
    <w:rsid w:val="0022642F"/>
    <w:rsid w:val="00234308"/>
    <w:rsid w:val="0024543B"/>
    <w:rsid w:val="0024570C"/>
    <w:rsid w:val="00250C11"/>
    <w:rsid w:val="00250FF9"/>
    <w:rsid w:val="002609DE"/>
    <w:rsid w:val="00263C08"/>
    <w:rsid w:val="00265928"/>
    <w:rsid w:val="002673F6"/>
    <w:rsid w:val="00267708"/>
    <w:rsid w:val="0027000A"/>
    <w:rsid w:val="002737E3"/>
    <w:rsid w:val="002808C9"/>
    <w:rsid w:val="00283E40"/>
    <w:rsid w:val="002854F5"/>
    <w:rsid w:val="00291178"/>
    <w:rsid w:val="002924EB"/>
    <w:rsid w:val="00292D97"/>
    <w:rsid w:val="002A2FF6"/>
    <w:rsid w:val="002A3F0B"/>
    <w:rsid w:val="002A6C7E"/>
    <w:rsid w:val="002B1EC2"/>
    <w:rsid w:val="002B3D89"/>
    <w:rsid w:val="002B66D6"/>
    <w:rsid w:val="002C0840"/>
    <w:rsid w:val="002C4E74"/>
    <w:rsid w:val="002C6936"/>
    <w:rsid w:val="002D41D0"/>
    <w:rsid w:val="002D4491"/>
    <w:rsid w:val="002E4030"/>
    <w:rsid w:val="002E5A31"/>
    <w:rsid w:val="002F06D3"/>
    <w:rsid w:val="002F3BE4"/>
    <w:rsid w:val="002F45E0"/>
    <w:rsid w:val="002F7769"/>
    <w:rsid w:val="002F7978"/>
    <w:rsid w:val="00300796"/>
    <w:rsid w:val="003015C8"/>
    <w:rsid w:val="00304F58"/>
    <w:rsid w:val="0030718B"/>
    <w:rsid w:val="00314543"/>
    <w:rsid w:val="00314D3F"/>
    <w:rsid w:val="003253E3"/>
    <w:rsid w:val="00327675"/>
    <w:rsid w:val="003329A1"/>
    <w:rsid w:val="00333695"/>
    <w:rsid w:val="00335295"/>
    <w:rsid w:val="003356AF"/>
    <w:rsid w:val="00335C3C"/>
    <w:rsid w:val="00337CF0"/>
    <w:rsid w:val="00342B99"/>
    <w:rsid w:val="003446A1"/>
    <w:rsid w:val="003470AE"/>
    <w:rsid w:val="00354EF2"/>
    <w:rsid w:val="003557B6"/>
    <w:rsid w:val="00364956"/>
    <w:rsid w:val="003664C9"/>
    <w:rsid w:val="00373DC1"/>
    <w:rsid w:val="00375183"/>
    <w:rsid w:val="00375AA9"/>
    <w:rsid w:val="0037604D"/>
    <w:rsid w:val="00376A56"/>
    <w:rsid w:val="00383099"/>
    <w:rsid w:val="00384487"/>
    <w:rsid w:val="00384C02"/>
    <w:rsid w:val="003850B1"/>
    <w:rsid w:val="00393464"/>
    <w:rsid w:val="00393EA4"/>
    <w:rsid w:val="003A3374"/>
    <w:rsid w:val="003B0A97"/>
    <w:rsid w:val="003B2A35"/>
    <w:rsid w:val="003B49C5"/>
    <w:rsid w:val="003C5860"/>
    <w:rsid w:val="003D3379"/>
    <w:rsid w:val="003D72F6"/>
    <w:rsid w:val="003E7167"/>
    <w:rsid w:val="004019E4"/>
    <w:rsid w:val="00401E66"/>
    <w:rsid w:val="00403D44"/>
    <w:rsid w:val="004114F4"/>
    <w:rsid w:val="004124EB"/>
    <w:rsid w:val="00417D15"/>
    <w:rsid w:val="004202F5"/>
    <w:rsid w:val="00423600"/>
    <w:rsid w:val="00426300"/>
    <w:rsid w:val="00433E61"/>
    <w:rsid w:val="00441B0F"/>
    <w:rsid w:val="004548EF"/>
    <w:rsid w:val="00461494"/>
    <w:rsid w:val="0046568E"/>
    <w:rsid w:val="00466C52"/>
    <w:rsid w:val="00471630"/>
    <w:rsid w:val="00474DEA"/>
    <w:rsid w:val="00474F7A"/>
    <w:rsid w:val="00477078"/>
    <w:rsid w:val="0047716A"/>
    <w:rsid w:val="00477B65"/>
    <w:rsid w:val="00481DC8"/>
    <w:rsid w:val="004832F2"/>
    <w:rsid w:val="004876BB"/>
    <w:rsid w:val="00492493"/>
    <w:rsid w:val="00494A05"/>
    <w:rsid w:val="004A03AB"/>
    <w:rsid w:val="004A0C21"/>
    <w:rsid w:val="004A1467"/>
    <w:rsid w:val="004A4FAB"/>
    <w:rsid w:val="004A6C5A"/>
    <w:rsid w:val="004B044B"/>
    <w:rsid w:val="004B4269"/>
    <w:rsid w:val="004B5F65"/>
    <w:rsid w:val="004B7549"/>
    <w:rsid w:val="004C480D"/>
    <w:rsid w:val="004C7612"/>
    <w:rsid w:val="004D2AD6"/>
    <w:rsid w:val="004D351E"/>
    <w:rsid w:val="004D5E32"/>
    <w:rsid w:val="004E135E"/>
    <w:rsid w:val="004F34C0"/>
    <w:rsid w:val="00501604"/>
    <w:rsid w:val="00501A0F"/>
    <w:rsid w:val="00502CF2"/>
    <w:rsid w:val="00516C52"/>
    <w:rsid w:val="00524C59"/>
    <w:rsid w:val="00526815"/>
    <w:rsid w:val="00526C2B"/>
    <w:rsid w:val="00535559"/>
    <w:rsid w:val="0054345B"/>
    <w:rsid w:val="00550719"/>
    <w:rsid w:val="00557829"/>
    <w:rsid w:val="0056001B"/>
    <w:rsid w:val="00562F70"/>
    <w:rsid w:val="005634E6"/>
    <w:rsid w:val="00565F3D"/>
    <w:rsid w:val="00566E86"/>
    <w:rsid w:val="00571082"/>
    <w:rsid w:val="00571164"/>
    <w:rsid w:val="00591C9F"/>
    <w:rsid w:val="00594967"/>
    <w:rsid w:val="005A2134"/>
    <w:rsid w:val="005A5E0A"/>
    <w:rsid w:val="005A6E97"/>
    <w:rsid w:val="005A7AC8"/>
    <w:rsid w:val="005B2018"/>
    <w:rsid w:val="005B4681"/>
    <w:rsid w:val="005B6BB0"/>
    <w:rsid w:val="005C487F"/>
    <w:rsid w:val="005C53DB"/>
    <w:rsid w:val="005C69F9"/>
    <w:rsid w:val="005D027A"/>
    <w:rsid w:val="005D522D"/>
    <w:rsid w:val="005D55B9"/>
    <w:rsid w:val="005D60FF"/>
    <w:rsid w:val="005E6077"/>
    <w:rsid w:val="005E6338"/>
    <w:rsid w:val="005E7B30"/>
    <w:rsid w:val="005F0075"/>
    <w:rsid w:val="005F1CD9"/>
    <w:rsid w:val="005F2BA3"/>
    <w:rsid w:val="005F6BA1"/>
    <w:rsid w:val="006034CB"/>
    <w:rsid w:val="0060506C"/>
    <w:rsid w:val="006115CE"/>
    <w:rsid w:val="00611CB6"/>
    <w:rsid w:val="0061259C"/>
    <w:rsid w:val="00614564"/>
    <w:rsid w:val="006163A8"/>
    <w:rsid w:val="00622BBC"/>
    <w:rsid w:val="006233D0"/>
    <w:rsid w:val="006259CB"/>
    <w:rsid w:val="00630588"/>
    <w:rsid w:val="00630FE7"/>
    <w:rsid w:val="0063322A"/>
    <w:rsid w:val="006349FC"/>
    <w:rsid w:val="006350C9"/>
    <w:rsid w:val="00636764"/>
    <w:rsid w:val="00640D5B"/>
    <w:rsid w:val="00643926"/>
    <w:rsid w:val="00645CF3"/>
    <w:rsid w:val="006478B9"/>
    <w:rsid w:val="006537D4"/>
    <w:rsid w:val="0065385E"/>
    <w:rsid w:val="00657F70"/>
    <w:rsid w:val="006617F9"/>
    <w:rsid w:val="006732D4"/>
    <w:rsid w:val="0068302A"/>
    <w:rsid w:val="006873AD"/>
    <w:rsid w:val="00692935"/>
    <w:rsid w:val="00693BAE"/>
    <w:rsid w:val="006950FD"/>
    <w:rsid w:val="0069554F"/>
    <w:rsid w:val="006955CA"/>
    <w:rsid w:val="006964B4"/>
    <w:rsid w:val="006A11EA"/>
    <w:rsid w:val="006A6ECB"/>
    <w:rsid w:val="006B4F73"/>
    <w:rsid w:val="006C1031"/>
    <w:rsid w:val="006C734A"/>
    <w:rsid w:val="006D22C7"/>
    <w:rsid w:val="006D4A37"/>
    <w:rsid w:val="006E17CD"/>
    <w:rsid w:val="006E457E"/>
    <w:rsid w:val="006F2FE6"/>
    <w:rsid w:val="006F39DE"/>
    <w:rsid w:val="006F6666"/>
    <w:rsid w:val="0071522C"/>
    <w:rsid w:val="007164B6"/>
    <w:rsid w:val="007169E2"/>
    <w:rsid w:val="00716FCB"/>
    <w:rsid w:val="00720A42"/>
    <w:rsid w:val="00721F7F"/>
    <w:rsid w:val="00726991"/>
    <w:rsid w:val="00727864"/>
    <w:rsid w:val="0073601C"/>
    <w:rsid w:val="00737BBD"/>
    <w:rsid w:val="00754104"/>
    <w:rsid w:val="007560D4"/>
    <w:rsid w:val="00760C38"/>
    <w:rsid w:val="00765714"/>
    <w:rsid w:val="00770D55"/>
    <w:rsid w:val="007719C6"/>
    <w:rsid w:val="007841EF"/>
    <w:rsid w:val="00785AE2"/>
    <w:rsid w:val="007A3248"/>
    <w:rsid w:val="007A4CA9"/>
    <w:rsid w:val="007A594E"/>
    <w:rsid w:val="007A7CB2"/>
    <w:rsid w:val="007B5657"/>
    <w:rsid w:val="007C0F3C"/>
    <w:rsid w:val="007C1F70"/>
    <w:rsid w:val="007E0BBC"/>
    <w:rsid w:val="007F2D4C"/>
    <w:rsid w:val="007F37A2"/>
    <w:rsid w:val="007F45FF"/>
    <w:rsid w:val="008009A5"/>
    <w:rsid w:val="00803970"/>
    <w:rsid w:val="008065A7"/>
    <w:rsid w:val="00811FA7"/>
    <w:rsid w:val="0081296B"/>
    <w:rsid w:val="00812FD6"/>
    <w:rsid w:val="008321F3"/>
    <w:rsid w:val="00833F97"/>
    <w:rsid w:val="00834880"/>
    <w:rsid w:val="00834BF3"/>
    <w:rsid w:val="0083515C"/>
    <w:rsid w:val="00835748"/>
    <w:rsid w:val="0084144A"/>
    <w:rsid w:val="00842D7B"/>
    <w:rsid w:val="0084365B"/>
    <w:rsid w:val="00845F88"/>
    <w:rsid w:val="00845FAC"/>
    <w:rsid w:val="00852E31"/>
    <w:rsid w:val="00856493"/>
    <w:rsid w:val="0086278A"/>
    <w:rsid w:val="008658D7"/>
    <w:rsid w:val="00865D14"/>
    <w:rsid w:val="0087052E"/>
    <w:rsid w:val="00870865"/>
    <w:rsid w:val="0087774E"/>
    <w:rsid w:val="0088096E"/>
    <w:rsid w:val="00881567"/>
    <w:rsid w:val="00882027"/>
    <w:rsid w:val="00882545"/>
    <w:rsid w:val="00886082"/>
    <w:rsid w:val="00886B09"/>
    <w:rsid w:val="00886B1F"/>
    <w:rsid w:val="00890BA7"/>
    <w:rsid w:val="00891BD6"/>
    <w:rsid w:val="008A3663"/>
    <w:rsid w:val="008A4757"/>
    <w:rsid w:val="008A5DC5"/>
    <w:rsid w:val="008A5E7F"/>
    <w:rsid w:val="008A69DE"/>
    <w:rsid w:val="008C36F0"/>
    <w:rsid w:val="008C44CF"/>
    <w:rsid w:val="008C4830"/>
    <w:rsid w:val="008C743F"/>
    <w:rsid w:val="008D3C5B"/>
    <w:rsid w:val="008F20E0"/>
    <w:rsid w:val="008F5E95"/>
    <w:rsid w:val="00901EAA"/>
    <w:rsid w:val="00902B4F"/>
    <w:rsid w:val="00903ADD"/>
    <w:rsid w:val="0090756C"/>
    <w:rsid w:val="00907C4C"/>
    <w:rsid w:val="00915A51"/>
    <w:rsid w:val="00924BC4"/>
    <w:rsid w:val="009334DB"/>
    <w:rsid w:val="00941B0B"/>
    <w:rsid w:val="00956306"/>
    <w:rsid w:val="009621BE"/>
    <w:rsid w:val="00962460"/>
    <w:rsid w:val="00973583"/>
    <w:rsid w:val="00974BD8"/>
    <w:rsid w:val="0097600B"/>
    <w:rsid w:val="00976D3D"/>
    <w:rsid w:val="0098043E"/>
    <w:rsid w:val="00983D3B"/>
    <w:rsid w:val="00991ADB"/>
    <w:rsid w:val="00993093"/>
    <w:rsid w:val="00993A7E"/>
    <w:rsid w:val="0099451B"/>
    <w:rsid w:val="009A1109"/>
    <w:rsid w:val="009A2B30"/>
    <w:rsid w:val="009A486B"/>
    <w:rsid w:val="009B1478"/>
    <w:rsid w:val="009B1AD4"/>
    <w:rsid w:val="009B1B86"/>
    <w:rsid w:val="009B4EC9"/>
    <w:rsid w:val="009C120D"/>
    <w:rsid w:val="009C3618"/>
    <w:rsid w:val="009C49AD"/>
    <w:rsid w:val="009D45DB"/>
    <w:rsid w:val="009D74FC"/>
    <w:rsid w:val="009E10B2"/>
    <w:rsid w:val="009E542E"/>
    <w:rsid w:val="00A016F5"/>
    <w:rsid w:val="00A04124"/>
    <w:rsid w:val="00A05D92"/>
    <w:rsid w:val="00A139E7"/>
    <w:rsid w:val="00A14FDA"/>
    <w:rsid w:val="00A16F56"/>
    <w:rsid w:val="00A224DA"/>
    <w:rsid w:val="00A2377F"/>
    <w:rsid w:val="00A27754"/>
    <w:rsid w:val="00A40488"/>
    <w:rsid w:val="00A42976"/>
    <w:rsid w:val="00A457BD"/>
    <w:rsid w:val="00A55EF4"/>
    <w:rsid w:val="00A67E22"/>
    <w:rsid w:val="00A72135"/>
    <w:rsid w:val="00A8768D"/>
    <w:rsid w:val="00A94B3B"/>
    <w:rsid w:val="00AA3E93"/>
    <w:rsid w:val="00AB0313"/>
    <w:rsid w:val="00AB1359"/>
    <w:rsid w:val="00AB4603"/>
    <w:rsid w:val="00AB563F"/>
    <w:rsid w:val="00AB586A"/>
    <w:rsid w:val="00AB616D"/>
    <w:rsid w:val="00AB6448"/>
    <w:rsid w:val="00AC0311"/>
    <w:rsid w:val="00AC2E2C"/>
    <w:rsid w:val="00AC5426"/>
    <w:rsid w:val="00AC7A1C"/>
    <w:rsid w:val="00AD0240"/>
    <w:rsid w:val="00AD13E9"/>
    <w:rsid w:val="00AD1CC9"/>
    <w:rsid w:val="00AD4E9F"/>
    <w:rsid w:val="00AD523B"/>
    <w:rsid w:val="00AD7861"/>
    <w:rsid w:val="00AE04BC"/>
    <w:rsid w:val="00AE2B4E"/>
    <w:rsid w:val="00AE3099"/>
    <w:rsid w:val="00AF2A32"/>
    <w:rsid w:val="00AF5A8E"/>
    <w:rsid w:val="00B04A18"/>
    <w:rsid w:val="00B13F36"/>
    <w:rsid w:val="00B14E68"/>
    <w:rsid w:val="00B17A26"/>
    <w:rsid w:val="00B22ED8"/>
    <w:rsid w:val="00B353AC"/>
    <w:rsid w:val="00B42552"/>
    <w:rsid w:val="00B539F9"/>
    <w:rsid w:val="00B54C2F"/>
    <w:rsid w:val="00B55506"/>
    <w:rsid w:val="00B565A2"/>
    <w:rsid w:val="00B56F6E"/>
    <w:rsid w:val="00B62B27"/>
    <w:rsid w:val="00B73ADF"/>
    <w:rsid w:val="00B75FCC"/>
    <w:rsid w:val="00B76725"/>
    <w:rsid w:val="00B769CD"/>
    <w:rsid w:val="00B77553"/>
    <w:rsid w:val="00B77F3D"/>
    <w:rsid w:val="00B81D19"/>
    <w:rsid w:val="00B8342B"/>
    <w:rsid w:val="00B844CF"/>
    <w:rsid w:val="00B86F29"/>
    <w:rsid w:val="00B92073"/>
    <w:rsid w:val="00BA06D0"/>
    <w:rsid w:val="00BA1E19"/>
    <w:rsid w:val="00BA3C5A"/>
    <w:rsid w:val="00BB41EF"/>
    <w:rsid w:val="00BB4B34"/>
    <w:rsid w:val="00BC0426"/>
    <w:rsid w:val="00BC0D04"/>
    <w:rsid w:val="00BC341A"/>
    <w:rsid w:val="00BC3434"/>
    <w:rsid w:val="00BC3971"/>
    <w:rsid w:val="00BC4EFE"/>
    <w:rsid w:val="00BC67A0"/>
    <w:rsid w:val="00BD61E9"/>
    <w:rsid w:val="00BD7FC0"/>
    <w:rsid w:val="00BE6F90"/>
    <w:rsid w:val="00BF0166"/>
    <w:rsid w:val="00BF3F0C"/>
    <w:rsid w:val="00BF4BA7"/>
    <w:rsid w:val="00BF552C"/>
    <w:rsid w:val="00C020E8"/>
    <w:rsid w:val="00C04176"/>
    <w:rsid w:val="00C16196"/>
    <w:rsid w:val="00C16F48"/>
    <w:rsid w:val="00C2542F"/>
    <w:rsid w:val="00C4197A"/>
    <w:rsid w:val="00C438ED"/>
    <w:rsid w:val="00C45899"/>
    <w:rsid w:val="00C5048F"/>
    <w:rsid w:val="00C6026C"/>
    <w:rsid w:val="00C60DEE"/>
    <w:rsid w:val="00C6156A"/>
    <w:rsid w:val="00C62A02"/>
    <w:rsid w:val="00C738D2"/>
    <w:rsid w:val="00C74E70"/>
    <w:rsid w:val="00C848CA"/>
    <w:rsid w:val="00C96138"/>
    <w:rsid w:val="00CA4750"/>
    <w:rsid w:val="00CA4E4A"/>
    <w:rsid w:val="00CA6A46"/>
    <w:rsid w:val="00CB2663"/>
    <w:rsid w:val="00CB2EE2"/>
    <w:rsid w:val="00CD1D0E"/>
    <w:rsid w:val="00CD3EEF"/>
    <w:rsid w:val="00CE5A27"/>
    <w:rsid w:val="00CF0FCE"/>
    <w:rsid w:val="00CF1402"/>
    <w:rsid w:val="00D04BED"/>
    <w:rsid w:val="00D109A5"/>
    <w:rsid w:val="00D21694"/>
    <w:rsid w:val="00D21AA5"/>
    <w:rsid w:val="00D21E14"/>
    <w:rsid w:val="00D3255B"/>
    <w:rsid w:val="00D3773B"/>
    <w:rsid w:val="00D377A0"/>
    <w:rsid w:val="00D40183"/>
    <w:rsid w:val="00D441E0"/>
    <w:rsid w:val="00D57F6F"/>
    <w:rsid w:val="00D60F94"/>
    <w:rsid w:val="00D64058"/>
    <w:rsid w:val="00D77AFB"/>
    <w:rsid w:val="00D86473"/>
    <w:rsid w:val="00D95C28"/>
    <w:rsid w:val="00DA1552"/>
    <w:rsid w:val="00DA28D0"/>
    <w:rsid w:val="00DA5754"/>
    <w:rsid w:val="00DA5F26"/>
    <w:rsid w:val="00DB29F1"/>
    <w:rsid w:val="00DB3838"/>
    <w:rsid w:val="00DB4103"/>
    <w:rsid w:val="00DB7EA4"/>
    <w:rsid w:val="00DC44A7"/>
    <w:rsid w:val="00DC679B"/>
    <w:rsid w:val="00DE0CCA"/>
    <w:rsid w:val="00DE13F1"/>
    <w:rsid w:val="00DE1D88"/>
    <w:rsid w:val="00DF1E19"/>
    <w:rsid w:val="00DF515C"/>
    <w:rsid w:val="00DF52C6"/>
    <w:rsid w:val="00DF5A95"/>
    <w:rsid w:val="00E05484"/>
    <w:rsid w:val="00E071F2"/>
    <w:rsid w:val="00E07EA5"/>
    <w:rsid w:val="00E12F0B"/>
    <w:rsid w:val="00E1555C"/>
    <w:rsid w:val="00E15D0D"/>
    <w:rsid w:val="00E172B1"/>
    <w:rsid w:val="00E226DC"/>
    <w:rsid w:val="00E25912"/>
    <w:rsid w:val="00E25E8E"/>
    <w:rsid w:val="00E30CFD"/>
    <w:rsid w:val="00E40756"/>
    <w:rsid w:val="00E40B1A"/>
    <w:rsid w:val="00E41398"/>
    <w:rsid w:val="00E50911"/>
    <w:rsid w:val="00E5582B"/>
    <w:rsid w:val="00E56D5C"/>
    <w:rsid w:val="00E56EB0"/>
    <w:rsid w:val="00E6085A"/>
    <w:rsid w:val="00E73068"/>
    <w:rsid w:val="00E747F9"/>
    <w:rsid w:val="00E81C05"/>
    <w:rsid w:val="00E86224"/>
    <w:rsid w:val="00E914B1"/>
    <w:rsid w:val="00E95522"/>
    <w:rsid w:val="00E962BC"/>
    <w:rsid w:val="00EA1314"/>
    <w:rsid w:val="00EA4D79"/>
    <w:rsid w:val="00EA6129"/>
    <w:rsid w:val="00EB3ECB"/>
    <w:rsid w:val="00EB6B38"/>
    <w:rsid w:val="00EB752B"/>
    <w:rsid w:val="00ED3C86"/>
    <w:rsid w:val="00ED5362"/>
    <w:rsid w:val="00ED5BEF"/>
    <w:rsid w:val="00ED69D7"/>
    <w:rsid w:val="00EE2A2B"/>
    <w:rsid w:val="00EF7047"/>
    <w:rsid w:val="00EF754F"/>
    <w:rsid w:val="00F00000"/>
    <w:rsid w:val="00F0269A"/>
    <w:rsid w:val="00F043B3"/>
    <w:rsid w:val="00F045EA"/>
    <w:rsid w:val="00F076DC"/>
    <w:rsid w:val="00F1136F"/>
    <w:rsid w:val="00F1785D"/>
    <w:rsid w:val="00F223AD"/>
    <w:rsid w:val="00F302A0"/>
    <w:rsid w:val="00F325FF"/>
    <w:rsid w:val="00F3356B"/>
    <w:rsid w:val="00F36245"/>
    <w:rsid w:val="00F4227D"/>
    <w:rsid w:val="00F4682C"/>
    <w:rsid w:val="00F55D78"/>
    <w:rsid w:val="00F6037C"/>
    <w:rsid w:val="00F655D5"/>
    <w:rsid w:val="00F66634"/>
    <w:rsid w:val="00F7183B"/>
    <w:rsid w:val="00F733AE"/>
    <w:rsid w:val="00F91847"/>
    <w:rsid w:val="00F9318F"/>
    <w:rsid w:val="00F97B37"/>
    <w:rsid w:val="00FA011B"/>
    <w:rsid w:val="00FA3DE5"/>
    <w:rsid w:val="00FA4F28"/>
    <w:rsid w:val="00FB0515"/>
    <w:rsid w:val="00FB1B34"/>
    <w:rsid w:val="00FB3C66"/>
    <w:rsid w:val="00FC22EA"/>
    <w:rsid w:val="00FC3CB7"/>
    <w:rsid w:val="00FC5F3A"/>
    <w:rsid w:val="00FC790F"/>
    <w:rsid w:val="00FD0A4A"/>
    <w:rsid w:val="00FD45ED"/>
    <w:rsid w:val="00FE1D90"/>
    <w:rsid w:val="00FF1711"/>
    <w:rsid w:val="00FF2176"/>
    <w:rsid w:val="00FF3DF8"/>
    <w:rsid w:val="00FF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8CCC"/>
  <w15:chartTrackingRefBased/>
  <w15:docId w15:val="{1873F1F7-C39C-4595-855E-11FEC5FD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B1478"/>
  </w:style>
  <w:style w:type="paragraph" w:styleId="Bibliography">
    <w:name w:val="Bibliography"/>
    <w:basedOn w:val="Normal"/>
    <w:next w:val="Normal"/>
    <w:uiPriority w:val="37"/>
    <w:unhideWhenUsed/>
    <w:rsid w:val="00373DC1"/>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973583"/>
    <w:rPr>
      <w:sz w:val="16"/>
      <w:szCs w:val="16"/>
    </w:rPr>
  </w:style>
  <w:style w:type="paragraph" w:styleId="CommentText">
    <w:name w:val="annotation text"/>
    <w:basedOn w:val="Normal"/>
    <w:link w:val="CommentTextChar"/>
    <w:uiPriority w:val="99"/>
    <w:semiHidden/>
    <w:unhideWhenUsed/>
    <w:rsid w:val="00973583"/>
    <w:pPr>
      <w:spacing w:line="240" w:lineRule="auto"/>
    </w:pPr>
    <w:rPr>
      <w:sz w:val="20"/>
      <w:szCs w:val="20"/>
    </w:rPr>
  </w:style>
  <w:style w:type="character" w:customStyle="1" w:styleId="CommentTextChar">
    <w:name w:val="Comment Text Char"/>
    <w:basedOn w:val="DefaultParagraphFont"/>
    <w:link w:val="CommentText"/>
    <w:uiPriority w:val="99"/>
    <w:semiHidden/>
    <w:rsid w:val="00973583"/>
    <w:rPr>
      <w:sz w:val="20"/>
      <w:szCs w:val="20"/>
    </w:rPr>
  </w:style>
  <w:style w:type="paragraph" w:styleId="CommentSubject">
    <w:name w:val="annotation subject"/>
    <w:basedOn w:val="CommentText"/>
    <w:next w:val="CommentText"/>
    <w:link w:val="CommentSubjectChar"/>
    <w:uiPriority w:val="99"/>
    <w:semiHidden/>
    <w:unhideWhenUsed/>
    <w:rsid w:val="00973583"/>
    <w:rPr>
      <w:b/>
      <w:bCs/>
    </w:rPr>
  </w:style>
  <w:style w:type="character" w:customStyle="1" w:styleId="CommentSubjectChar">
    <w:name w:val="Comment Subject Char"/>
    <w:basedOn w:val="CommentTextChar"/>
    <w:link w:val="CommentSubject"/>
    <w:uiPriority w:val="99"/>
    <w:semiHidden/>
    <w:rsid w:val="00973583"/>
    <w:rPr>
      <w:b/>
      <w:bCs/>
      <w:sz w:val="20"/>
      <w:szCs w:val="20"/>
    </w:rPr>
  </w:style>
  <w:style w:type="paragraph" w:styleId="BalloonText">
    <w:name w:val="Balloon Text"/>
    <w:basedOn w:val="Normal"/>
    <w:link w:val="BalloonTextChar"/>
    <w:uiPriority w:val="99"/>
    <w:semiHidden/>
    <w:unhideWhenUsed/>
    <w:rsid w:val="00973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583"/>
    <w:rPr>
      <w:rFonts w:ascii="Segoe UI" w:hAnsi="Segoe UI" w:cs="Segoe UI"/>
      <w:sz w:val="18"/>
      <w:szCs w:val="18"/>
    </w:rPr>
  </w:style>
  <w:style w:type="paragraph" w:styleId="ListParagraph">
    <w:name w:val="List Paragraph"/>
    <w:basedOn w:val="Normal"/>
    <w:uiPriority w:val="34"/>
    <w:qFormat/>
    <w:rsid w:val="002A6C7E"/>
    <w:pPr>
      <w:ind w:left="720"/>
      <w:contextualSpacing/>
    </w:pPr>
  </w:style>
  <w:style w:type="paragraph" w:styleId="HTMLPreformatted">
    <w:name w:val="HTML Preformatted"/>
    <w:basedOn w:val="Normal"/>
    <w:link w:val="HTMLPreformattedChar"/>
    <w:uiPriority w:val="99"/>
    <w:semiHidden/>
    <w:unhideWhenUsed/>
    <w:rsid w:val="00376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A56"/>
    <w:rPr>
      <w:rFonts w:ascii="Courier New" w:eastAsia="Times New Roman" w:hAnsi="Courier New" w:cs="Courier New"/>
      <w:sz w:val="20"/>
      <w:szCs w:val="20"/>
    </w:rPr>
  </w:style>
  <w:style w:type="character" w:customStyle="1" w:styleId="gd15mcfceub">
    <w:name w:val="gd15mcfceub"/>
    <w:basedOn w:val="DefaultParagraphFont"/>
    <w:rsid w:val="00376A56"/>
  </w:style>
  <w:style w:type="paragraph" w:styleId="Header">
    <w:name w:val="header"/>
    <w:basedOn w:val="Normal"/>
    <w:link w:val="HeaderChar"/>
    <w:uiPriority w:val="99"/>
    <w:unhideWhenUsed/>
    <w:rsid w:val="004D2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AD6"/>
  </w:style>
  <w:style w:type="paragraph" w:styleId="Footer">
    <w:name w:val="footer"/>
    <w:basedOn w:val="Normal"/>
    <w:link w:val="FooterChar"/>
    <w:uiPriority w:val="99"/>
    <w:unhideWhenUsed/>
    <w:rsid w:val="004D2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AD6"/>
  </w:style>
  <w:style w:type="table" w:styleId="TableGrid">
    <w:name w:val="Table Grid"/>
    <w:basedOn w:val="TableNormal"/>
    <w:uiPriority w:val="39"/>
    <w:rsid w:val="009C3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1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4849">
      <w:bodyDiv w:val="1"/>
      <w:marLeft w:val="0"/>
      <w:marRight w:val="0"/>
      <w:marTop w:val="0"/>
      <w:marBottom w:val="0"/>
      <w:divBdr>
        <w:top w:val="none" w:sz="0" w:space="0" w:color="auto"/>
        <w:left w:val="none" w:sz="0" w:space="0" w:color="auto"/>
        <w:bottom w:val="none" w:sz="0" w:space="0" w:color="auto"/>
        <w:right w:val="none" w:sz="0" w:space="0" w:color="auto"/>
      </w:divBdr>
    </w:div>
    <w:div w:id="522592432">
      <w:bodyDiv w:val="1"/>
      <w:marLeft w:val="0"/>
      <w:marRight w:val="0"/>
      <w:marTop w:val="0"/>
      <w:marBottom w:val="0"/>
      <w:divBdr>
        <w:top w:val="none" w:sz="0" w:space="0" w:color="auto"/>
        <w:left w:val="none" w:sz="0" w:space="0" w:color="auto"/>
        <w:bottom w:val="none" w:sz="0" w:space="0" w:color="auto"/>
        <w:right w:val="none" w:sz="0" w:space="0" w:color="auto"/>
      </w:divBdr>
    </w:div>
    <w:div w:id="623313381">
      <w:bodyDiv w:val="1"/>
      <w:marLeft w:val="0"/>
      <w:marRight w:val="0"/>
      <w:marTop w:val="0"/>
      <w:marBottom w:val="0"/>
      <w:divBdr>
        <w:top w:val="none" w:sz="0" w:space="0" w:color="auto"/>
        <w:left w:val="none" w:sz="0" w:space="0" w:color="auto"/>
        <w:bottom w:val="none" w:sz="0" w:space="0" w:color="auto"/>
        <w:right w:val="none" w:sz="0" w:space="0" w:color="auto"/>
      </w:divBdr>
    </w:div>
    <w:div w:id="856888463">
      <w:bodyDiv w:val="1"/>
      <w:marLeft w:val="0"/>
      <w:marRight w:val="0"/>
      <w:marTop w:val="0"/>
      <w:marBottom w:val="0"/>
      <w:divBdr>
        <w:top w:val="none" w:sz="0" w:space="0" w:color="auto"/>
        <w:left w:val="none" w:sz="0" w:space="0" w:color="auto"/>
        <w:bottom w:val="none" w:sz="0" w:space="0" w:color="auto"/>
        <w:right w:val="none" w:sz="0" w:space="0" w:color="auto"/>
      </w:divBdr>
    </w:div>
    <w:div w:id="1166214051">
      <w:bodyDiv w:val="1"/>
      <w:marLeft w:val="0"/>
      <w:marRight w:val="0"/>
      <w:marTop w:val="0"/>
      <w:marBottom w:val="0"/>
      <w:divBdr>
        <w:top w:val="none" w:sz="0" w:space="0" w:color="auto"/>
        <w:left w:val="none" w:sz="0" w:space="0" w:color="auto"/>
        <w:bottom w:val="none" w:sz="0" w:space="0" w:color="auto"/>
        <w:right w:val="none" w:sz="0" w:space="0" w:color="auto"/>
      </w:divBdr>
    </w:div>
    <w:div w:id="1268125021">
      <w:bodyDiv w:val="1"/>
      <w:marLeft w:val="0"/>
      <w:marRight w:val="0"/>
      <w:marTop w:val="0"/>
      <w:marBottom w:val="0"/>
      <w:divBdr>
        <w:top w:val="none" w:sz="0" w:space="0" w:color="auto"/>
        <w:left w:val="none" w:sz="0" w:space="0" w:color="auto"/>
        <w:bottom w:val="none" w:sz="0" w:space="0" w:color="auto"/>
        <w:right w:val="none" w:sz="0" w:space="0" w:color="auto"/>
      </w:divBdr>
    </w:div>
    <w:div w:id="1338579125">
      <w:bodyDiv w:val="1"/>
      <w:marLeft w:val="0"/>
      <w:marRight w:val="0"/>
      <w:marTop w:val="0"/>
      <w:marBottom w:val="0"/>
      <w:divBdr>
        <w:top w:val="none" w:sz="0" w:space="0" w:color="auto"/>
        <w:left w:val="none" w:sz="0" w:space="0" w:color="auto"/>
        <w:bottom w:val="none" w:sz="0" w:space="0" w:color="auto"/>
        <w:right w:val="none" w:sz="0" w:space="0" w:color="auto"/>
      </w:divBdr>
    </w:div>
    <w:div w:id="1389184555">
      <w:bodyDiv w:val="1"/>
      <w:marLeft w:val="0"/>
      <w:marRight w:val="0"/>
      <w:marTop w:val="0"/>
      <w:marBottom w:val="0"/>
      <w:divBdr>
        <w:top w:val="none" w:sz="0" w:space="0" w:color="auto"/>
        <w:left w:val="none" w:sz="0" w:space="0" w:color="auto"/>
        <w:bottom w:val="none" w:sz="0" w:space="0" w:color="auto"/>
        <w:right w:val="none" w:sz="0" w:space="0" w:color="auto"/>
      </w:divBdr>
    </w:div>
    <w:div w:id="1614626058">
      <w:bodyDiv w:val="1"/>
      <w:marLeft w:val="0"/>
      <w:marRight w:val="0"/>
      <w:marTop w:val="0"/>
      <w:marBottom w:val="0"/>
      <w:divBdr>
        <w:top w:val="none" w:sz="0" w:space="0" w:color="auto"/>
        <w:left w:val="none" w:sz="0" w:space="0" w:color="auto"/>
        <w:bottom w:val="none" w:sz="0" w:space="0" w:color="auto"/>
        <w:right w:val="none" w:sz="0" w:space="0" w:color="auto"/>
      </w:divBdr>
    </w:div>
    <w:div w:id="1765177684">
      <w:bodyDiv w:val="1"/>
      <w:marLeft w:val="0"/>
      <w:marRight w:val="0"/>
      <w:marTop w:val="0"/>
      <w:marBottom w:val="0"/>
      <w:divBdr>
        <w:top w:val="none" w:sz="0" w:space="0" w:color="auto"/>
        <w:left w:val="none" w:sz="0" w:space="0" w:color="auto"/>
        <w:bottom w:val="none" w:sz="0" w:space="0" w:color="auto"/>
        <w:right w:val="none" w:sz="0" w:space="0" w:color="auto"/>
      </w:divBdr>
    </w:div>
    <w:div w:id="2059552067">
      <w:bodyDiv w:val="1"/>
      <w:marLeft w:val="0"/>
      <w:marRight w:val="0"/>
      <w:marTop w:val="0"/>
      <w:marBottom w:val="0"/>
      <w:divBdr>
        <w:top w:val="none" w:sz="0" w:space="0" w:color="auto"/>
        <w:left w:val="none" w:sz="0" w:space="0" w:color="auto"/>
        <w:bottom w:val="none" w:sz="0" w:space="0" w:color="auto"/>
        <w:right w:val="none" w:sz="0" w:space="0" w:color="auto"/>
      </w:divBdr>
    </w:div>
    <w:div w:id="20807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7/s11222-016-9646-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4FB6-7C9C-4D6B-95ED-6C12C402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13</Pages>
  <Words>8320</Words>
  <Characters>47426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Considine</dc:creator>
  <cp:keywords/>
  <dc:description/>
  <cp:lastModifiedBy>Colleen Reid</cp:lastModifiedBy>
  <cp:revision>551</cp:revision>
  <dcterms:created xsi:type="dcterms:W3CDTF">2020-04-01T15:28:00Z</dcterms:created>
  <dcterms:modified xsi:type="dcterms:W3CDTF">2020-04-26T04:27:00Z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id="5yN33kce"/&gt;&lt;style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