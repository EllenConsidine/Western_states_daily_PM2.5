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1D783" w14:textId="7294FACA" w:rsidR="002049E9" w:rsidRDefault="002049E9" w:rsidP="002049E9">
      <w:pPr>
        <w:spacing w:after="0" w:line="240" w:lineRule="auto"/>
        <w:ind w:firstLine="720"/>
        <w:jc w:val="both"/>
        <w:rPr>
          <w:ins w:id="0" w:author="Colleen Reid" w:date="2020-04-17T10:05:00Z"/>
          <w:rFonts w:ascii="Times New Roman" w:eastAsia="Times New Roman" w:hAnsi="Times New Roman" w:cs="Times New Roman"/>
          <w:b/>
          <w:bCs/>
          <w:color w:val="000000"/>
          <w:sz w:val="24"/>
          <w:szCs w:val="24"/>
        </w:rPr>
      </w:pPr>
      <w:r w:rsidRPr="002049E9">
        <w:rPr>
          <w:rFonts w:ascii="Times New Roman" w:eastAsia="Times New Roman" w:hAnsi="Times New Roman" w:cs="Times New Roman"/>
          <w:b/>
          <w:bCs/>
          <w:color w:val="000000"/>
          <w:sz w:val="24"/>
          <w:szCs w:val="24"/>
        </w:rPr>
        <w:t>Methods</w:t>
      </w:r>
    </w:p>
    <w:p w14:paraId="03BC6097"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 w:author="Colleen Reid" w:date="2020-04-17T10:05:00Z">
            <w:rPr>
              <w:rFonts w:ascii="Times New Roman" w:eastAsia="Times New Roman" w:hAnsi="Times New Roman" w:cs="Times New Roman"/>
              <w:b/>
              <w:bCs/>
              <w:color w:val="000000"/>
              <w:sz w:val="24"/>
              <w:szCs w:val="24"/>
            </w:rPr>
          </w:rPrChange>
        </w:rPr>
      </w:pPr>
      <w:commentRangeStart w:id="2"/>
      <w:r w:rsidRPr="008F6F1C">
        <w:rPr>
          <w:rFonts w:ascii="Times New Roman" w:eastAsia="Times New Roman" w:hAnsi="Times New Roman" w:cs="Times New Roman"/>
          <w:color w:val="000000"/>
          <w:sz w:val="24"/>
          <w:szCs w:val="24"/>
          <w:rPrChange w:id="3" w:author="Colleen Reid" w:date="2020-04-17T10:05:00Z">
            <w:rPr>
              <w:rFonts w:ascii="Times New Roman" w:eastAsia="Times New Roman" w:hAnsi="Times New Roman" w:cs="Times New Roman"/>
              <w:b/>
              <w:bCs/>
              <w:color w:val="000000"/>
              <w:sz w:val="24"/>
              <w:szCs w:val="24"/>
            </w:rPr>
          </w:rPrChange>
        </w:rPr>
        <w:t>\subsection*{Study Area}</w:t>
      </w:r>
    </w:p>
    <w:p w14:paraId="6CD23F58"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4" w:author="Colleen Reid" w:date="2020-04-17T10:05:00Z">
            <w:rPr>
              <w:rFonts w:ascii="Times New Roman" w:eastAsia="Times New Roman" w:hAnsi="Times New Roman" w:cs="Times New Roman"/>
              <w:b/>
              <w:bCs/>
              <w:color w:val="000000"/>
              <w:sz w:val="24"/>
              <w:szCs w:val="24"/>
            </w:rPr>
          </w:rPrChange>
        </w:rPr>
      </w:pPr>
    </w:p>
    <w:p w14:paraId="58D4FF8A"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5"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6" w:author="Colleen Reid" w:date="2020-04-17T10:05:00Z">
            <w:rPr>
              <w:rFonts w:ascii="Times New Roman" w:eastAsia="Times New Roman" w:hAnsi="Times New Roman" w:cs="Times New Roman"/>
              <w:b/>
              <w:bCs/>
              <w:color w:val="000000"/>
              <w:sz w:val="24"/>
              <w:szCs w:val="24"/>
            </w:rPr>
          </w:rPrChange>
        </w:rPr>
        <w:t>Our study area includes 11 western US states: Arizona, California, Colorado, Idaho, Montana, Nevada, New Mexico, Oregon, Utah, Washington, and Wyoming (Figure \ref{</w:t>
      </w:r>
      <w:proofErr w:type="spellStart"/>
      <w:r w:rsidRPr="008F6F1C">
        <w:rPr>
          <w:rFonts w:ascii="Times New Roman" w:eastAsia="Times New Roman" w:hAnsi="Times New Roman" w:cs="Times New Roman"/>
          <w:color w:val="000000"/>
          <w:sz w:val="24"/>
          <w:szCs w:val="24"/>
          <w:rPrChange w:id="7" w:author="Colleen Reid" w:date="2020-04-17T10:05:00Z">
            <w:rPr>
              <w:rFonts w:ascii="Times New Roman" w:eastAsia="Times New Roman" w:hAnsi="Times New Roman" w:cs="Times New Roman"/>
              <w:b/>
              <w:bCs/>
              <w:color w:val="000000"/>
              <w:sz w:val="24"/>
              <w:szCs w:val="24"/>
            </w:rPr>
          </w:rPrChange>
        </w:rPr>
        <w:t>fig:MonitorLocations</w:t>
      </w:r>
      <w:proofErr w:type="spellEnd"/>
      <w:r w:rsidRPr="008F6F1C">
        <w:rPr>
          <w:rFonts w:ascii="Times New Roman" w:eastAsia="Times New Roman" w:hAnsi="Times New Roman" w:cs="Times New Roman"/>
          <w:color w:val="000000"/>
          <w:sz w:val="24"/>
          <w:szCs w:val="24"/>
          <w:rPrChange w:id="8" w:author="Colleen Reid" w:date="2020-04-17T10:05:00Z">
            <w:rPr>
              <w:rFonts w:ascii="Times New Roman" w:eastAsia="Times New Roman" w:hAnsi="Times New Roman" w:cs="Times New Roman"/>
              <w:b/>
              <w:bCs/>
              <w:color w:val="000000"/>
              <w:sz w:val="24"/>
              <w:szCs w:val="24"/>
            </w:rPr>
          </w:rPrChange>
        </w:rPr>
        <w:t>}). Our temporal domain were all days between January 1, 2008 and ***, 2018. We predicted daily estimates of PM\</w:t>
      </w:r>
      <w:proofErr w:type="spellStart"/>
      <w:r w:rsidRPr="008F6F1C">
        <w:rPr>
          <w:rFonts w:ascii="Times New Roman" w:eastAsia="Times New Roman" w:hAnsi="Times New Roman" w:cs="Times New Roman"/>
          <w:color w:val="000000"/>
          <w:sz w:val="24"/>
          <w:szCs w:val="24"/>
          <w:rPrChange w:id="9" w:author="Colleen Reid" w:date="2020-04-17T10:05:00Z">
            <w:rPr>
              <w:rFonts w:ascii="Times New Roman" w:eastAsia="Times New Roman" w:hAnsi="Times New Roman" w:cs="Times New Roman"/>
              <w:b/>
              <w:bCs/>
              <w:color w:val="000000"/>
              <w:sz w:val="24"/>
              <w:szCs w:val="24"/>
            </w:rPr>
          </w:rPrChange>
        </w:rPr>
        <w:t>textsubscript</w:t>
      </w:r>
      <w:proofErr w:type="spellEnd"/>
      <w:r w:rsidRPr="008F6F1C">
        <w:rPr>
          <w:rFonts w:ascii="Times New Roman" w:eastAsia="Times New Roman" w:hAnsi="Times New Roman" w:cs="Times New Roman"/>
          <w:color w:val="000000"/>
          <w:sz w:val="24"/>
          <w:szCs w:val="24"/>
          <w:rPrChange w:id="10" w:author="Colleen Reid" w:date="2020-04-17T10:05:00Z">
            <w:rPr>
              <w:rFonts w:ascii="Times New Roman" w:eastAsia="Times New Roman" w:hAnsi="Times New Roman" w:cs="Times New Roman"/>
              <w:b/>
              <w:bCs/>
              <w:color w:val="000000"/>
              <w:sz w:val="24"/>
              <w:szCs w:val="24"/>
            </w:rPr>
          </w:rPrChange>
        </w:rPr>
        <w:t>{2.5} at the ZIP code and county levels from machine learning ensembles trained on observed daily PM\</w:t>
      </w:r>
      <w:proofErr w:type="spellStart"/>
      <w:r w:rsidRPr="008F6F1C">
        <w:rPr>
          <w:rFonts w:ascii="Times New Roman" w:eastAsia="Times New Roman" w:hAnsi="Times New Roman" w:cs="Times New Roman"/>
          <w:color w:val="000000"/>
          <w:sz w:val="24"/>
          <w:szCs w:val="24"/>
          <w:rPrChange w:id="11" w:author="Colleen Reid" w:date="2020-04-17T10:05:00Z">
            <w:rPr>
              <w:rFonts w:ascii="Times New Roman" w:eastAsia="Times New Roman" w:hAnsi="Times New Roman" w:cs="Times New Roman"/>
              <w:b/>
              <w:bCs/>
              <w:color w:val="000000"/>
              <w:sz w:val="24"/>
              <w:szCs w:val="24"/>
            </w:rPr>
          </w:rPrChange>
        </w:rPr>
        <w:t>textsubscript</w:t>
      </w:r>
      <w:proofErr w:type="spellEnd"/>
      <w:r w:rsidRPr="008F6F1C">
        <w:rPr>
          <w:rFonts w:ascii="Times New Roman" w:eastAsia="Times New Roman" w:hAnsi="Times New Roman" w:cs="Times New Roman"/>
          <w:color w:val="000000"/>
          <w:sz w:val="24"/>
          <w:szCs w:val="24"/>
          <w:rPrChange w:id="12" w:author="Colleen Reid" w:date="2020-04-17T10:05:00Z">
            <w:rPr>
              <w:rFonts w:ascii="Times New Roman" w:eastAsia="Times New Roman" w:hAnsi="Times New Roman" w:cs="Times New Roman"/>
              <w:b/>
              <w:bCs/>
              <w:color w:val="000000"/>
              <w:sz w:val="24"/>
              <w:szCs w:val="24"/>
            </w:rPr>
          </w:rPrChange>
        </w:rPr>
        <w:t>{2.5} values from monitoring stations from a variety of sources (**put in all PM\</w:t>
      </w:r>
      <w:proofErr w:type="spellStart"/>
      <w:r w:rsidRPr="008F6F1C">
        <w:rPr>
          <w:rFonts w:ascii="Times New Roman" w:eastAsia="Times New Roman" w:hAnsi="Times New Roman" w:cs="Times New Roman"/>
          <w:color w:val="000000"/>
          <w:sz w:val="24"/>
          <w:szCs w:val="24"/>
          <w:rPrChange w:id="13" w:author="Colleen Reid" w:date="2020-04-17T10:05:00Z">
            <w:rPr>
              <w:rFonts w:ascii="Times New Roman" w:eastAsia="Times New Roman" w:hAnsi="Times New Roman" w:cs="Times New Roman"/>
              <w:b/>
              <w:bCs/>
              <w:color w:val="000000"/>
              <w:sz w:val="24"/>
              <w:szCs w:val="24"/>
            </w:rPr>
          </w:rPrChange>
        </w:rPr>
        <w:t>textsubscript</w:t>
      </w:r>
      <w:proofErr w:type="spellEnd"/>
      <w:r w:rsidRPr="008F6F1C">
        <w:rPr>
          <w:rFonts w:ascii="Times New Roman" w:eastAsia="Times New Roman" w:hAnsi="Times New Roman" w:cs="Times New Roman"/>
          <w:color w:val="000000"/>
          <w:sz w:val="24"/>
          <w:szCs w:val="24"/>
          <w:rPrChange w:id="14" w:author="Colleen Reid" w:date="2020-04-17T10:05:00Z">
            <w:rPr>
              <w:rFonts w:ascii="Times New Roman" w:eastAsia="Times New Roman" w:hAnsi="Times New Roman" w:cs="Times New Roman"/>
              <w:b/>
              <w:bCs/>
              <w:color w:val="000000"/>
              <w:sz w:val="24"/>
              <w:szCs w:val="24"/>
            </w:rPr>
          </w:rPrChange>
        </w:rPr>
        <w:t xml:space="preserve">{2.5} data sources). The predictor variables for the machine learning ensemble included (**put in all variables here) %Ellen. </w:t>
      </w:r>
    </w:p>
    <w:p w14:paraId="7E5C329C"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5"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16" w:author="Colleen Reid" w:date="2020-04-17T10:05:00Z">
            <w:rPr>
              <w:rFonts w:ascii="Times New Roman" w:eastAsia="Times New Roman" w:hAnsi="Times New Roman" w:cs="Times New Roman"/>
              <w:b/>
              <w:bCs/>
              <w:color w:val="000000"/>
              <w:sz w:val="24"/>
              <w:szCs w:val="24"/>
            </w:rPr>
          </w:rPrChange>
        </w:rPr>
        <w:t xml:space="preserve">More information on the sources of these data can be found in Table 1 \ref{tab:Table1}.  </w:t>
      </w:r>
    </w:p>
    <w:p w14:paraId="320E96F0"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7" w:author="Colleen Reid" w:date="2020-04-17T10:05:00Z">
            <w:rPr>
              <w:rFonts w:ascii="Times New Roman" w:eastAsia="Times New Roman" w:hAnsi="Times New Roman" w:cs="Times New Roman"/>
              <w:b/>
              <w:bCs/>
              <w:color w:val="000000"/>
              <w:sz w:val="24"/>
              <w:szCs w:val="24"/>
            </w:rPr>
          </w:rPrChange>
        </w:rPr>
      </w:pPr>
    </w:p>
    <w:p w14:paraId="74C15039"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8"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19" w:author="Colleen Reid" w:date="2020-04-17T10:05:00Z">
            <w:rPr>
              <w:rFonts w:ascii="Times New Roman" w:eastAsia="Times New Roman" w:hAnsi="Times New Roman" w:cs="Times New Roman"/>
              <w:b/>
              <w:bCs/>
              <w:color w:val="000000"/>
              <w:sz w:val="24"/>
              <w:szCs w:val="24"/>
            </w:rPr>
          </w:rPrChange>
        </w:rPr>
        <w:t>%Example of citation: \cite{liu_estimating_2005}</w:t>
      </w:r>
    </w:p>
    <w:p w14:paraId="372F8F25"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20" w:author="Colleen Reid" w:date="2020-04-17T10:05:00Z">
            <w:rPr>
              <w:rFonts w:ascii="Times New Roman" w:eastAsia="Times New Roman" w:hAnsi="Times New Roman" w:cs="Times New Roman"/>
              <w:b/>
              <w:bCs/>
              <w:color w:val="000000"/>
              <w:sz w:val="24"/>
              <w:szCs w:val="24"/>
            </w:rPr>
          </w:rPrChange>
        </w:rPr>
      </w:pPr>
    </w:p>
    <w:p w14:paraId="369362C5"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21"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22" w:author="Colleen Reid" w:date="2020-04-17T10:05:00Z">
            <w:rPr>
              <w:rFonts w:ascii="Times New Roman" w:eastAsia="Times New Roman" w:hAnsi="Times New Roman" w:cs="Times New Roman"/>
              <w:b/>
              <w:bCs/>
              <w:color w:val="000000"/>
              <w:sz w:val="24"/>
              <w:szCs w:val="24"/>
            </w:rPr>
          </w:rPrChange>
        </w:rPr>
        <w:t>\subsection*{PM\</w:t>
      </w:r>
      <w:proofErr w:type="spellStart"/>
      <w:r w:rsidRPr="008F6F1C">
        <w:rPr>
          <w:rFonts w:ascii="Times New Roman" w:eastAsia="Times New Roman" w:hAnsi="Times New Roman" w:cs="Times New Roman"/>
          <w:color w:val="000000"/>
          <w:sz w:val="24"/>
          <w:szCs w:val="24"/>
          <w:rPrChange w:id="23" w:author="Colleen Reid" w:date="2020-04-17T10:05:00Z">
            <w:rPr>
              <w:rFonts w:ascii="Times New Roman" w:eastAsia="Times New Roman" w:hAnsi="Times New Roman" w:cs="Times New Roman"/>
              <w:b/>
              <w:bCs/>
              <w:color w:val="000000"/>
              <w:sz w:val="24"/>
              <w:szCs w:val="24"/>
            </w:rPr>
          </w:rPrChange>
        </w:rPr>
        <w:t>textsubscript</w:t>
      </w:r>
      <w:proofErr w:type="spellEnd"/>
      <w:r w:rsidRPr="008F6F1C">
        <w:rPr>
          <w:rFonts w:ascii="Times New Roman" w:eastAsia="Times New Roman" w:hAnsi="Times New Roman" w:cs="Times New Roman"/>
          <w:color w:val="000000"/>
          <w:sz w:val="24"/>
          <w:szCs w:val="24"/>
          <w:rPrChange w:id="24" w:author="Colleen Reid" w:date="2020-04-17T10:05:00Z">
            <w:rPr>
              <w:rFonts w:ascii="Times New Roman" w:eastAsia="Times New Roman" w:hAnsi="Times New Roman" w:cs="Times New Roman"/>
              <w:b/>
              <w:bCs/>
              <w:color w:val="000000"/>
              <w:sz w:val="24"/>
              <w:szCs w:val="24"/>
            </w:rPr>
          </w:rPrChange>
        </w:rPr>
        <w:t>{2.5} Measurements}</w:t>
      </w:r>
    </w:p>
    <w:p w14:paraId="4F4101B9"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25"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26" w:author="Colleen Reid" w:date="2020-04-17T10:05:00Z">
            <w:rPr>
              <w:rFonts w:ascii="Times New Roman" w:eastAsia="Times New Roman" w:hAnsi="Times New Roman" w:cs="Times New Roman"/>
              <w:b/>
              <w:bCs/>
              <w:color w:val="000000"/>
              <w:sz w:val="24"/>
              <w:szCs w:val="24"/>
            </w:rPr>
          </w:rPrChange>
        </w:rPr>
        <w:t>To get a more comprehensive set of locations and time points of PM\</w:t>
      </w:r>
      <w:proofErr w:type="spellStart"/>
      <w:r w:rsidRPr="008F6F1C">
        <w:rPr>
          <w:rFonts w:ascii="Times New Roman" w:eastAsia="Times New Roman" w:hAnsi="Times New Roman" w:cs="Times New Roman"/>
          <w:color w:val="000000"/>
          <w:sz w:val="24"/>
          <w:szCs w:val="24"/>
          <w:rPrChange w:id="27" w:author="Colleen Reid" w:date="2020-04-17T10:05:00Z">
            <w:rPr>
              <w:rFonts w:ascii="Times New Roman" w:eastAsia="Times New Roman" w:hAnsi="Times New Roman" w:cs="Times New Roman"/>
              <w:b/>
              <w:bCs/>
              <w:color w:val="000000"/>
              <w:sz w:val="24"/>
              <w:szCs w:val="24"/>
            </w:rPr>
          </w:rPrChange>
        </w:rPr>
        <w:t>textsubscript</w:t>
      </w:r>
      <w:proofErr w:type="spellEnd"/>
      <w:r w:rsidRPr="008F6F1C">
        <w:rPr>
          <w:rFonts w:ascii="Times New Roman" w:eastAsia="Times New Roman" w:hAnsi="Times New Roman" w:cs="Times New Roman"/>
          <w:color w:val="000000"/>
          <w:sz w:val="24"/>
          <w:szCs w:val="24"/>
          <w:rPrChange w:id="28" w:author="Colleen Reid" w:date="2020-04-17T10:05:00Z">
            <w:rPr>
              <w:rFonts w:ascii="Times New Roman" w:eastAsia="Times New Roman" w:hAnsi="Times New Roman" w:cs="Times New Roman"/>
              <w:b/>
              <w:bCs/>
              <w:color w:val="000000"/>
              <w:sz w:val="24"/>
              <w:szCs w:val="24"/>
            </w:rPr>
          </w:rPrChange>
        </w:rPr>
        <w:t>{2.5} measurement throughout the western US, we did an extensive search for as many PM\</w:t>
      </w:r>
      <w:proofErr w:type="spellStart"/>
      <w:r w:rsidRPr="008F6F1C">
        <w:rPr>
          <w:rFonts w:ascii="Times New Roman" w:eastAsia="Times New Roman" w:hAnsi="Times New Roman" w:cs="Times New Roman"/>
          <w:color w:val="000000"/>
          <w:sz w:val="24"/>
          <w:szCs w:val="24"/>
          <w:rPrChange w:id="29" w:author="Colleen Reid" w:date="2020-04-17T10:05:00Z">
            <w:rPr>
              <w:rFonts w:ascii="Times New Roman" w:eastAsia="Times New Roman" w:hAnsi="Times New Roman" w:cs="Times New Roman"/>
              <w:b/>
              <w:bCs/>
              <w:color w:val="000000"/>
              <w:sz w:val="24"/>
              <w:szCs w:val="24"/>
            </w:rPr>
          </w:rPrChange>
        </w:rPr>
        <w:t>textsubscript</w:t>
      </w:r>
      <w:proofErr w:type="spellEnd"/>
      <w:r w:rsidRPr="008F6F1C">
        <w:rPr>
          <w:rFonts w:ascii="Times New Roman" w:eastAsia="Times New Roman" w:hAnsi="Times New Roman" w:cs="Times New Roman"/>
          <w:color w:val="000000"/>
          <w:sz w:val="24"/>
          <w:szCs w:val="24"/>
          <w:rPrChange w:id="30" w:author="Colleen Reid" w:date="2020-04-17T10:05:00Z">
            <w:rPr>
              <w:rFonts w:ascii="Times New Roman" w:eastAsia="Times New Roman" w:hAnsi="Times New Roman" w:cs="Times New Roman"/>
              <w:b/>
              <w:bCs/>
              <w:color w:val="000000"/>
              <w:sz w:val="24"/>
              <w:szCs w:val="24"/>
            </w:rPr>
          </w:rPrChange>
        </w:rPr>
        <w:t>{2.5} monitoring data within our spatial and temporal study area as we could find. We downloaded PM\</w:t>
      </w:r>
      <w:proofErr w:type="spellStart"/>
      <w:r w:rsidRPr="008F6F1C">
        <w:rPr>
          <w:rFonts w:ascii="Times New Roman" w:eastAsia="Times New Roman" w:hAnsi="Times New Roman" w:cs="Times New Roman"/>
          <w:color w:val="000000"/>
          <w:sz w:val="24"/>
          <w:szCs w:val="24"/>
          <w:rPrChange w:id="31" w:author="Colleen Reid" w:date="2020-04-17T10:05:00Z">
            <w:rPr>
              <w:rFonts w:ascii="Times New Roman" w:eastAsia="Times New Roman" w:hAnsi="Times New Roman" w:cs="Times New Roman"/>
              <w:b/>
              <w:bCs/>
              <w:color w:val="000000"/>
              <w:sz w:val="24"/>
              <w:szCs w:val="24"/>
            </w:rPr>
          </w:rPrChange>
        </w:rPr>
        <w:t>textsubscript</w:t>
      </w:r>
      <w:proofErr w:type="spellEnd"/>
      <w:r w:rsidRPr="008F6F1C">
        <w:rPr>
          <w:rFonts w:ascii="Times New Roman" w:eastAsia="Times New Roman" w:hAnsi="Times New Roman" w:cs="Times New Roman"/>
          <w:color w:val="000000"/>
          <w:sz w:val="24"/>
          <w:szCs w:val="24"/>
          <w:rPrChange w:id="32" w:author="Colleen Reid" w:date="2020-04-17T10:05:00Z">
            <w:rPr>
              <w:rFonts w:ascii="Times New Roman" w:eastAsia="Times New Roman" w:hAnsi="Times New Roman" w:cs="Times New Roman"/>
              <w:b/>
              <w:bCs/>
              <w:color w:val="000000"/>
              <w:sz w:val="24"/>
              <w:szCs w:val="24"/>
            </w:rPr>
          </w:rPrChange>
        </w:rPr>
        <w:t>{2.5} data from the US EPA AQS Air Data Query Tool \cite{EPAAirData2017}  for the 11-state region (Figure \ref{</w:t>
      </w:r>
      <w:proofErr w:type="spellStart"/>
      <w:r w:rsidRPr="008F6F1C">
        <w:rPr>
          <w:rFonts w:ascii="Times New Roman" w:eastAsia="Times New Roman" w:hAnsi="Times New Roman" w:cs="Times New Roman"/>
          <w:color w:val="000000"/>
          <w:sz w:val="24"/>
          <w:szCs w:val="24"/>
          <w:rPrChange w:id="33" w:author="Colleen Reid" w:date="2020-04-17T10:05:00Z">
            <w:rPr>
              <w:rFonts w:ascii="Times New Roman" w:eastAsia="Times New Roman" w:hAnsi="Times New Roman" w:cs="Times New Roman"/>
              <w:b/>
              <w:bCs/>
              <w:color w:val="000000"/>
              <w:sz w:val="24"/>
              <w:szCs w:val="24"/>
            </w:rPr>
          </w:rPrChange>
        </w:rPr>
        <w:t>fig:MonitorLocations</w:t>
      </w:r>
      <w:proofErr w:type="spellEnd"/>
      <w:r w:rsidRPr="008F6F1C">
        <w:rPr>
          <w:rFonts w:ascii="Times New Roman" w:eastAsia="Times New Roman" w:hAnsi="Times New Roman" w:cs="Times New Roman"/>
          <w:color w:val="000000"/>
          <w:sz w:val="24"/>
          <w:szCs w:val="24"/>
          <w:rPrChange w:id="34" w:author="Colleen Reid" w:date="2020-04-17T10:05:00Z">
            <w:rPr>
              <w:rFonts w:ascii="Times New Roman" w:eastAsia="Times New Roman" w:hAnsi="Times New Roman" w:cs="Times New Roman"/>
              <w:b/>
              <w:bCs/>
              <w:color w:val="000000"/>
              <w:sz w:val="24"/>
              <w:szCs w:val="24"/>
            </w:rPr>
          </w:rPrChange>
        </w:rPr>
        <w:t>}) including any of the following parameter codes: 88101, 88500, 88502, 81104 \cite{EPANPM25Memo2017,EPANPM25Parameters2017,EPANAllParameters2017}. These data include the IMPROVE monitors that capture air quality information in more rural areas \cite{EPANPM25IMPROVE2017}. We also retrieved all available PM\</w:t>
      </w:r>
      <w:proofErr w:type="spellStart"/>
      <w:r w:rsidRPr="008F6F1C">
        <w:rPr>
          <w:rFonts w:ascii="Times New Roman" w:eastAsia="Times New Roman" w:hAnsi="Times New Roman" w:cs="Times New Roman"/>
          <w:color w:val="000000"/>
          <w:sz w:val="24"/>
          <w:szCs w:val="24"/>
          <w:rPrChange w:id="35" w:author="Colleen Reid" w:date="2020-04-17T10:05:00Z">
            <w:rPr>
              <w:rFonts w:ascii="Times New Roman" w:eastAsia="Times New Roman" w:hAnsi="Times New Roman" w:cs="Times New Roman"/>
              <w:b/>
              <w:bCs/>
              <w:color w:val="000000"/>
              <w:sz w:val="24"/>
              <w:szCs w:val="24"/>
            </w:rPr>
          </w:rPrChange>
        </w:rPr>
        <w:t>textsubscript</w:t>
      </w:r>
      <w:proofErr w:type="spellEnd"/>
      <w:r w:rsidRPr="008F6F1C">
        <w:rPr>
          <w:rFonts w:ascii="Times New Roman" w:eastAsia="Times New Roman" w:hAnsi="Times New Roman" w:cs="Times New Roman"/>
          <w:color w:val="000000"/>
          <w:sz w:val="24"/>
          <w:szCs w:val="24"/>
          <w:rPrChange w:id="36" w:author="Colleen Reid" w:date="2020-04-17T10:05:00Z">
            <w:rPr>
              <w:rFonts w:ascii="Times New Roman" w:eastAsia="Times New Roman" w:hAnsi="Times New Roman" w:cs="Times New Roman"/>
              <w:b/>
              <w:bCs/>
              <w:color w:val="000000"/>
              <w:sz w:val="24"/>
              <w:szCs w:val="24"/>
            </w:rPr>
          </w:rPrChange>
        </w:rPr>
        <w:t>{2.5} data in the Fire Cache Smoke Monitor Archive (\</w:t>
      </w:r>
      <w:proofErr w:type="spellStart"/>
      <w:r w:rsidRPr="008F6F1C">
        <w:rPr>
          <w:rFonts w:ascii="Times New Roman" w:eastAsia="Times New Roman" w:hAnsi="Times New Roman" w:cs="Times New Roman"/>
          <w:color w:val="000000"/>
          <w:sz w:val="24"/>
          <w:szCs w:val="24"/>
          <w:rPrChange w:id="37" w:author="Colleen Reid" w:date="2020-04-17T10:05:00Z">
            <w:rPr>
              <w:rFonts w:ascii="Times New Roman" w:eastAsia="Times New Roman" w:hAnsi="Times New Roman" w:cs="Times New Roman"/>
              <w:b/>
              <w:bCs/>
              <w:color w:val="000000"/>
              <w:sz w:val="24"/>
              <w:szCs w:val="24"/>
            </w:rPr>
          </w:rPrChange>
        </w:rPr>
        <w:t>url</w:t>
      </w:r>
      <w:proofErr w:type="spellEnd"/>
      <w:r w:rsidRPr="008F6F1C">
        <w:rPr>
          <w:rFonts w:ascii="Times New Roman" w:eastAsia="Times New Roman" w:hAnsi="Times New Roman" w:cs="Times New Roman"/>
          <w:color w:val="000000"/>
          <w:sz w:val="24"/>
          <w:szCs w:val="24"/>
          <w:rPrChange w:id="38" w:author="Colleen Reid" w:date="2020-04-17T10:05:00Z">
            <w:rPr>
              <w:rFonts w:ascii="Times New Roman" w:eastAsia="Times New Roman" w:hAnsi="Times New Roman" w:cs="Times New Roman"/>
              <w:b/>
              <w:bCs/>
              <w:color w:val="000000"/>
              <w:sz w:val="24"/>
              <w:szCs w:val="24"/>
            </w:rPr>
          </w:rPrChange>
        </w:rPr>
        <w:t xml:space="preserve">{https://wrcc.dri.edu/cgi-bin/smoke.pl}), which includes U.S. Forest Service monitors that were deployed to capture air quality impacts during wildfire events. </w:t>
      </w:r>
    </w:p>
    <w:p w14:paraId="0BEBEE1A"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39" w:author="Colleen Reid" w:date="2020-04-17T10:05:00Z">
            <w:rPr>
              <w:rFonts w:ascii="Times New Roman" w:eastAsia="Times New Roman" w:hAnsi="Times New Roman" w:cs="Times New Roman"/>
              <w:b/>
              <w:bCs/>
              <w:color w:val="000000"/>
              <w:sz w:val="24"/>
              <w:szCs w:val="24"/>
            </w:rPr>
          </w:rPrChange>
        </w:rPr>
      </w:pPr>
    </w:p>
    <w:p w14:paraId="751A1164"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40"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41" w:author="Colleen Reid" w:date="2020-04-17T10:05:00Z">
            <w:rPr>
              <w:rFonts w:ascii="Times New Roman" w:eastAsia="Times New Roman" w:hAnsi="Times New Roman" w:cs="Times New Roman"/>
              <w:b/>
              <w:bCs/>
              <w:color w:val="000000"/>
              <w:sz w:val="24"/>
              <w:szCs w:val="24"/>
            </w:rPr>
          </w:rPrChange>
        </w:rPr>
        <w:t>Some states have additional PM\</w:t>
      </w:r>
      <w:proofErr w:type="spellStart"/>
      <w:r w:rsidRPr="008F6F1C">
        <w:rPr>
          <w:rFonts w:ascii="Times New Roman" w:eastAsia="Times New Roman" w:hAnsi="Times New Roman" w:cs="Times New Roman"/>
          <w:color w:val="000000"/>
          <w:sz w:val="24"/>
          <w:szCs w:val="24"/>
          <w:rPrChange w:id="42" w:author="Colleen Reid" w:date="2020-04-17T10:05:00Z">
            <w:rPr>
              <w:rFonts w:ascii="Times New Roman" w:eastAsia="Times New Roman" w:hAnsi="Times New Roman" w:cs="Times New Roman"/>
              <w:b/>
              <w:bCs/>
              <w:color w:val="000000"/>
              <w:sz w:val="24"/>
              <w:szCs w:val="24"/>
            </w:rPr>
          </w:rPrChange>
        </w:rPr>
        <w:t>textsubscript</w:t>
      </w:r>
      <w:proofErr w:type="spellEnd"/>
      <w:r w:rsidRPr="008F6F1C">
        <w:rPr>
          <w:rFonts w:ascii="Times New Roman" w:eastAsia="Times New Roman" w:hAnsi="Times New Roman" w:cs="Times New Roman"/>
          <w:color w:val="000000"/>
          <w:sz w:val="24"/>
          <w:szCs w:val="24"/>
          <w:rPrChange w:id="43" w:author="Colleen Reid" w:date="2020-04-17T10:05:00Z">
            <w:rPr>
              <w:rFonts w:ascii="Times New Roman" w:eastAsia="Times New Roman" w:hAnsi="Times New Roman" w:cs="Times New Roman"/>
              <w:b/>
              <w:bCs/>
              <w:color w:val="000000"/>
              <w:sz w:val="24"/>
              <w:szCs w:val="24"/>
            </w:rPr>
          </w:rPrChange>
        </w:rPr>
        <w:t>{2.5} monitors beyond those required by the U.S. EPA. We reached out to the department charged with air quality in every state within our study domain and obtained additional PM\</w:t>
      </w:r>
      <w:proofErr w:type="spellStart"/>
      <w:r w:rsidRPr="008F6F1C">
        <w:rPr>
          <w:rFonts w:ascii="Times New Roman" w:eastAsia="Times New Roman" w:hAnsi="Times New Roman" w:cs="Times New Roman"/>
          <w:color w:val="000000"/>
          <w:sz w:val="24"/>
          <w:szCs w:val="24"/>
          <w:rPrChange w:id="44" w:author="Colleen Reid" w:date="2020-04-17T10:05:00Z">
            <w:rPr>
              <w:rFonts w:ascii="Times New Roman" w:eastAsia="Times New Roman" w:hAnsi="Times New Roman" w:cs="Times New Roman"/>
              <w:b/>
              <w:bCs/>
              <w:color w:val="000000"/>
              <w:sz w:val="24"/>
              <w:szCs w:val="24"/>
            </w:rPr>
          </w:rPrChange>
        </w:rPr>
        <w:t>textsubscript</w:t>
      </w:r>
      <w:proofErr w:type="spellEnd"/>
      <w:r w:rsidRPr="008F6F1C">
        <w:rPr>
          <w:rFonts w:ascii="Times New Roman" w:eastAsia="Times New Roman" w:hAnsi="Times New Roman" w:cs="Times New Roman"/>
          <w:color w:val="000000"/>
          <w:sz w:val="24"/>
          <w:szCs w:val="24"/>
          <w:rPrChange w:id="45" w:author="Colleen Reid" w:date="2020-04-17T10:05:00Z">
            <w:rPr>
              <w:rFonts w:ascii="Times New Roman" w:eastAsia="Times New Roman" w:hAnsi="Times New Roman" w:cs="Times New Roman"/>
              <w:b/>
              <w:bCs/>
              <w:color w:val="000000"/>
              <w:sz w:val="24"/>
              <w:szCs w:val="24"/>
            </w:rPr>
          </w:rPrChange>
        </w:rPr>
        <w:t xml:space="preserve">{2.5} data from California Air Resources Board and the Utah Department of Environmental Quality. We only included data that was in addition to the monitors in those states that was part of the U.S. EPA's AQS and IMPROVE data.   </w:t>
      </w:r>
    </w:p>
    <w:p w14:paraId="041A2124"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46" w:author="Colleen Reid" w:date="2020-04-17T10:05:00Z">
            <w:rPr>
              <w:rFonts w:ascii="Times New Roman" w:eastAsia="Times New Roman" w:hAnsi="Times New Roman" w:cs="Times New Roman"/>
              <w:b/>
              <w:bCs/>
              <w:color w:val="000000"/>
              <w:sz w:val="24"/>
              <w:szCs w:val="24"/>
            </w:rPr>
          </w:rPrChange>
        </w:rPr>
      </w:pPr>
    </w:p>
    <w:p w14:paraId="797626A2"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47"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48" w:author="Colleen Reid" w:date="2020-04-17T10:05:00Z">
            <w:rPr>
              <w:rFonts w:ascii="Times New Roman" w:eastAsia="Times New Roman" w:hAnsi="Times New Roman" w:cs="Times New Roman"/>
              <w:b/>
              <w:bCs/>
              <w:color w:val="000000"/>
              <w:sz w:val="24"/>
              <w:szCs w:val="24"/>
            </w:rPr>
          </w:rPrChange>
        </w:rPr>
        <w:t>We also reached out to researchers who may have had their own monitoring networks of PM\</w:t>
      </w:r>
      <w:proofErr w:type="spellStart"/>
      <w:r w:rsidRPr="008F6F1C">
        <w:rPr>
          <w:rFonts w:ascii="Times New Roman" w:eastAsia="Times New Roman" w:hAnsi="Times New Roman" w:cs="Times New Roman"/>
          <w:color w:val="000000"/>
          <w:sz w:val="24"/>
          <w:szCs w:val="24"/>
          <w:rPrChange w:id="49" w:author="Colleen Reid" w:date="2020-04-17T10:05:00Z">
            <w:rPr>
              <w:rFonts w:ascii="Times New Roman" w:eastAsia="Times New Roman" w:hAnsi="Times New Roman" w:cs="Times New Roman"/>
              <w:b/>
              <w:bCs/>
              <w:color w:val="000000"/>
              <w:sz w:val="24"/>
              <w:szCs w:val="24"/>
            </w:rPr>
          </w:rPrChange>
        </w:rPr>
        <w:t>textsubscript</w:t>
      </w:r>
      <w:proofErr w:type="spellEnd"/>
      <w:r w:rsidRPr="008F6F1C">
        <w:rPr>
          <w:rFonts w:ascii="Times New Roman" w:eastAsia="Times New Roman" w:hAnsi="Times New Roman" w:cs="Times New Roman"/>
          <w:color w:val="000000"/>
          <w:sz w:val="24"/>
          <w:szCs w:val="24"/>
          <w:rPrChange w:id="50" w:author="Colleen Reid" w:date="2020-04-17T10:05:00Z">
            <w:rPr>
              <w:rFonts w:ascii="Times New Roman" w:eastAsia="Times New Roman" w:hAnsi="Times New Roman" w:cs="Times New Roman"/>
              <w:b/>
              <w:bCs/>
              <w:color w:val="000000"/>
              <w:sz w:val="24"/>
              <w:szCs w:val="24"/>
            </w:rPr>
          </w:rPrChange>
        </w:rPr>
        <w:t>{2.5} throughout the region. We were able to obtain data from the Uintah Basin, Utah from Seth Lyman at Utah State University, and PM\</w:t>
      </w:r>
      <w:proofErr w:type="spellStart"/>
      <w:r w:rsidRPr="008F6F1C">
        <w:rPr>
          <w:rFonts w:ascii="Times New Roman" w:eastAsia="Times New Roman" w:hAnsi="Times New Roman" w:cs="Times New Roman"/>
          <w:color w:val="000000"/>
          <w:sz w:val="24"/>
          <w:szCs w:val="24"/>
          <w:rPrChange w:id="51" w:author="Colleen Reid" w:date="2020-04-17T10:05:00Z">
            <w:rPr>
              <w:rFonts w:ascii="Times New Roman" w:eastAsia="Times New Roman" w:hAnsi="Times New Roman" w:cs="Times New Roman"/>
              <w:b/>
              <w:bCs/>
              <w:color w:val="000000"/>
              <w:sz w:val="24"/>
              <w:szCs w:val="24"/>
            </w:rPr>
          </w:rPrChange>
        </w:rPr>
        <w:t>textsubscript</w:t>
      </w:r>
      <w:proofErr w:type="spellEnd"/>
      <w:r w:rsidRPr="008F6F1C">
        <w:rPr>
          <w:rFonts w:ascii="Times New Roman" w:eastAsia="Times New Roman" w:hAnsi="Times New Roman" w:cs="Times New Roman"/>
          <w:color w:val="000000"/>
          <w:sz w:val="24"/>
          <w:szCs w:val="24"/>
          <w:rPrChange w:id="52" w:author="Colleen Reid" w:date="2020-04-17T10:05:00Z">
            <w:rPr>
              <w:rFonts w:ascii="Times New Roman" w:eastAsia="Times New Roman" w:hAnsi="Times New Roman" w:cs="Times New Roman"/>
              <w:b/>
              <w:bCs/>
              <w:color w:val="000000"/>
              <w:sz w:val="24"/>
              <w:szCs w:val="24"/>
            </w:rPr>
          </w:rPrChange>
        </w:rPr>
        <w:t xml:space="preserve">{2.5} measurements from the Persistent Cold Air Pool Study (PCAPS) \cite{Silcox_wintertime_2012} conducted in the Salt Lake Valley, Utah in January--February, 2011 from Dr. Geoff </w:t>
      </w:r>
      <w:proofErr w:type="spellStart"/>
      <w:r w:rsidRPr="008F6F1C">
        <w:rPr>
          <w:rFonts w:ascii="Times New Roman" w:eastAsia="Times New Roman" w:hAnsi="Times New Roman" w:cs="Times New Roman"/>
          <w:color w:val="000000"/>
          <w:sz w:val="24"/>
          <w:szCs w:val="24"/>
          <w:rPrChange w:id="53" w:author="Colleen Reid" w:date="2020-04-17T10:05:00Z">
            <w:rPr>
              <w:rFonts w:ascii="Times New Roman" w:eastAsia="Times New Roman" w:hAnsi="Times New Roman" w:cs="Times New Roman"/>
              <w:b/>
              <w:bCs/>
              <w:color w:val="000000"/>
              <w:sz w:val="24"/>
              <w:szCs w:val="24"/>
            </w:rPr>
          </w:rPrChange>
        </w:rPr>
        <w:t>Silcox</w:t>
      </w:r>
      <w:proofErr w:type="spellEnd"/>
      <w:r w:rsidRPr="008F6F1C">
        <w:rPr>
          <w:rFonts w:ascii="Times New Roman" w:eastAsia="Times New Roman" w:hAnsi="Times New Roman" w:cs="Times New Roman"/>
          <w:color w:val="000000"/>
          <w:sz w:val="24"/>
          <w:szCs w:val="24"/>
          <w:rPrChange w:id="54" w:author="Colleen Reid" w:date="2020-04-17T10:05:00Z">
            <w:rPr>
              <w:rFonts w:ascii="Times New Roman" w:eastAsia="Times New Roman" w:hAnsi="Times New Roman" w:cs="Times New Roman"/>
              <w:b/>
              <w:bCs/>
              <w:color w:val="000000"/>
              <w:sz w:val="24"/>
              <w:szCs w:val="24"/>
            </w:rPr>
          </w:rPrChange>
        </w:rPr>
        <w:t xml:space="preserve"> at the University of Utah.  </w:t>
      </w:r>
    </w:p>
    <w:p w14:paraId="44B51CC6"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55" w:author="Colleen Reid" w:date="2020-04-17T10:05:00Z">
            <w:rPr>
              <w:rFonts w:ascii="Times New Roman" w:eastAsia="Times New Roman" w:hAnsi="Times New Roman" w:cs="Times New Roman"/>
              <w:b/>
              <w:bCs/>
              <w:color w:val="000000"/>
              <w:sz w:val="24"/>
              <w:szCs w:val="24"/>
            </w:rPr>
          </w:rPrChange>
        </w:rPr>
      </w:pPr>
    </w:p>
    <w:p w14:paraId="731D9E96"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56"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57" w:author="Colleen Reid" w:date="2020-04-17T10:05:00Z">
            <w:rPr>
              <w:rFonts w:ascii="Times New Roman" w:eastAsia="Times New Roman" w:hAnsi="Times New Roman" w:cs="Times New Roman"/>
              <w:b/>
              <w:bCs/>
              <w:color w:val="000000"/>
              <w:sz w:val="24"/>
              <w:szCs w:val="24"/>
            </w:rPr>
          </w:rPrChange>
        </w:rPr>
        <w:t>All of this yielded a total of XX daily PM\</w:t>
      </w:r>
      <w:proofErr w:type="spellStart"/>
      <w:r w:rsidRPr="008F6F1C">
        <w:rPr>
          <w:rFonts w:ascii="Times New Roman" w:eastAsia="Times New Roman" w:hAnsi="Times New Roman" w:cs="Times New Roman"/>
          <w:color w:val="000000"/>
          <w:sz w:val="24"/>
          <w:szCs w:val="24"/>
          <w:rPrChange w:id="58" w:author="Colleen Reid" w:date="2020-04-17T10:05:00Z">
            <w:rPr>
              <w:rFonts w:ascii="Times New Roman" w:eastAsia="Times New Roman" w:hAnsi="Times New Roman" w:cs="Times New Roman"/>
              <w:b/>
              <w:bCs/>
              <w:color w:val="000000"/>
              <w:sz w:val="24"/>
              <w:szCs w:val="24"/>
            </w:rPr>
          </w:rPrChange>
        </w:rPr>
        <w:t>textsubscript</w:t>
      </w:r>
      <w:proofErr w:type="spellEnd"/>
      <w:r w:rsidRPr="008F6F1C">
        <w:rPr>
          <w:rFonts w:ascii="Times New Roman" w:eastAsia="Times New Roman" w:hAnsi="Times New Roman" w:cs="Times New Roman"/>
          <w:color w:val="000000"/>
          <w:sz w:val="24"/>
          <w:szCs w:val="24"/>
          <w:rPrChange w:id="59" w:author="Colleen Reid" w:date="2020-04-17T10:05:00Z">
            <w:rPr>
              <w:rFonts w:ascii="Times New Roman" w:eastAsia="Times New Roman" w:hAnsi="Times New Roman" w:cs="Times New Roman"/>
              <w:b/>
              <w:bCs/>
              <w:color w:val="000000"/>
              <w:sz w:val="24"/>
              <w:szCs w:val="24"/>
            </w:rPr>
          </w:rPrChange>
        </w:rPr>
        <w:t>{2.5} observations, which represent XX locations. %Ellen</w:t>
      </w:r>
    </w:p>
    <w:p w14:paraId="5259C558"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60" w:author="Colleen Reid" w:date="2020-04-17T10:05:00Z">
            <w:rPr>
              <w:rFonts w:ascii="Times New Roman" w:eastAsia="Times New Roman" w:hAnsi="Times New Roman" w:cs="Times New Roman"/>
              <w:b/>
              <w:bCs/>
              <w:color w:val="000000"/>
              <w:sz w:val="24"/>
              <w:szCs w:val="24"/>
            </w:rPr>
          </w:rPrChange>
        </w:rPr>
      </w:pPr>
    </w:p>
    <w:p w14:paraId="58F4ADB0"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61"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62" w:author="Colleen Reid" w:date="2020-04-17T10:05:00Z">
            <w:rPr>
              <w:rFonts w:ascii="Times New Roman" w:eastAsia="Times New Roman" w:hAnsi="Times New Roman" w:cs="Times New Roman"/>
              <w:b/>
              <w:bCs/>
              <w:color w:val="000000"/>
              <w:sz w:val="24"/>
              <w:szCs w:val="24"/>
            </w:rPr>
          </w:rPrChange>
        </w:rPr>
        <w:t>\subsection*{Predictor Variables}</w:t>
      </w:r>
    </w:p>
    <w:p w14:paraId="3DB82848"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63" w:author="Colleen Reid" w:date="2020-04-17T10:05:00Z">
            <w:rPr>
              <w:rFonts w:ascii="Times New Roman" w:eastAsia="Times New Roman" w:hAnsi="Times New Roman" w:cs="Times New Roman"/>
              <w:b/>
              <w:bCs/>
              <w:color w:val="000000"/>
              <w:sz w:val="24"/>
              <w:szCs w:val="24"/>
            </w:rPr>
          </w:rPrChange>
        </w:rPr>
      </w:pPr>
    </w:p>
    <w:p w14:paraId="5CEE28D9"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64"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65" w:author="Colleen Reid" w:date="2020-04-17T10:05:00Z">
            <w:rPr>
              <w:rFonts w:ascii="Times New Roman" w:eastAsia="Times New Roman" w:hAnsi="Times New Roman" w:cs="Times New Roman"/>
              <w:b/>
              <w:bCs/>
              <w:color w:val="000000"/>
              <w:sz w:val="24"/>
              <w:szCs w:val="24"/>
            </w:rPr>
          </w:rPrChange>
        </w:rPr>
        <w:lastRenderedPageBreak/>
        <w:t>[Write short description of each predictor data set and refer to Table 1]</w:t>
      </w:r>
    </w:p>
    <w:p w14:paraId="37A1ECBE"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66" w:author="Colleen Reid" w:date="2020-04-17T10:05:00Z">
            <w:rPr>
              <w:rFonts w:ascii="Times New Roman" w:eastAsia="Times New Roman" w:hAnsi="Times New Roman" w:cs="Times New Roman"/>
              <w:b/>
              <w:bCs/>
              <w:color w:val="000000"/>
              <w:sz w:val="24"/>
              <w:szCs w:val="24"/>
            </w:rPr>
          </w:rPrChange>
        </w:rPr>
      </w:pPr>
    </w:p>
    <w:p w14:paraId="5A03FBAE"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67"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68" w:author="Colleen Reid" w:date="2020-04-17T10:05:00Z">
            <w:rPr>
              <w:rFonts w:ascii="Times New Roman" w:eastAsia="Times New Roman" w:hAnsi="Times New Roman" w:cs="Times New Roman"/>
              <w:b/>
              <w:bCs/>
              <w:color w:val="000000"/>
              <w:sz w:val="24"/>
              <w:szCs w:val="24"/>
            </w:rPr>
          </w:rPrChange>
        </w:rPr>
        <w:t xml:space="preserve">Satellite Aerosol Optical Depth (AOD) is a measure of particle loading in the atmosphere from the ground to the satellite. We obtained daily estimates of %Aerosol Optical Depth (AOD)from </w:t>
      </w:r>
    </w:p>
    <w:p w14:paraId="65DB2710"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69"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70" w:author="Colleen Reid" w:date="2020-04-17T10:05:00Z">
            <w:rPr>
              <w:rFonts w:ascii="Times New Roman" w:eastAsia="Times New Roman" w:hAnsi="Times New Roman" w:cs="Times New Roman"/>
              <w:b/>
              <w:bCs/>
              <w:color w:val="000000"/>
              <w:sz w:val="24"/>
              <w:szCs w:val="24"/>
            </w:rPr>
          </w:rPrChange>
        </w:rPr>
        <w:t xml:space="preserve">AOD from the MODIS Terra and Aqua combined Multi-angle Implementation of Atmospheric Correction (MAIAC) dataset \url{https://ladsweb.modaps.eosdis.nasa.gov/archive/allData/6/MCD19A2/}. This is the finest resolution (1 km) AOD dataset currently available and was available for our whole time period and spatial domain. After downloading each </w:t>
      </w:r>
    </w:p>
    <w:p w14:paraId="23767D63"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71"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72" w:author="Colleen Reid" w:date="2020-04-17T10:05:00Z">
            <w:rPr>
              <w:rFonts w:ascii="Times New Roman" w:eastAsia="Times New Roman" w:hAnsi="Times New Roman" w:cs="Times New Roman"/>
              <w:b/>
              <w:bCs/>
              <w:color w:val="000000"/>
              <w:sz w:val="24"/>
              <w:szCs w:val="24"/>
            </w:rPr>
          </w:rPrChange>
        </w:rPr>
        <w:t xml:space="preserve">Hierarchical Data Format </w:t>
      </w:r>
    </w:p>
    <w:p w14:paraId="13B4FA03"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73"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74" w:author="Colleen Reid" w:date="2020-04-17T10:05:00Z">
            <w:rPr>
              <w:rFonts w:ascii="Times New Roman" w:eastAsia="Times New Roman" w:hAnsi="Times New Roman" w:cs="Times New Roman"/>
              <w:b/>
              <w:bCs/>
              <w:color w:val="000000"/>
              <w:sz w:val="24"/>
              <w:szCs w:val="24"/>
            </w:rPr>
          </w:rPrChange>
        </w:rPr>
        <w:t>(HDF) file from the online repository, we calculated the average daily AOD values at each location, and took the nearest neighbor value at each PM\</w:t>
      </w:r>
      <w:proofErr w:type="spellStart"/>
      <w:r w:rsidRPr="008F6F1C">
        <w:rPr>
          <w:rFonts w:ascii="Times New Roman" w:eastAsia="Times New Roman" w:hAnsi="Times New Roman" w:cs="Times New Roman"/>
          <w:color w:val="000000"/>
          <w:sz w:val="24"/>
          <w:szCs w:val="24"/>
          <w:rPrChange w:id="75" w:author="Colleen Reid" w:date="2020-04-17T10:05:00Z">
            <w:rPr>
              <w:rFonts w:ascii="Times New Roman" w:eastAsia="Times New Roman" w:hAnsi="Times New Roman" w:cs="Times New Roman"/>
              <w:b/>
              <w:bCs/>
              <w:color w:val="000000"/>
              <w:sz w:val="24"/>
              <w:szCs w:val="24"/>
            </w:rPr>
          </w:rPrChange>
        </w:rPr>
        <w:t>textsubscript</w:t>
      </w:r>
      <w:proofErr w:type="spellEnd"/>
      <w:r w:rsidRPr="008F6F1C">
        <w:rPr>
          <w:rFonts w:ascii="Times New Roman" w:eastAsia="Times New Roman" w:hAnsi="Times New Roman" w:cs="Times New Roman"/>
          <w:color w:val="000000"/>
          <w:sz w:val="24"/>
          <w:szCs w:val="24"/>
          <w:rPrChange w:id="76" w:author="Colleen Reid" w:date="2020-04-17T10:05:00Z">
            <w:rPr>
              <w:rFonts w:ascii="Times New Roman" w:eastAsia="Times New Roman" w:hAnsi="Times New Roman" w:cs="Times New Roman"/>
              <w:b/>
              <w:bCs/>
              <w:color w:val="000000"/>
              <w:sz w:val="24"/>
              <w:szCs w:val="24"/>
            </w:rPr>
          </w:rPrChange>
        </w:rPr>
        <w:t>{2.5} monitoring location. MAIAC AOD has been shown to better predict PM\</w:t>
      </w:r>
      <w:proofErr w:type="spellStart"/>
      <w:r w:rsidRPr="008F6F1C">
        <w:rPr>
          <w:rFonts w:ascii="Times New Roman" w:eastAsia="Times New Roman" w:hAnsi="Times New Roman" w:cs="Times New Roman"/>
          <w:color w:val="000000"/>
          <w:sz w:val="24"/>
          <w:szCs w:val="24"/>
          <w:rPrChange w:id="77" w:author="Colleen Reid" w:date="2020-04-17T10:05:00Z">
            <w:rPr>
              <w:rFonts w:ascii="Times New Roman" w:eastAsia="Times New Roman" w:hAnsi="Times New Roman" w:cs="Times New Roman"/>
              <w:b/>
              <w:bCs/>
              <w:color w:val="000000"/>
              <w:sz w:val="24"/>
              <w:szCs w:val="24"/>
            </w:rPr>
          </w:rPrChange>
        </w:rPr>
        <w:t>textsubscript</w:t>
      </w:r>
      <w:proofErr w:type="spellEnd"/>
      <w:r w:rsidRPr="008F6F1C">
        <w:rPr>
          <w:rFonts w:ascii="Times New Roman" w:eastAsia="Times New Roman" w:hAnsi="Times New Roman" w:cs="Times New Roman"/>
          <w:color w:val="000000"/>
          <w:sz w:val="24"/>
          <w:szCs w:val="24"/>
          <w:rPrChange w:id="78" w:author="Colleen Reid" w:date="2020-04-17T10:05:00Z">
            <w:rPr>
              <w:rFonts w:ascii="Times New Roman" w:eastAsia="Times New Roman" w:hAnsi="Times New Roman" w:cs="Times New Roman"/>
              <w:b/>
              <w:bCs/>
              <w:color w:val="000000"/>
              <w:sz w:val="24"/>
              <w:szCs w:val="24"/>
            </w:rPr>
          </w:rPrChange>
        </w:rPr>
        <w:t>{2.5} than coarser resolution AOD \cite{chudnovsky_spatial_2012} and has been used in many studies in various geographic regions in blended models to predict daily PM\</w:t>
      </w:r>
      <w:proofErr w:type="spellStart"/>
      <w:r w:rsidRPr="008F6F1C">
        <w:rPr>
          <w:rFonts w:ascii="Times New Roman" w:eastAsia="Times New Roman" w:hAnsi="Times New Roman" w:cs="Times New Roman"/>
          <w:color w:val="000000"/>
          <w:sz w:val="24"/>
          <w:szCs w:val="24"/>
          <w:rPrChange w:id="79" w:author="Colleen Reid" w:date="2020-04-17T10:05:00Z">
            <w:rPr>
              <w:rFonts w:ascii="Times New Roman" w:eastAsia="Times New Roman" w:hAnsi="Times New Roman" w:cs="Times New Roman"/>
              <w:b/>
              <w:bCs/>
              <w:color w:val="000000"/>
              <w:sz w:val="24"/>
              <w:szCs w:val="24"/>
            </w:rPr>
          </w:rPrChange>
        </w:rPr>
        <w:t>textsubscript</w:t>
      </w:r>
      <w:proofErr w:type="spellEnd"/>
      <w:r w:rsidRPr="008F6F1C">
        <w:rPr>
          <w:rFonts w:ascii="Times New Roman" w:eastAsia="Times New Roman" w:hAnsi="Times New Roman" w:cs="Times New Roman"/>
          <w:color w:val="000000"/>
          <w:sz w:val="24"/>
          <w:szCs w:val="24"/>
          <w:rPrChange w:id="80" w:author="Colleen Reid" w:date="2020-04-17T10:05:00Z">
            <w:rPr>
              <w:rFonts w:ascii="Times New Roman" w:eastAsia="Times New Roman" w:hAnsi="Times New Roman" w:cs="Times New Roman"/>
              <w:b/>
              <w:bCs/>
              <w:color w:val="000000"/>
              <w:sz w:val="24"/>
              <w:szCs w:val="24"/>
            </w:rPr>
          </w:rPrChange>
        </w:rPr>
        <w:t>{2.5} \cite{lee_benefits_2019, geng_satellite-based_2018-1, li_using_2018}.</w:t>
      </w:r>
    </w:p>
    <w:p w14:paraId="20E7FDAA"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81" w:author="Colleen Reid" w:date="2020-04-17T10:05:00Z">
            <w:rPr>
              <w:rFonts w:ascii="Times New Roman" w:eastAsia="Times New Roman" w:hAnsi="Times New Roman" w:cs="Times New Roman"/>
              <w:b/>
              <w:bCs/>
              <w:color w:val="000000"/>
              <w:sz w:val="24"/>
              <w:szCs w:val="24"/>
            </w:rPr>
          </w:rPrChange>
        </w:rPr>
      </w:pPr>
    </w:p>
    <w:p w14:paraId="7EFB1B8D"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82"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83" w:author="Colleen Reid" w:date="2020-04-17T10:05:00Z">
            <w:rPr>
              <w:rFonts w:ascii="Times New Roman" w:eastAsia="Times New Roman" w:hAnsi="Times New Roman" w:cs="Times New Roman"/>
              <w:b/>
              <w:bCs/>
              <w:color w:val="000000"/>
              <w:sz w:val="24"/>
              <w:szCs w:val="24"/>
            </w:rPr>
          </w:rPrChange>
        </w:rPr>
        <w:t>We obtained meteorological data from the North American Mesoscale (NAM) Analysis meteorological model \url{https://www.ncdc.noaa.gov/data-access/model-data/model-datasets/north-american-mesoscale-forecast-system-nam} because it includes all of the standard meteorological variables, including planetary boundary layer height, which play a role in PM\</w:t>
      </w:r>
      <w:proofErr w:type="spellStart"/>
      <w:r w:rsidRPr="008F6F1C">
        <w:rPr>
          <w:rFonts w:ascii="Times New Roman" w:eastAsia="Times New Roman" w:hAnsi="Times New Roman" w:cs="Times New Roman"/>
          <w:color w:val="000000"/>
          <w:sz w:val="24"/>
          <w:szCs w:val="24"/>
          <w:rPrChange w:id="84" w:author="Colleen Reid" w:date="2020-04-17T10:05:00Z">
            <w:rPr>
              <w:rFonts w:ascii="Times New Roman" w:eastAsia="Times New Roman" w:hAnsi="Times New Roman" w:cs="Times New Roman"/>
              <w:b/>
              <w:bCs/>
              <w:color w:val="000000"/>
              <w:sz w:val="24"/>
              <w:szCs w:val="24"/>
            </w:rPr>
          </w:rPrChange>
        </w:rPr>
        <w:t>textsubscript</w:t>
      </w:r>
      <w:proofErr w:type="spellEnd"/>
      <w:r w:rsidRPr="008F6F1C">
        <w:rPr>
          <w:rFonts w:ascii="Times New Roman" w:eastAsia="Times New Roman" w:hAnsi="Times New Roman" w:cs="Times New Roman"/>
          <w:color w:val="000000"/>
          <w:sz w:val="24"/>
          <w:szCs w:val="24"/>
          <w:rPrChange w:id="85" w:author="Colleen Reid" w:date="2020-04-17T10:05:00Z">
            <w:rPr>
              <w:rFonts w:ascii="Times New Roman" w:eastAsia="Times New Roman" w:hAnsi="Times New Roman" w:cs="Times New Roman"/>
              <w:b/>
              <w:bCs/>
              <w:color w:val="000000"/>
              <w:sz w:val="24"/>
              <w:szCs w:val="24"/>
            </w:rPr>
          </w:rPrChange>
        </w:rPr>
        <w:t>{2.5} levels and can be important to help scale AOD values to ground-level estimates of PM\</w:t>
      </w:r>
      <w:proofErr w:type="spellStart"/>
      <w:r w:rsidRPr="008F6F1C">
        <w:rPr>
          <w:rFonts w:ascii="Times New Roman" w:eastAsia="Times New Roman" w:hAnsi="Times New Roman" w:cs="Times New Roman"/>
          <w:color w:val="000000"/>
          <w:sz w:val="24"/>
          <w:szCs w:val="24"/>
          <w:rPrChange w:id="86" w:author="Colleen Reid" w:date="2020-04-17T10:05:00Z">
            <w:rPr>
              <w:rFonts w:ascii="Times New Roman" w:eastAsia="Times New Roman" w:hAnsi="Times New Roman" w:cs="Times New Roman"/>
              <w:b/>
              <w:bCs/>
              <w:color w:val="000000"/>
              <w:sz w:val="24"/>
              <w:szCs w:val="24"/>
            </w:rPr>
          </w:rPrChange>
        </w:rPr>
        <w:t>textsubscript</w:t>
      </w:r>
      <w:proofErr w:type="spellEnd"/>
      <w:r w:rsidRPr="008F6F1C">
        <w:rPr>
          <w:rFonts w:ascii="Times New Roman" w:eastAsia="Times New Roman" w:hAnsi="Times New Roman" w:cs="Times New Roman"/>
          <w:color w:val="000000"/>
          <w:sz w:val="24"/>
          <w:szCs w:val="24"/>
          <w:rPrChange w:id="87" w:author="Colleen Reid" w:date="2020-04-17T10:05:00Z">
            <w:rPr>
              <w:rFonts w:ascii="Times New Roman" w:eastAsia="Times New Roman" w:hAnsi="Times New Roman" w:cs="Times New Roman"/>
              <w:b/>
              <w:bCs/>
              <w:color w:val="000000"/>
              <w:sz w:val="24"/>
              <w:szCs w:val="24"/>
            </w:rPr>
          </w:rPrChange>
        </w:rPr>
        <w:t>{2.5} \cite{liu_estimating_2005}. We calculated 24-hour averages from 6-hourly data for temperature, relative humidity, sea level pressure, surface pressure, planetary boundary layer height, dew point temperature, precipitation, snow coverage, and the U and V components of wind speed. NAM has 12 km resolution.</w:t>
      </w:r>
    </w:p>
    <w:p w14:paraId="025CE44A"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88" w:author="Colleen Reid" w:date="2020-04-17T10:05:00Z">
            <w:rPr>
              <w:rFonts w:ascii="Times New Roman" w:eastAsia="Times New Roman" w:hAnsi="Times New Roman" w:cs="Times New Roman"/>
              <w:b/>
              <w:bCs/>
              <w:color w:val="000000"/>
              <w:sz w:val="24"/>
              <w:szCs w:val="24"/>
            </w:rPr>
          </w:rPrChange>
        </w:rPr>
      </w:pPr>
    </w:p>
    <w:p w14:paraId="40AEAC4C"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89"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90" w:author="Colleen Reid" w:date="2020-04-17T10:05:00Z">
            <w:rPr>
              <w:rFonts w:ascii="Times New Roman" w:eastAsia="Times New Roman" w:hAnsi="Times New Roman" w:cs="Times New Roman"/>
              <w:b/>
              <w:bCs/>
              <w:color w:val="000000"/>
              <w:sz w:val="24"/>
              <w:szCs w:val="24"/>
            </w:rPr>
          </w:rPrChange>
        </w:rPr>
        <w:t>Because one of the reasons that PM\</w:t>
      </w:r>
      <w:proofErr w:type="spellStart"/>
      <w:r w:rsidRPr="008F6F1C">
        <w:rPr>
          <w:rFonts w:ascii="Times New Roman" w:eastAsia="Times New Roman" w:hAnsi="Times New Roman" w:cs="Times New Roman"/>
          <w:color w:val="000000"/>
          <w:sz w:val="24"/>
          <w:szCs w:val="24"/>
          <w:rPrChange w:id="91" w:author="Colleen Reid" w:date="2020-04-17T10:05:00Z">
            <w:rPr>
              <w:rFonts w:ascii="Times New Roman" w:eastAsia="Times New Roman" w:hAnsi="Times New Roman" w:cs="Times New Roman"/>
              <w:b/>
              <w:bCs/>
              <w:color w:val="000000"/>
              <w:sz w:val="24"/>
              <w:szCs w:val="24"/>
            </w:rPr>
          </w:rPrChange>
        </w:rPr>
        <w:t>textsubscript</w:t>
      </w:r>
      <w:proofErr w:type="spellEnd"/>
      <w:r w:rsidRPr="008F6F1C">
        <w:rPr>
          <w:rFonts w:ascii="Times New Roman" w:eastAsia="Times New Roman" w:hAnsi="Times New Roman" w:cs="Times New Roman"/>
          <w:color w:val="000000"/>
          <w:sz w:val="24"/>
          <w:szCs w:val="24"/>
          <w:rPrChange w:id="92" w:author="Colleen Reid" w:date="2020-04-17T10:05:00Z">
            <w:rPr>
              <w:rFonts w:ascii="Times New Roman" w:eastAsia="Times New Roman" w:hAnsi="Times New Roman" w:cs="Times New Roman"/>
              <w:b/>
              <w:bCs/>
              <w:color w:val="000000"/>
              <w:sz w:val="24"/>
              <w:szCs w:val="24"/>
            </w:rPr>
          </w:rPrChange>
        </w:rPr>
        <w:t xml:space="preserve">{2.5} concentrations have been increasing in the western US is the increasing number and magnitude of wildfires, we wanted to have variables about the proximity of a location to an active fire. </w:t>
      </w:r>
    </w:p>
    <w:p w14:paraId="0814A90C"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93"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94" w:author="Colleen Reid" w:date="2020-04-17T10:05:00Z">
            <w:rPr>
              <w:rFonts w:ascii="Times New Roman" w:eastAsia="Times New Roman" w:hAnsi="Times New Roman" w:cs="Times New Roman"/>
              <w:b/>
              <w:bCs/>
              <w:color w:val="000000"/>
              <w:sz w:val="24"/>
              <w:szCs w:val="24"/>
            </w:rPr>
          </w:rPrChange>
        </w:rPr>
        <w:t xml:space="preserve">We collected daily data about fire detection locations and size from the MODIS Thermal Anomalies/Fire Daily L3 Global 1km product (MOD14 and MYD14) \cite{Giglio2006,Hawbaker2017}. </w:t>
      </w:r>
    </w:p>
    <w:p w14:paraId="1BA5D5C7"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95"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96" w:author="Colleen Reid" w:date="2020-04-17T10:05:00Z">
            <w:rPr>
              <w:rFonts w:ascii="Times New Roman" w:eastAsia="Times New Roman" w:hAnsi="Times New Roman" w:cs="Times New Roman"/>
              <w:b/>
              <w:bCs/>
              <w:color w:val="000000"/>
              <w:sz w:val="24"/>
              <w:szCs w:val="24"/>
            </w:rPr>
          </w:rPrChange>
        </w:rPr>
        <w:t xml:space="preserve">%We collected daily data about fire detection locations, size, and fire radiative power from the MODIS Thermal Anomalies/Fire Daily L3 Global 1km product (MOD14 and MYD14) \cite{Giglio2006,Hawbaker2017}. </w:t>
      </w:r>
    </w:p>
    <w:p w14:paraId="4406F169"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97"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98" w:author="Colleen Reid" w:date="2020-04-17T10:05:00Z">
            <w:rPr>
              <w:rFonts w:ascii="Times New Roman" w:eastAsia="Times New Roman" w:hAnsi="Times New Roman" w:cs="Times New Roman"/>
              <w:b/>
              <w:bCs/>
              <w:color w:val="000000"/>
              <w:sz w:val="24"/>
              <w:szCs w:val="24"/>
            </w:rPr>
          </w:rPrChange>
        </w:rPr>
        <w:t>As fires in closer proximity are likely to influence PM\</w:t>
      </w:r>
      <w:proofErr w:type="spellStart"/>
      <w:r w:rsidRPr="008F6F1C">
        <w:rPr>
          <w:rFonts w:ascii="Times New Roman" w:eastAsia="Times New Roman" w:hAnsi="Times New Roman" w:cs="Times New Roman"/>
          <w:color w:val="000000"/>
          <w:sz w:val="24"/>
          <w:szCs w:val="24"/>
          <w:rPrChange w:id="99" w:author="Colleen Reid" w:date="2020-04-17T10:05:00Z">
            <w:rPr>
              <w:rFonts w:ascii="Times New Roman" w:eastAsia="Times New Roman" w:hAnsi="Times New Roman" w:cs="Times New Roman"/>
              <w:b/>
              <w:bCs/>
              <w:color w:val="000000"/>
              <w:sz w:val="24"/>
              <w:szCs w:val="24"/>
            </w:rPr>
          </w:rPrChange>
        </w:rPr>
        <w:t>textsubscript</w:t>
      </w:r>
      <w:proofErr w:type="spellEnd"/>
      <w:r w:rsidRPr="008F6F1C">
        <w:rPr>
          <w:rFonts w:ascii="Times New Roman" w:eastAsia="Times New Roman" w:hAnsi="Times New Roman" w:cs="Times New Roman"/>
          <w:color w:val="000000"/>
          <w:sz w:val="24"/>
          <w:szCs w:val="24"/>
          <w:rPrChange w:id="100" w:author="Colleen Reid" w:date="2020-04-17T10:05:00Z">
            <w:rPr>
              <w:rFonts w:ascii="Times New Roman" w:eastAsia="Times New Roman" w:hAnsi="Times New Roman" w:cs="Times New Roman"/>
              <w:b/>
              <w:bCs/>
              <w:color w:val="000000"/>
              <w:sz w:val="24"/>
              <w:szCs w:val="24"/>
            </w:rPr>
          </w:rPrChange>
        </w:rPr>
        <w:t xml:space="preserve">{2.5} more than fires further away, we calculated the number of active fires in radial buffers of 25, 50, 100, and 500 km radii around each monitoring location. </w:t>
      </w:r>
    </w:p>
    <w:p w14:paraId="596812DF"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01"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102" w:author="Colleen Reid" w:date="2020-04-17T10:05:00Z">
            <w:rPr>
              <w:rFonts w:ascii="Times New Roman" w:eastAsia="Times New Roman" w:hAnsi="Times New Roman" w:cs="Times New Roman"/>
              <w:b/>
              <w:bCs/>
              <w:color w:val="000000"/>
              <w:sz w:val="24"/>
              <w:szCs w:val="24"/>
            </w:rPr>
          </w:rPrChange>
        </w:rPr>
        <w:t>%since we did not use FRP, should we remove this? Is FRP a variable in our model?</w:t>
      </w:r>
    </w:p>
    <w:p w14:paraId="08A8EB07"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03" w:author="Colleen Reid" w:date="2020-04-17T10:05:00Z">
            <w:rPr>
              <w:rFonts w:ascii="Times New Roman" w:eastAsia="Times New Roman" w:hAnsi="Times New Roman" w:cs="Times New Roman"/>
              <w:b/>
              <w:bCs/>
              <w:color w:val="000000"/>
              <w:sz w:val="24"/>
              <w:szCs w:val="24"/>
            </w:rPr>
          </w:rPrChange>
        </w:rPr>
      </w:pPr>
    </w:p>
    <w:p w14:paraId="534D223D"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04"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105" w:author="Colleen Reid" w:date="2020-04-17T10:05:00Z">
            <w:rPr>
              <w:rFonts w:ascii="Times New Roman" w:eastAsia="Times New Roman" w:hAnsi="Times New Roman" w:cs="Times New Roman"/>
              <w:b/>
              <w:bCs/>
              <w:color w:val="000000"/>
              <w:sz w:val="24"/>
              <w:szCs w:val="24"/>
            </w:rPr>
          </w:rPrChange>
        </w:rPr>
        <w:t>Elevation can influence PM\</w:t>
      </w:r>
      <w:proofErr w:type="spellStart"/>
      <w:r w:rsidRPr="008F6F1C">
        <w:rPr>
          <w:rFonts w:ascii="Times New Roman" w:eastAsia="Times New Roman" w:hAnsi="Times New Roman" w:cs="Times New Roman"/>
          <w:color w:val="000000"/>
          <w:sz w:val="24"/>
          <w:szCs w:val="24"/>
          <w:rPrChange w:id="106" w:author="Colleen Reid" w:date="2020-04-17T10:05:00Z">
            <w:rPr>
              <w:rFonts w:ascii="Times New Roman" w:eastAsia="Times New Roman" w:hAnsi="Times New Roman" w:cs="Times New Roman"/>
              <w:b/>
              <w:bCs/>
              <w:color w:val="000000"/>
              <w:sz w:val="24"/>
              <w:szCs w:val="24"/>
            </w:rPr>
          </w:rPrChange>
        </w:rPr>
        <w:t>textsubscript</w:t>
      </w:r>
      <w:proofErr w:type="spellEnd"/>
      <w:r w:rsidRPr="008F6F1C">
        <w:rPr>
          <w:rFonts w:ascii="Times New Roman" w:eastAsia="Times New Roman" w:hAnsi="Times New Roman" w:cs="Times New Roman"/>
          <w:color w:val="000000"/>
          <w:sz w:val="24"/>
          <w:szCs w:val="24"/>
          <w:rPrChange w:id="107" w:author="Colleen Reid" w:date="2020-04-17T10:05:00Z">
            <w:rPr>
              <w:rFonts w:ascii="Times New Roman" w:eastAsia="Times New Roman" w:hAnsi="Times New Roman" w:cs="Times New Roman"/>
              <w:b/>
              <w:bCs/>
              <w:color w:val="000000"/>
              <w:sz w:val="24"/>
              <w:szCs w:val="24"/>
            </w:rPr>
          </w:rPrChange>
        </w:rPr>
        <w:t>{2.5} concentrations. For example, PM\</w:t>
      </w:r>
      <w:proofErr w:type="spellStart"/>
      <w:r w:rsidRPr="008F6F1C">
        <w:rPr>
          <w:rFonts w:ascii="Times New Roman" w:eastAsia="Times New Roman" w:hAnsi="Times New Roman" w:cs="Times New Roman"/>
          <w:color w:val="000000"/>
          <w:sz w:val="24"/>
          <w:szCs w:val="24"/>
          <w:rPrChange w:id="108" w:author="Colleen Reid" w:date="2020-04-17T10:05:00Z">
            <w:rPr>
              <w:rFonts w:ascii="Times New Roman" w:eastAsia="Times New Roman" w:hAnsi="Times New Roman" w:cs="Times New Roman"/>
              <w:b/>
              <w:bCs/>
              <w:color w:val="000000"/>
              <w:sz w:val="24"/>
              <w:szCs w:val="24"/>
            </w:rPr>
          </w:rPrChange>
        </w:rPr>
        <w:t>textsubscript</w:t>
      </w:r>
      <w:proofErr w:type="spellEnd"/>
      <w:r w:rsidRPr="008F6F1C">
        <w:rPr>
          <w:rFonts w:ascii="Times New Roman" w:eastAsia="Times New Roman" w:hAnsi="Times New Roman" w:cs="Times New Roman"/>
          <w:color w:val="000000"/>
          <w:sz w:val="24"/>
          <w:szCs w:val="24"/>
          <w:rPrChange w:id="109" w:author="Colleen Reid" w:date="2020-04-17T10:05:00Z">
            <w:rPr>
              <w:rFonts w:ascii="Times New Roman" w:eastAsia="Times New Roman" w:hAnsi="Times New Roman" w:cs="Times New Roman"/>
              <w:b/>
              <w:bCs/>
              <w:color w:val="000000"/>
              <w:sz w:val="24"/>
              <w:szCs w:val="24"/>
            </w:rPr>
          </w:rPrChange>
        </w:rPr>
        <w:t xml:space="preserve">{2.5} can accumulate in mountain valleys during persistent cold air pools (commonly referred to as inversions) </w:t>
      </w:r>
    </w:p>
    <w:p w14:paraId="51276EED"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10"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111" w:author="Colleen Reid" w:date="2020-04-17T10:05:00Z">
            <w:rPr>
              <w:rFonts w:ascii="Times New Roman" w:eastAsia="Times New Roman" w:hAnsi="Times New Roman" w:cs="Times New Roman"/>
              <w:b/>
              <w:bCs/>
              <w:color w:val="000000"/>
              <w:sz w:val="24"/>
              <w:szCs w:val="24"/>
            </w:rPr>
          </w:rPrChange>
        </w:rPr>
        <w:lastRenderedPageBreak/>
        <w:t>during winter \cite{Whiteman2014}. We obtained elevation data from the 3D Elevation Program, which has a resolution of 1 arc-second, which is approximately 30 m north/south and varies east/west with latitude \cite{USGSElevation2017}.</w:t>
      </w:r>
    </w:p>
    <w:p w14:paraId="70D76218"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12" w:author="Colleen Reid" w:date="2020-04-17T10:05:00Z">
            <w:rPr>
              <w:rFonts w:ascii="Times New Roman" w:eastAsia="Times New Roman" w:hAnsi="Times New Roman" w:cs="Times New Roman"/>
              <w:b/>
              <w:bCs/>
              <w:color w:val="000000"/>
              <w:sz w:val="24"/>
              <w:szCs w:val="24"/>
            </w:rPr>
          </w:rPrChange>
        </w:rPr>
      </w:pPr>
    </w:p>
    <w:p w14:paraId="11DB376B"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13"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114" w:author="Colleen Reid" w:date="2020-04-17T10:05:00Z">
            <w:rPr>
              <w:rFonts w:ascii="Times New Roman" w:eastAsia="Times New Roman" w:hAnsi="Times New Roman" w:cs="Times New Roman"/>
              <w:b/>
              <w:bCs/>
              <w:color w:val="000000"/>
              <w:sz w:val="24"/>
              <w:szCs w:val="24"/>
            </w:rPr>
          </w:rPrChange>
        </w:rPr>
        <w:t>Surrounding land cover can be a proxy for air pollution emissions not from wildfires. We used the land cover class information from the Landsat-derived National Land Cover Dataset (NLCD) \cite{Homer2017} to calculate the percentage of urban development (codes 22, 23, and 24), agriculture (codes 81 and 82), and vegetated area other than agricultural land (codes 21, 41, 42, 43, 52, and 71) within buffer radii of 1 km, 5 km, and 10 km around each monitor. NLCD 2011 has a spatial resolution of 30 m and uses circa 2011 Landsat satellite data. We obtained the Normalized Difference Vegetation Index (NDVI) from the MODIS satellite product MOD13A3 \</w:t>
      </w:r>
      <w:proofErr w:type="spellStart"/>
      <w:r w:rsidRPr="008F6F1C">
        <w:rPr>
          <w:rFonts w:ascii="Times New Roman" w:eastAsia="Times New Roman" w:hAnsi="Times New Roman" w:cs="Times New Roman"/>
          <w:color w:val="000000"/>
          <w:sz w:val="24"/>
          <w:szCs w:val="24"/>
          <w:rPrChange w:id="115" w:author="Colleen Reid" w:date="2020-04-17T10:05:00Z">
            <w:rPr>
              <w:rFonts w:ascii="Times New Roman" w:eastAsia="Times New Roman" w:hAnsi="Times New Roman" w:cs="Times New Roman"/>
              <w:b/>
              <w:bCs/>
              <w:color w:val="000000"/>
              <w:sz w:val="24"/>
              <w:szCs w:val="24"/>
            </w:rPr>
          </w:rPrChange>
        </w:rPr>
        <w:t>url</w:t>
      </w:r>
      <w:proofErr w:type="spellEnd"/>
      <w:r w:rsidRPr="008F6F1C">
        <w:rPr>
          <w:rFonts w:ascii="Times New Roman" w:eastAsia="Times New Roman" w:hAnsi="Times New Roman" w:cs="Times New Roman"/>
          <w:color w:val="000000"/>
          <w:sz w:val="24"/>
          <w:szCs w:val="24"/>
          <w:rPrChange w:id="116" w:author="Colleen Reid" w:date="2020-04-17T10:05:00Z">
            <w:rPr>
              <w:rFonts w:ascii="Times New Roman" w:eastAsia="Times New Roman" w:hAnsi="Times New Roman" w:cs="Times New Roman"/>
              <w:b/>
              <w:bCs/>
              <w:color w:val="000000"/>
              <w:sz w:val="24"/>
              <w:szCs w:val="24"/>
            </w:rPr>
          </w:rPrChange>
        </w:rPr>
        <w:t xml:space="preserve">{https://lpdaac.usgs.gov/products/mod13a3v006/} at 1 km resolution by month as another measure of vegetation that was not just a measure of agricultural vegetation but all vegetation. </w:t>
      </w:r>
    </w:p>
    <w:p w14:paraId="21E9D1B9"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17" w:author="Colleen Reid" w:date="2020-04-17T10:05:00Z">
            <w:rPr>
              <w:rFonts w:ascii="Times New Roman" w:eastAsia="Times New Roman" w:hAnsi="Times New Roman" w:cs="Times New Roman"/>
              <w:b/>
              <w:bCs/>
              <w:color w:val="000000"/>
              <w:sz w:val="24"/>
              <w:szCs w:val="24"/>
            </w:rPr>
          </w:rPrChange>
        </w:rPr>
      </w:pPr>
    </w:p>
    <w:p w14:paraId="221F757C"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18"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119" w:author="Colleen Reid" w:date="2020-04-17T10:05:00Z">
            <w:rPr>
              <w:rFonts w:ascii="Times New Roman" w:eastAsia="Times New Roman" w:hAnsi="Times New Roman" w:cs="Times New Roman"/>
              <w:b/>
              <w:bCs/>
              <w:color w:val="000000"/>
              <w:sz w:val="24"/>
              <w:szCs w:val="24"/>
            </w:rPr>
          </w:rPrChange>
        </w:rPr>
        <w:t xml:space="preserve">%To estimate emissions from vehicles, </w:t>
      </w:r>
    </w:p>
    <w:p w14:paraId="2BEAD045"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20"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121" w:author="Colleen Reid" w:date="2020-04-17T10:05:00Z">
            <w:rPr>
              <w:rFonts w:ascii="Times New Roman" w:eastAsia="Times New Roman" w:hAnsi="Times New Roman" w:cs="Times New Roman"/>
              <w:b/>
              <w:bCs/>
              <w:color w:val="000000"/>
              <w:sz w:val="24"/>
              <w:szCs w:val="24"/>
            </w:rPr>
          </w:rPrChange>
        </w:rPr>
        <w:t xml:space="preserve">As a proxy indicator of emissions from vehicles, we calculated the sum of all road lengths of type "Arterial" and "Collector" within 100, 250, 500, 1000 m buffers of each monitoring location. Arterial roads are high-capacity urban roads. Collector roads are low-to-moderate capacity roads. The road data came from the National Highways Planning Network \url{https://www.fhwa.dot.gov/planning/processes/tools/nhpn/index.cfm} which contains spatial information on over 450,000 miles of highways in the United States. </w:t>
      </w:r>
    </w:p>
    <w:p w14:paraId="6A449FB6"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22" w:author="Colleen Reid" w:date="2020-04-17T10:05:00Z">
            <w:rPr>
              <w:rFonts w:ascii="Times New Roman" w:eastAsia="Times New Roman" w:hAnsi="Times New Roman" w:cs="Times New Roman"/>
              <w:b/>
              <w:bCs/>
              <w:color w:val="000000"/>
              <w:sz w:val="24"/>
              <w:szCs w:val="24"/>
            </w:rPr>
          </w:rPrChange>
        </w:rPr>
      </w:pPr>
    </w:p>
    <w:p w14:paraId="65AFEF3E"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23"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124" w:author="Colleen Reid" w:date="2020-04-17T10:05:00Z">
            <w:rPr>
              <w:rFonts w:ascii="Times New Roman" w:eastAsia="Times New Roman" w:hAnsi="Times New Roman" w:cs="Times New Roman"/>
              <w:b/>
              <w:bCs/>
              <w:color w:val="000000"/>
              <w:sz w:val="24"/>
              <w:szCs w:val="24"/>
            </w:rPr>
          </w:rPrChange>
        </w:rPr>
        <w:t xml:space="preserve">We included population density as an additional proxy for </w:t>
      </w:r>
      <w:proofErr w:type="spellStart"/>
      <w:r w:rsidRPr="008F6F1C">
        <w:rPr>
          <w:rFonts w:ascii="Times New Roman" w:eastAsia="Times New Roman" w:hAnsi="Times New Roman" w:cs="Times New Roman"/>
          <w:color w:val="000000"/>
          <w:sz w:val="24"/>
          <w:szCs w:val="24"/>
          <w:rPrChange w:id="125" w:author="Colleen Reid" w:date="2020-04-17T10:05:00Z">
            <w:rPr>
              <w:rFonts w:ascii="Times New Roman" w:eastAsia="Times New Roman" w:hAnsi="Times New Roman" w:cs="Times New Roman"/>
              <w:b/>
              <w:bCs/>
              <w:color w:val="000000"/>
              <w:sz w:val="24"/>
              <w:szCs w:val="24"/>
            </w:rPr>
          </w:rPrChange>
        </w:rPr>
        <w:t>emisions</w:t>
      </w:r>
      <w:proofErr w:type="spellEnd"/>
      <w:r w:rsidRPr="008F6F1C">
        <w:rPr>
          <w:rFonts w:ascii="Times New Roman" w:eastAsia="Times New Roman" w:hAnsi="Times New Roman" w:cs="Times New Roman"/>
          <w:color w:val="000000"/>
          <w:sz w:val="24"/>
          <w:szCs w:val="24"/>
          <w:rPrChange w:id="126" w:author="Colleen Reid" w:date="2020-04-17T10:05:00Z">
            <w:rPr>
              <w:rFonts w:ascii="Times New Roman" w:eastAsia="Times New Roman" w:hAnsi="Times New Roman" w:cs="Times New Roman"/>
              <w:b/>
              <w:bCs/>
              <w:color w:val="000000"/>
              <w:sz w:val="24"/>
              <w:szCs w:val="24"/>
            </w:rPr>
          </w:rPrChange>
        </w:rPr>
        <w:t xml:space="preserve"> as areas with higher population have more sources of air pollution emissions. Population density was obtained from the American Community Survey at the XXX (spatial resolution) for each year or five year averages? </w:t>
      </w:r>
    </w:p>
    <w:p w14:paraId="297A0D78"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27"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128" w:author="Colleen Reid" w:date="2020-04-17T10:05:00Z">
            <w:rPr>
              <w:rFonts w:ascii="Times New Roman" w:eastAsia="Times New Roman" w:hAnsi="Times New Roman" w:cs="Times New Roman"/>
              <w:b/>
              <w:bCs/>
              <w:color w:val="000000"/>
              <w:sz w:val="24"/>
              <w:szCs w:val="24"/>
            </w:rPr>
          </w:rPrChange>
        </w:rPr>
        <w:t>%Ellen, could you add to this about population density - I don't think that it is in our documentation</w:t>
      </w:r>
    </w:p>
    <w:p w14:paraId="4A63764E"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29" w:author="Colleen Reid" w:date="2020-04-17T10:05:00Z">
            <w:rPr>
              <w:rFonts w:ascii="Times New Roman" w:eastAsia="Times New Roman" w:hAnsi="Times New Roman" w:cs="Times New Roman"/>
              <w:b/>
              <w:bCs/>
              <w:color w:val="000000"/>
              <w:sz w:val="24"/>
              <w:szCs w:val="24"/>
            </w:rPr>
          </w:rPrChange>
        </w:rPr>
      </w:pPr>
    </w:p>
    <w:p w14:paraId="64BE73A3"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30"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131" w:author="Colleen Reid" w:date="2020-04-17T10:05:00Z">
            <w:rPr>
              <w:rFonts w:ascii="Times New Roman" w:eastAsia="Times New Roman" w:hAnsi="Times New Roman" w:cs="Times New Roman"/>
              <w:b/>
              <w:bCs/>
              <w:color w:val="000000"/>
              <w:sz w:val="24"/>
              <w:szCs w:val="24"/>
            </w:rPr>
          </w:rPrChange>
        </w:rPr>
        <w:t>To account for seasonality in PM\</w:t>
      </w:r>
      <w:proofErr w:type="spellStart"/>
      <w:r w:rsidRPr="008F6F1C">
        <w:rPr>
          <w:rFonts w:ascii="Times New Roman" w:eastAsia="Times New Roman" w:hAnsi="Times New Roman" w:cs="Times New Roman"/>
          <w:color w:val="000000"/>
          <w:sz w:val="24"/>
          <w:szCs w:val="24"/>
          <w:rPrChange w:id="132" w:author="Colleen Reid" w:date="2020-04-17T10:05:00Z">
            <w:rPr>
              <w:rFonts w:ascii="Times New Roman" w:eastAsia="Times New Roman" w:hAnsi="Times New Roman" w:cs="Times New Roman"/>
              <w:b/>
              <w:bCs/>
              <w:color w:val="000000"/>
              <w:sz w:val="24"/>
              <w:szCs w:val="24"/>
            </w:rPr>
          </w:rPrChange>
        </w:rPr>
        <w:t>textsubscript</w:t>
      </w:r>
      <w:proofErr w:type="spellEnd"/>
      <w:r w:rsidRPr="008F6F1C">
        <w:rPr>
          <w:rFonts w:ascii="Times New Roman" w:eastAsia="Times New Roman" w:hAnsi="Times New Roman" w:cs="Times New Roman"/>
          <w:color w:val="000000"/>
          <w:sz w:val="24"/>
          <w:szCs w:val="24"/>
          <w:rPrChange w:id="133" w:author="Colleen Reid" w:date="2020-04-17T10:05:00Z">
            <w:rPr>
              <w:rFonts w:ascii="Times New Roman" w:eastAsia="Times New Roman" w:hAnsi="Times New Roman" w:cs="Times New Roman"/>
              <w:b/>
              <w:bCs/>
              <w:color w:val="000000"/>
              <w:sz w:val="24"/>
              <w:szCs w:val="24"/>
            </w:rPr>
          </w:rPrChange>
        </w:rPr>
        <w:t>{2.5} data, we created the following predictor variables:  cosine of day-of-year and cosine of month. %Ellen, can you explain why you chose cosine for these?</w:t>
      </w:r>
    </w:p>
    <w:p w14:paraId="7967243B"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34"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135" w:author="Colleen Reid" w:date="2020-04-17T10:05:00Z">
            <w:rPr>
              <w:rFonts w:ascii="Times New Roman" w:eastAsia="Times New Roman" w:hAnsi="Times New Roman" w:cs="Times New Roman"/>
              <w:b/>
              <w:bCs/>
              <w:color w:val="000000"/>
              <w:sz w:val="24"/>
              <w:szCs w:val="24"/>
            </w:rPr>
          </w:rPrChange>
        </w:rPr>
        <w:t xml:space="preserve">We also created dummy variables for each state and month in our study domain to allow for spatial and temporal variation in the data that could not be explained by any of the other spatial, temporal, or spatiotemporal variables. </w:t>
      </w:r>
    </w:p>
    <w:p w14:paraId="04E5DA7B"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36"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137" w:author="Colleen Reid" w:date="2020-04-17T10:05:00Z">
            <w:rPr>
              <w:rFonts w:ascii="Times New Roman" w:eastAsia="Times New Roman" w:hAnsi="Times New Roman" w:cs="Times New Roman"/>
              <w:b/>
              <w:bCs/>
              <w:color w:val="000000"/>
              <w:sz w:val="24"/>
              <w:szCs w:val="24"/>
            </w:rPr>
          </w:rPrChange>
        </w:rPr>
        <w:t>%Let's move this comment below to the machine learning methods section - done</w:t>
      </w:r>
    </w:p>
    <w:p w14:paraId="00FB5BA8"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38"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139" w:author="Colleen Reid" w:date="2020-04-17T10:05:00Z">
            <w:rPr>
              <w:rFonts w:ascii="Times New Roman" w:eastAsia="Times New Roman" w:hAnsi="Times New Roman" w:cs="Times New Roman"/>
              <w:b/>
              <w:bCs/>
              <w:color w:val="000000"/>
              <w:sz w:val="24"/>
              <w:szCs w:val="24"/>
            </w:rPr>
          </w:rPrChange>
        </w:rPr>
        <w:t xml:space="preserve">%Finally, we created an indicator variable for whether there were one or more fires within 500 km of a monitor in the last week. </w:t>
      </w:r>
    </w:p>
    <w:p w14:paraId="45F7EDA2"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40" w:author="Colleen Reid" w:date="2020-04-17T10:05:00Z">
            <w:rPr>
              <w:rFonts w:ascii="Times New Roman" w:eastAsia="Times New Roman" w:hAnsi="Times New Roman" w:cs="Times New Roman"/>
              <w:b/>
              <w:bCs/>
              <w:color w:val="000000"/>
              <w:sz w:val="24"/>
              <w:szCs w:val="24"/>
            </w:rPr>
          </w:rPrChange>
        </w:rPr>
      </w:pPr>
    </w:p>
    <w:p w14:paraId="53644322"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41"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142" w:author="Colleen Reid" w:date="2020-04-17T10:05:00Z">
            <w:rPr>
              <w:rFonts w:ascii="Times New Roman" w:eastAsia="Times New Roman" w:hAnsi="Times New Roman" w:cs="Times New Roman"/>
              <w:b/>
              <w:bCs/>
              <w:color w:val="000000"/>
              <w:sz w:val="24"/>
              <w:szCs w:val="24"/>
            </w:rPr>
          </w:rPrChange>
        </w:rPr>
        <w:t>\subsection*{Data merging}</w:t>
      </w:r>
    </w:p>
    <w:p w14:paraId="48704824"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43"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144" w:author="Colleen Reid" w:date="2020-04-17T10:05:00Z">
            <w:rPr>
              <w:rFonts w:ascii="Times New Roman" w:eastAsia="Times New Roman" w:hAnsi="Times New Roman" w:cs="Times New Roman"/>
              <w:b/>
              <w:bCs/>
              <w:color w:val="000000"/>
              <w:sz w:val="24"/>
              <w:szCs w:val="24"/>
            </w:rPr>
          </w:rPrChange>
        </w:rPr>
        <w:t>We created three datasets: one dataset to train the model and two prediction datasets. The training dataset merged all predictor variables to each 24-hour average PM\</w:t>
      </w:r>
      <w:proofErr w:type="spellStart"/>
      <w:r w:rsidRPr="008F6F1C">
        <w:rPr>
          <w:rFonts w:ascii="Times New Roman" w:eastAsia="Times New Roman" w:hAnsi="Times New Roman" w:cs="Times New Roman"/>
          <w:color w:val="000000"/>
          <w:sz w:val="24"/>
          <w:szCs w:val="24"/>
          <w:rPrChange w:id="145" w:author="Colleen Reid" w:date="2020-04-17T10:05:00Z">
            <w:rPr>
              <w:rFonts w:ascii="Times New Roman" w:eastAsia="Times New Roman" w:hAnsi="Times New Roman" w:cs="Times New Roman"/>
              <w:b/>
              <w:bCs/>
              <w:color w:val="000000"/>
              <w:sz w:val="24"/>
              <w:szCs w:val="24"/>
            </w:rPr>
          </w:rPrChange>
        </w:rPr>
        <w:t>textsubscript</w:t>
      </w:r>
      <w:proofErr w:type="spellEnd"/>
      <w:r w:rsidRPr="008F6F1C">
        <w:rPr>
          <w:rFonts w:ascii="Times New Roman" w:eastAsia="Times New Roman" w:hAnsi="Times New Roman" w:cs="Times New Roman"/>
          <w:color w:val="000000"/>
          <w:sz w:val="24"/>
          <w:szCs w:val="24"/>
          <w:rPrChange w:id="146" w:author="Colleen Reid" w:date="2020-04-17T10:05:00Z">
            <w:rPr>
              <w:rFonts w:ascii="Times New Roman" w:eastAsia="Times New Roman" w:hAnsi="Times New Roman" w:cs="Times New Roman"/>
              <w:b/>
              <w:bCs/>
              <w:color w:val="000000"/>
              <w:sz w:val="24"/>
              <w:szCs w:val="24"/>
            </w:rPr>
          </w:rPrChange>
        </w:rPr>
        <w:t xml:space="preserve">{2.5} monitoring observation by linking the data temporally (using date) and spatially (by selecting the nearest observation for each predictor variable). Similarly, the prediction datasets were created by spatially and temporally linking all predictor variables to the population-weighted centroid of each ZIP code and county for each day in the study domain. </w:t>
      </w:r>
    </w:p>
    <w:p w14:paraId="168C7049" w14:textId="7777777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47" w:author="Colleen Reid" w:date="2020-04-17T10:05:00Z">
            <w:rPr>
              <w:rFonts w:ascii="Times New Roman" w:eastAsia="Times New Roman" w:hAnsi="Times New Roman" w:cs="Times New Roman"/>
              <w:b/>
              <w:bCs/>
              <w:color w:val="000000"/>
              <w:sz w:val="24"/>
              <w:szCs w:val="24"/>
            </w:rPr>
          </w:rPrChange>
        </w:rPr>
      </w:pPr>
    </w:p>
    <w:p w14:paraId="586614F6" w14:textId="6AC38EB7" w:rsidR="00B40D4A" w:rsidRPr="008F6F1C" w:rsidRDefault="00B40D4A" w:rsidP="00B40D4A">
      <w:pPr>
        <w:spacing w:after="0" w:line="240" w:lineRule="auto"/>
        <w:jc w:val="both"/>
        <w:rPr>
          <w:rFonts w:ascii="Times New Roman" w:eastAsia="Times New Roman" w:hAnsi="Times New Roman" w:cs="Times New Roman"/>
          <w:color w:val="000000"/>
          <w:sz w:val="24"/>
          <w:szCs w:val="24"/>
          <w:rPrChange w:id="148" w:author="Colleen Reid" w:date="2020-04-17T10:05:00Z">
            <w:rPr>
              <w:rFonts w:ascii="Times New Roman" w:eastAsia="Times New Roman" w:hAnsi="Times New Roman" w:cs="Times New Roman"/>
              <w:b/>
              <w:bCs/>
              <w:color w:val="000000"/>
              <w:sz w:val="24"/>
              <w:szCs w:val="24"/>
            </w:rPr>
          </w:rPrChange>
        </w:rPr>
      </w:pPr>
      <w:r w:rsidRPr="008F6F1C">
        <w:rPr>
          <w:rFonts w:ascii="Times New Roman" w:eastAsia="Times New Roman" w:hAnsi="Times New Roman" w:cs="Times New Roman"/>
          <w:color w:val="000000"/>
          <w:sz w:val="24"/>
          <w:szCs w:val="24"/>
          <w:rPrChange w:id="149" w:author="Colleen Reid" w:date="2020-04-17T10:05:00Z">
            <w:rPr>
              <w:rFonts w:ascii="Times New Roman" w:eastAsia="Times New Roman" w:hAnsi="Times New Roman" w:cs="Times New Roman"/>
              <w:b/>
              <w:bCs/>
              <w:color w:val="000000"/>
              <w:sz w:val="24"/>
              <w:szCs w:val="24"/>
            </w:rPr>
          </w:rPrChange>
        </w:rPr>
        <w:t>\subsection*{Machine learning modeling and mapping}</w:t>
      </w:r>
      <w:commentRangeEnd w:id="2"/>
      <w:r w:rsidR="008F6F1C">
        <w:rPr>
          <w:rStyle w:val="CommentReference"/>
        </w:rPr>
        <w:commentReference w:id="2"/>
      </w:r>
    </w:p>
    <w:p w14:paraId="6B46FF89" w14:textId="77777777" w:rsidR="00B40D4A" w:rsidRPr="002049E9" w:rsidRDefault="00B40D4A" w:rsidP="00B40D4A">
      <w:pPr>
        <w:spacing w:after="0" w:line="240" w:lineRule="auto"/>
        <w:jc w:val="both"/>
        <w:rPr>
          <w:rFonts w:ascii="Times New Roman" w:eastAsia="Times New Roman" w:hAnsi="Times New Roman" w:cs="Times New Roman"/>
          <w:b/>
          <w:bCs/>
          <w:color w:val="000000"/>
          <w:sz w:val="24"/>
          <w:szCs w:val="24"/>
        </w:rPr>
        <w:pPrChange w:id="150" w:author="Colleen Reid" w:date="2020-04-17T10:05:00Z">
          <w:pPr>
            <w:spacing w:after="0" w:line="240" w:lineRule="auto"/>
            <w:ind w:firstLine="720"/>
            <w:jc w:val="both"/>
          </w:pPr>
        </w:pPrChange>
      </w:pPr>
    </w:p>
    <w:p w14:paraId="4037CF29" w14:textId="43B2E9AC" w:rsidR="00DA5F26" w:rsidRDefault="009B1478" w:rsidP="009B1478">
      <w:pPr>
        <w:spacing w:after="0" w:line="240" w:lineRule="auto"/>
        <w:ind w:firstLine="720"/>
        <w:rPr>
          <w:rFonts w:ascii="Times New Roman" w:eastAsia="Times New Roman" w:hAnsi="Times New Roman" w:cs="Times New Roman"/>
          <w:color w:val="000000"/>
          <w:sz w:val="24"/>
          <w:szCs w:val="24"/>
        </w:rPr>
      </w:pPr>
      <w:del w:id="151" w:author="Colleen Reid" w:date="2020-04-17T10:07:00Z">
        <w:r w:rsidRPr="009B1478" w:rsidDel="00780E89">
          <w:rPr>
            <w:rFonts w:ascii="Times New Roman" w:eastAsia="Times New Roman" w:hAnsi="Times New Roman" w:cs="Times New Roman"/>
            <w:color w:val="000000"/>
            <w:sz w:val="24"/>
            <w:szCs w:val="24"/>
          </w:rPr>
          <w:delText>For all analyses</w:delText>
        </w:r>
      </w:del>
      <w:ins w:id="152" w:author="Colleen Reid" w:date="2020-04-17T10:07:00Z">
        <w:r w:rsidR="00780E89">
          <w:rPr>
            <w:rFonts w:ascii="Times New Roman" w:eastAsia="Times New Roman" w:hAnsi="Times New Roman" w:cs="Times New Roman"/>
            <w:color w:val="000000"/>
            <w:sz w:val="24"/>
            <w:szCs w:val="24"/>
          </w:rPr>
          <w:t>Within the training dataset</w:t>
        </w:r>
      </w:ins>
      <w:r w:rsidRPr="009B1478">
        <w:rPr>
          <w:rFonts w:ascii="Times New Roman" w:eastAsia="Times New Roman" w:hAnsi="Times New Roman" w:cs="Times New Roman"/>
          <w:color w:val="000000"/>
          <w:sz w:val="24"/>
          <w:szCs w:val="24"/>
        </w:rPr>
        <w:t xml:space="preserve">, we </w:t>
      </w:r>
      <w:del w:id="153" w:author="Colleen Reid" w:date="2020-04-17T10:07:00Z">
        <w:r w:rsidRPr="009B1478" w:rsidDel="00780E89">
          <w:rPr>
            <w:rFonts w:ascii="Times New Roman" w:eastAsia="Times New Roman" w:hAnsi="Times New Roman" w:cs="Times New Roman"/>
            <w:color w:val="000000"/>
            <w:sz w:val="24"/>
            <w:szCs w:val="24"/>
          </w:rPr>
          <w:delText xml:space="preserve">used </w:delText>
        </w:r>
      </w:del>
      <w:ins w:id="154" w:author="Colleen Reid" w:date="2020-04-17T10:07:00Z">
        <w:r w:rsidR="00780E89">
          <w:rPr>
            <w:rFonts w:ascii="Times New Roman" w:eastAsia="Times New Roman" w:hAnsi="Times New Roman" w:cs="Times New Roman"/>
            <w:color w:val="000000"/>
            <w:sz w:val="24"/>
            <w:szCs w:val="24"/>
          </w:rPr>
          <w:t>first created</w:t>
        </w:r>
        <w:r w:rsidR="00780E89" w:rsidRPr="009B1478">
          <w:rPr>
            <w:rFonts w:ascii="Times New Roman" w:eastAsia="Times New Roman" w:hAnsi="Times New Roman" w:cs="Times New Roman"/>
            <w:color w:val="000000"/>
            <w:sz w:val="24"/>
            <w:szCs w:val="24"/>
          </w:rPr>
          <w:t xml:space="preserve"> </w:t>
        </w:r>
      </w:ins>
      <w:r w:rsidRPr="009B1478">
        <w:rPr>
          <w:rFonts w:ascii="Times New Roman" w:eastAsia="Times New Roman" w:hAnsi="Times New Roman" w:cs="Times New Roman"/>
          <w:color w:val="000000"/>
          <w:sz w:val="24"/>
          <w:szCs w:val="24"/>
        </w:rPr>
        <w:t>separate training</w:t>
      </w:r>
      <w:ins w:id="155" w:author="Colleen Reid" w:date="2020-04-17T10:17:00Z">
        <w:r w:rsidR="00EB0ED8">
          <w:rPr>
            <w:rFonts w:ascii="Times New Roman" w:eastAsia="Times New Roman" w:hAnsi="Times New Roman" w:cs="Times New Roman"/>
            <w:color w:val="000000"/>
            <w:sz w:val="24"/>
            <w:szCs w:val="24"/>
          </w:rPr>
          <w:t xml:space="preserve"> </w:t>
        </w:r>
      </w:ins>
      <w:r w:rsidRPr="009B1478">
        <w:rPr>
          <w:rFonts w:ascii="Times New Roman" w:eastAsia="Times New Roman" w:hAnsi="Times New Roman" w:cs="Times New Roman"/>
          <w:color w:val="000000"/>
          <w:sz w:val="24"/>
          <w:szCs w:val="24"/>
        </w:rPr>
        <w:t xml:space="preserve"> and testing data sets. </w:t>
      </w:r>
      <w:commentRangeStart w:id="156"/>
      <w:del w:id="157" w:author="Colleen Reid" w:date="2020-04-17T10:16:00Z">
        <w:r w:rsidR="009D45DB" w:rsidDel="00EB0ED8">
          <w:rPr>
            <w:rFonts w:ascii="Times New Roman" w:eastAsia="Times New Roman" w:hAnsi="Times New Roman" w:cs="Times New Roman"/>
            <w:color w:val="000000"/>
            <w:sz w:val="24"/>
            <w:szCs w:val="24"/>
          </w:rPr>
          <w:delText>T</w:delText>
        </w:r>
        <w:r w:rsidRPr="009B1478" w:rsidDel="00EB0ED8">
          <w:rPr>
            <w:rFonts w:ascii="Times New Roman" w:eastAsia="Times New Roman" w:hAnsi="Times New Roman" w:cs="Times New Roman"/>
            <w:color w:val="000000"/>
            <w:sz w:val="24"/>
            <w:szCs w:val="24"/>
          </w:rPr>
          <w:delText xml:space="preserve">he training data set was used to develop the models; the testing data set was </w:delText>
        </w:r>
      </w:del>
      <w:del w:id="158" w:author="Colleen Reid" w:date="2020-04-17T10:14:00Z">
        <w:r w:rsidRPr="009B1478" w:rsidDel="00780E89">
          <w:rPr>
            <w:rFonts w:ascii="Times New Roman" w:eastAsia="Times New Roman" w:hAnsi="Times New Roman" w:cs="Times New Roman"/>
            <w:color w:val="000000"/>
            <w:sz w:val="24"/>
            <w:szCs w:val="24"/>
          </w:rPr>
          <w:delText xml:space="preserve">used </w:delText>
        </w:r>
      </w:del>
      <w:del w:id="159" w:author="Colleen Reid" w:date="2020-04-17T10:16:00Z">
        <w:r w:rsidRPr="009B1478" w:rsidDel="00EB0ED8">
          <w:rPr>
            <w:rFonts w:ascii="Times New Roman" w:eastAsia="Times New Roman" w:hAnsi="Times New Roman" w:cs="Times New Roman"/>
            <w:color w:val="000000"/>
            <w:sz w:val="24"/>
            <w:szCs w:val="24"/>
          </w:rPr>
          <w:delText xml:space="preserve">only to evaluate accuracy. </w:delText>
        </w:r>
      </w:del>
      <w:commentRangeEnd w:id="156"/>
      <w:r w:rsidR="00EB0ED8">
        <w:rPr>
          <w:rStyle w:val="CommentReference"/>
        </w:rPr>
        <w:commentReference w:id="156"/>
      </w:r>
      <w:moveFromRangeStart w:id="160" w:author="Colleen Reid" w:date="2020-04-17T10:32:00Z" w:name="move38011985"/>
      <w:moveFrom w:id="161" w:author="Colleen Reid" w:date="2020-04-17T10:32:00Z">
        <w:r w:rsidRPr="009B1478" w:rsidDel="008910D9">
          <w:rPr>
            <w:rFonts w:ascii="Times New Roman" w:eastAsia="Times New Roman" w:hAnsi="Times New Roman" w:cs="Times New Roman"/>
            <w:color w:val="000000"/>
            <w:sz w:val="24"/>
            <w:szCs w:val="24"/>
          </w:rPr>
          <w:t xml:space="preserve">We use the metrics root-mean-squared error (RMSE) and </w:t>
        </w:r>
        <w:r w:rsidDel="008910D9">
          <w:rPr>
            <w:rFonts w:ascii="Times New Roman" w:eastAsia="Times New Roman" w:hAnsi="Times New Roman" w:cs="Times New Roman"/>
            <w:color w:val="000000"/>
            <w:sz w:val="24"/>
            <w:szCs w:val="24"/>
          </w:rPr>
          <w:t>R</w:t>
        </w:r>
        <w:r w:rsidRPr="009B1478" w:rsidDel="008910D9">
          <w:rPr>
            <w:rFonts w:ascii="Times New Roman" w:eastAsia="Times New Roman" w:hAnsi="Times New Roman" w:cs="Times New Roman"/>
            <w:color w:val="000000"/>
            <w:sz w:val="24"/>
            <w:szCs w:val="24"/>
            <w:vertAlign w:val="superscript"/>
          </w:rPr>
          <w:t>2</w:t>
        </w:r>
        <w:r w:rsidRPr="009B1478" w:rsidDel="008910D9">
          <w:rPr>
            <w:rFonts w:ascii="Times New Roman" w:eastAsia="Times New Roman" w:hAnsi="Times New Roman" w:cs="Times New Roman"/>
            <w:color w:val="000000"/>
            <w:sz w:val="24"/>
            <w:szCs w:val="24"/>
          </w:rPr>
          <w:t xml:space="preserve"> to report accuracy.</w:t>
        </w:r>
      </w:moveFrom>
      <w:moveFromRangeEnd w:id="160"/>
      <w:r w:rsidR="0001089C">
        <w:rPr>
          <w:rFonts w:ascii="Times New Roman" w:eastAsia="Times New Roman" w:hAnsi="Times New Roman" w:cs="Times New Roman"/>
          <w:color w:val="000000"/>
          <w:sz w:val="24"/>
          <w:szCs w:val="24"/>
        </w:rPr>
        <w:t xml:space="preserve"> </w:t>
      </w:r>
      <w:r w:rsidR="00BB41EF">
        <w:rPr>
          <w:rFonts w:ascii="Times New Roman" w:eastAsia="Times New Roman" w:hAnsi="Times New Roman" w:cs="Times New Roman"/>
          <w:color w:val="000000"/>
          <w:sz w:val="24"/>
          <w:szCs w:val="24"/>
        </w:rPr>
        <w:t>With this setup, the results of 10-fold cross-validation</w:t>
      </w:r>
      <w:r w:rsidR="00A94B3B">
        <w:rPr>
          <w:rFonts w:ascii="Times New Roman" w:eastAsia="Times New Roman" w:hAnsi="Times New Roman" w:cs="Times New Roman"/>
          <w:color w:val="000000"/>
          <w:sz w:val="24"/>
          <w:szCs w:val="24"/>
        </w:rPr>
        <w:t xml:space="preserve"> </w:t>
      </w:r>
      <w:commentRangeStart w:id="162"/>
      <w:r w:rsidR="00A94B3B">
        <w:rPr>
          <w:rFonts w:ascii="Times New Roman" w:eastAsia="Times New Roman" w:hAnsi="Times New Roman" w:cs="Times New Roman"/>
          <w:color w:val="000000"/>
          <w:sz w:val="24"/>
          <w:szCs w:val="24"/>
        </w:rPr>
        <w:t>(with no resampling)</w:t>
      </w:r>
      <w:r w:rsidR="00BB41EF">
        <w:rPr>
          <w:rFonts w:ascii="Times New Roman" w:eastAsia="Times New Roman" w:hAnsi="Times New Roman" w:cs="Times New Roman"/>
          <w:color w:val="000000"/>
          <w:sz w:val="24"/>
          <w:szCs w:val="24"/>
        </w:rPr>
        <w:t xml:space="preserve"> </w:t>
      </w:r>
      <w:commentRangeEnd w:id="162"/>
      <w:r w:rsidR="00780E89">
        <w:rPr>
          <w:rStyle w:val="CommentReference"/>
        </w:rPr>
        <w:commentReference w:id="162"/>
      </w:r>
      <w:r w:rsidR="0087774E">
        <w:rPr>
          <w:rFonts w:ascii="Times New Roman" w:eastAsia="Times New Roman" w:hAnsi="Times New Roman" w:cs="Times New Roman"/>
          <w:color w:val="000000"/>
          <w:sz w:val="24"/>
          <w:szCs w:val="24"/>
        </w:rPr>
        <w:t>from</w:t>
      </w:r>
      <w:r w:rsidR="00BB41EF">
        <w:rPr>
          <w:rFonts w:ascii="Times New Roman" w:eastAsia="Times New Roman" w:hAnsi="Times New Roman" w:cs="Times New Roman"/>
          <w:color w:val="000000"/>
          <w:sz w:val="24"/>
          <w:szCs w:val="24"/>
        </w:rPr>
        <w:t xml:space="preserve"> training </w:t>
      </w:r>
      <w:r w:rsidR="00EF7047">
        <w:rPr>
          <w:rFonts w:ascii="Times New Roman" w:eastAsia="Times New Roman" w:hAnsi="Times New Roman" w:cs="Times New Roman"/>
          <w:color w:val="000000"/>
          <w:sz w:val="24"/>
          <w:szCs w:val="24"/>
        </w:rPr>
        <w:t>are used as validation metric</w:t>
      </w:r>
      <w:r w:rsidR="005C487F">
        <w:rPr>
          <w:rFonts w:ascii="Times New Roman" w:eastAsia="Times New Roman" w:hAnsi="Times New Roman" w:cs="Times New Roman"/>
          <w:color w:val="000000"/>
          <w:sz w:val="24"/>
          <w:szCs w:val="24"/>
        </w:rPr>
        <w:t>s</w:t>
      </w:r>
      <w:r w:rsidR="00EF7047">
        <w:rPr>
          <w:rFonts w:ascii="Times New Roman" w:eastAsia="Times New Roman" w:hAnsi="Times New Roman" w:cs="Times New Roman"/>
          <w:color w:val="000000"/>
          <w:sz w:val="24"/>
          <w:szCs w:val="24"/>
        </w:rPr>
        <w:t xml:space="preserve">, while the </w:t>
      </w:r>
      <w:r w:rsidR="00F91847">
        <w:rPr>
          <w:rFonts w:ascii="Times New Roman" w:eastAsia="Times New Roman" w:hAnsi="Times New Roman" w:cs="Times New Roman"/>
          <w:color w:val="000000"/>
          <w:sz w:val="24"/>
          <w:szCs w:val="24"/>
        </w:rPr>
        <w:t xml:space="preserve">results of </w:t>
      </w:r>
      <w:del w:id="163" w:author="Colleen Reid" w:date="2020-04-17T10:15:00Z">
        <w:r w:rsidR="00F91847" w:rsidDel="00EB0ED8">
          <w:rPr>
            <w:rFonts w:ascii="Times New Roman" w:eastAsia="Times New Roman" w:hAnsi="Times New Roman" w:cs="Times New Roman"/>
            <w:color w:val="000000"/>
            <w:sz w:val="24"/>
            <w:szCs w:val="24"/>
          </w:rPr>
          <w:delText xml:space="preserve">the </w:delText>
        </w:r>
        <w:r w:rsidR="0071522C" w:rsidDel="00EB0ED8">
          <w:rPr>
            <w:rFonts w:ascii="Times New Roman" w:eastAsia="Times New Roman" w:hAnsi="Times New Roman" w:cs="Times New Roman"/>
            <w:color w:val="000000"/>
            <w:sz w:val="24"/>
            <w:szCs w:val="24"/>
          </w:rPr>
          <w:delText>final</w:delText>
        </w:r>
      </w:del>
      <w:ins w:id="164" w:author="Colleen Reid" w:date="2020-04-17T10:15:00Z">
        <w:r w:rsidR="00EB0ED8">
          <w:rPr>
            <w:rFonts w:ascii="Times New Roman" w:eastAsia="Times New Roman" w:hAnsi="Times New Roman" w:cs="Times New Roman"/>
            <w:color w:val="000000"/>
            <w:sz w:val="24"/>
            <w:szCs w:val="24"/>
          </w:rPr>
          <w:t>each</w:t>
        </w:r>
      </w:ins>
      <w:r w:rsidR="0071522C">
        <w:rPr>
          <w:rFonts w:ascii="Times New Roman" w:eastAsia="Times New Roman" w:hAnsi="Times New Roman" w:cs="Times New Roman"/>
          <w:color w:val="000000"/>
          <w:sz w:val="24"/>
          <w:szCs w:val="24"/>
        </w:rPr>
        <w:t xml:space="preserve"> </w:t>
      </w:r>
      <w:r w:rsidR="00F91847">
        <w:rPr>
          <w:rFonts w:ascii="Times New Roman" w:eastAsia="Times New Roman" w:hAnsi="Times New Roman" w:cs="Times New Roman"/>
          <w:color w:val="000000"/>
          <w:sz w:val="24"/>
          <w:szCs w:val="24"/>
        </w:rPr>
        <w:t xml:space="preserve">model applied to </w:t>
      </w:r>
      <w:r w:rsidR="00B77F3D">
        <w:rPr>
          <w:rFonts w:ascii="Times New Roman" w:eastAsia="Times New Roman" w:hAnsi="Times New Roman" w:cs="Times New Roman"/>
          <w:color w:val="000000"/>
          <w:sz w:val="24"/>
          <w:szCs w:val="24"/>
        </w:rPr>
        <w:t xml:space="preserve">the testing set </w:t>
      </w:r>
      <w:r w:rsidR="0071522C">
        <w:rPr>
          <w:rFonts w:ascii="Times New Roman" w:eastAsia="Times New Roman" w:hAnsi="Times New Roman" w:cs="Times New Roman"/>
          <w:color w:val="000000"/>
          <w:sz w:val="24"/>
          <w:szCs w:val="24"/>
        </w:rPr>
        <w:t>are a measure of how well the model will perform on new data</w:t>
      </w:r>
      <w:ins w:id="165" w:author="Colleen Reid" w:date="2020-04-17T10:16:00Z">
        <w:r w:rsidR="00EB0ED8">
          <w:rPr>
            <w:rFonts w:ascii="Times New Roman" w:eastAsia="Times New Roman" w:hAnsi="Times New Roman" w:cs="Times New Roman"/>
            <w:color w:val="000000"/>
            <w:sz w:val="24"/>
            <w:szCs w:val="24"/>
          </w:rPr>
          <w:t>.</w:t>
        </w:r>
      </w:ins>
      <w:del w:id="166" w:author="Colleen Reid" w:date="2020-04-17T10:15:00Z">
        <w:r w:rsidR="0071522C" w:rsidDel="00EB0ED8">
          <w:rPr>
            <w:rFonts w:ascii="Times New Roman" w:eastAsia="Times New Roman" w:hAnsi="Times New Roman" w:cs="Times New Roman"/>
            <w:color w:val="000000"/>
            <w:sz w:val="24"/>
            <w:szCs w:val="24"/>
          </w:rPr>
          <w:delText>.</w:delText>
        </w:r>
      </w:del>
      <w:r w:rsidR="0071522C">
        <w:rPr>
          <w:rFonts w:ascii="Times New Roman" w:eastAsia="Times New Roman" w:hAnsi="Times New Roman" w:cs="Times New Roman"/>
          <w:color w:val="000000"/>
          <w:sz w:val="24"/>
          <w:szCs w:val="24"/>
        </w:rPr>
        <w:t xml:space="preserve"> </w:t>
      </w:r>
      <w:r w:rsidR="00125D3D">
        <w:rPr>
          <w:rFonts w:ascii="Times New Roman" w:eastAsia="Times New Roman" w:hAnsi="Times New Roman" w:cs="Times New Roman"/>
          <w:color w:val="000000"/>
          <w:sz w:val="24"/>
          <w:szCs w:val="24"/>
        </w:rPr>
        <w:t xml:space="preserve">The reason for </w:t>
      </w:r>
      <w:r w:rsidR="008F20E0">
        <w:rPr>
          <w:rFonts w:ascii="Times New Roman" w:eastAsia="Times New Roman" w:hAnsi="Times New Roman" w:cs="Times New Roman"/>
          <w:color w:val="000000"/>
          <w:sz w:val="24"/>
          <w:szCs w:val="24"/>
        </w:rPr>
        <w:t>using a</w:t>
      </w:r>
      <w:r w:rsidR="008A5E7F">
        <w:rPr>
          <w:rFonts w:ascii="Times New Roman" w:eastAsia="Times New Roman" w:hAnsi="Times New Roman" w:cs="Times New Roman"/>
          <w:color w:val="000000"/>
          <w:sz w:val="24"/>
          <w:szCs w:val="24"/>
        </w:rPr>
        <w:t xml:space="preserve"> completely held-out testing set is that this data was not used to inform the choice of the </w:t>
      </w:r>
      <w:r w:rsidR="00FB1B34">
        <w:rPr>
          <w:rFonts w:ascii="Times New Roman" w:eastAsia="Times New Roman" w:hAnsi="Times New Roman" w:cs="Times New Roman"/>
          <w:color w:val="000000"/>
          <w:sz w:val="24"/>
          <w:szCs w:val="24"/>
        </w:rPr>
        <w:t>model</w:t>
      </w:r>
      <w:r w:rsidR="001A5D4E">
        <w:rPr>
          <w:rFonts w:ascii="Times New Roman" w:eastAsia="Times New Roman" w:hAnsi="Times New Roman" w:cs="Times New Roman"/>
          <w:color w:val="000000"/>
          <w:sz w:val="24"/>
          <w:szCs w:val="24"/>
        </w:rPr>
        <w:t>, and therefore represents new data</w:t>
      </w:r>
      <w:r w:rsidR="002D4491">
        <w:rPr>
          <w:rFonts w:ascii="Times New Roman" w:eastAsia="Times New Roman" w:hAnsi="Times New Roman" w:cs="Times New Roman"/>
          <w:color w:val="000000"/>
          <w:sz w:val="24"/>
          <w:szCs w:val="24"/>
        </w:rPr>
        <w:t xml:space="preserve"> (in our prediction set)</w:t>
      </w:r>
      <w:r w:rsidR="001A5D4E">
        <w:rPr>
          <w:rFonts w:ascii="Times New Roman" w:eastAsia="Times New Roman" w:hAnsi="Times New Roman" w:cs="Times New Roman"/>
          <w:color w:val="000000"/>
          <w:sz w:val="24"/>
          <w:szCs w:val="24"/>
        </w:rPr>
        <w:t xml:space="preserve"> better than data that was used to develop the model.</w:t>
      </w:r>
    </w:p>
    <w:p w14:paraId="287BDE5F" w14:textId="77777777" w:rsidR="008910D9" w:rsidRDefault="004C7612" w:rsidP="00481DC8">
      <w:pPr>
        <w:widowControl w:val="0"/>
        <w:autoSpaceDE w:val="0"/>
        <w:autoSpaceDN w:val="0"/>
        <w:adjustRightInd w:val="0"/>
        <w:spacing w:after="0" w:line="240" w:lineRule="auto"/>
        <w:rPr>
          <w:ins w:id="167" w:author="Colleen Reid" w:date="2020-04-17T10:31:00Z"/>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27754">
        <w:rPr>
          <w:rFonts w:ascii="Times New Roman" w:eastAsia="Times New Roman" w:hAnsi="Times New Roman" w:cs="Times New Roman"/>
          <w:color w:val="000000"/>
          <w:sz w:val="24"/>
          <w:szCs w:val="24"/>
        </w:rPr>
        <w:t>Using 10-fold cross-validation</w:t>
      </w:r>
      <w:r w:rsidR="000623C0">
        <w:rPr>
          <w:rFonts w:ascii="Times New Roman" w:eastAsia="Times New Roman" w:hAnsi="Times New Roman" w:cs="Times New Roman"/>
          <w:color w:val="000000"/>
          <w:sz w:val="24"/>
          <w:szCs w:val="24"/>
        </w:rPr>
        <w:t xml:space="preserve"> (with no resampling)</w:t>
      </w:r>
      <w:r w:rsidR="0087052E">
        <w:rPr>
          <w:rFonts w:ascii="Times New Roman" w:eastAsia="Times New Roman" w:hAnsi="Times New Roman" w:cs="Times New Roman"/>
          <w:color w:val="000000"/>
          <w:sz w:val="24"/>
          <w:szCs w:val="24"/>
        </w:rPr>
        <w:t xml:space="preserve"> for </w:t>
      </w:r>
      <w:r w:rsidR="0022221A">
        <w:rPr>
          <w:rFonts w:ascii="Times New Roman" w:eastAsia="Times New Roman" w:hAnsi="Times New Roman" w:cs="Times New Roman"/>
          <w:color w:val="000000"/>
          <w:sz w:val="24"/>
          <w:szCs w:val="24"/>
        </w:rPr>
        <w:t xml:space="preserve">this kind of </w:t>
      </w:r>
      <w:r w:rsidR="0087052E">
        <w:rPr>
          <w:rFonts w:ascii="Times New Roman" w:eastAsia="Times New Roman" w:hAnsi="Times New Roman" w:cs="Times New Roman"/>
          <w:color w:val="000000"/>
          <w:sz w:val="24"/>
          <w:szCs w:val="24"/>
        </w:rPr>
        <w:t>land-use regression is standard practice</w:t>
      </w:r>
      <w:r w:rsidR="00E07EA5">
        <w:rPr>
          <w:rFonts w:ascii="Times New Roman" w:eastAsia="Times New Roman" w:hAnsi="Times New Roman" w:cs="Times New Roman"/>
          <w:color w:val="000000"/>
          <w:sz w:val="24"/>
          <w:szCs w:val="24"/>
        </w:rPr>
        <w:t>, as shown in Di et al. (2019)</w:t>
      </w:r>
      <w:r w:rsidR="000623C0">
        <w:rPr>
          <w:rFonts w:ascii="Times New Roman" w:eastAsia="Times New Roman" w:hAnsi="Times New Roman" w:cs="Times New Roman"/>
          <w:color w:val="000000"/>
          <w:sz w:val="24"/>
          <w:szCs w:val="24"/>
        </w:rPr>
        <w:t xml:space="preserve"> </w:t>
      </w:r>
      <w:r w:rsidR="000623C0">
        <w:rPr>
          <w:rFonts w:ascii="Times New Roman" w:eastAsia="Times New Roman" w:hAnsi="Times New Roman" w:cs="Times New Roman"/>
          <w:color w:val="000000"/>
          <w:sz w:val="24"/>
          <w:szCs w:val="24"/>
        </w:rPr>
        <w:fldChar w:fldCharType="begin"/>
      </w:r>
      <w:r w:rsidR="00692935">
        <w:rPr>
          <w:rFonts w:ascii="Times New Roman" w:eastAsia="Times New Roman" w:hAnsi="Times New Roman" w:cs="Times New Roman"/>
          <w:color w:val="000000"/>
          <w:sz w:val="24"/>
          <w:szCs w:val="24"/>
        </w:rPr>
        <w:instrText xml:space="preserve"> ADDIN ZOTERO_ITEM CSL_CITATION {"citationID":"DF40LxEV","properties":{"formattedCitation":"[1]","plainCitation":"[1]","noteIndex":0},"citationItems":[{"id":760,"uris":["http://zotero.org/users/5149340/items/8MFCUNMS"],"uri":["http://zotero.org/users/5149340/items/8MFCUNMS"],"itemData":{"id":760,"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International","language":"en","page":"13","source":"Zotero","title":"An ensemble-based model of PM2.5 concentration across the contiguous United States with high spatiotemporal resolution","author":[{"family":"Di","given":"Qian"}],"issued":{"date-parts":[["2019"]]}}}],"schema":"https://github.com/citation-style-language/schema/raw/master/csl-citation.json"} </w:instrText>
      </w:r>
      <w:r w:rsidR="000623C0">
        <w:rPr>
          <w:rFonts w:ascii="Times New Roman" w:eastAsia="Times New Roman" w:hAnsi="Times New Roman" w:cs="Times New Roman"/>
          <w:color w:val="000000"/>
          <w:sz w:val="24"/>
          <w:szCs w:val="24"/>
        </w:rPr>
        <w:fldChar w:fldCharType="separate"/>
      </w:r>
      <w:r w:rsidR="00692935" w:rsidRPr="00692935">
        <w:rPr>
          <w:rFonts w:ascii="Times New Roman" w:hAnsi="Times New Roman" w:cs="Times New Roman"/>
          <w:sz w:val="24"/>
        </w:rPr>
        <w:t>[1]</w:t>
      </w:r>
      <w:r w:rsidR="000623C0">
        <w:rPr>
          <w:rFonts w:ascii="Times New Roman" w:eastAsia="Times New Roman" w:hAnsi="Times New Roman" w:cs="Times New Roman"/>
          <w:color w:val="000000"/>
          <w:sz w:val="24"/>
          <w:szCs w:val="24"/>
        </w:rPr>
        <w:fldChar w:fldCharType="end"/>
      </w:r>
      <w:r w:rsidR="0087052E">
        <w:rPr>
          <w:rFonts w:ascii="Times New Roman" w:eastAsia="Times New Roman" w:hAnsi="Times New Roman" w:cs="Times New Roman"/>
          <w:color w:val="000000"/>
          <w:sz w:val="24"/>
          <w:szCs w:val="24"/>
        </w:rPr>
        <w:t xml:space="preserve">. </w:t>
      </w:r>
      <w:del w:id="168" w:author="Colleen Reid" w:date="2020-04-17T10:18:00Z">
        <w:r w:rsidR="00571082" w:rsidDel="00EB0ED8">
          <w:rPr>
            <w:rFonts w:ascii="Times New Roman" w:eastAsia="Times New Roman" w:hAnsi="Times New Roman" w:cs="Times New Roman"/>
            <w:color w:val="000000"/>
            <w:sz w:val="24"/>
            <w:szCs w:val="24"/>
          </w:rPr>
          <w:delText xml:space="preserve">However, </w:delText>
        </w:r>
      </w:del>
      <w:del w:id="169" w:author="Colleen Reid" w:date="2020-04-17T10:17:00Z">
        <w:r w:rsidR="00300796" w:rsidDel="00EB0ED8">
          <w:rPr>
            <w:rFonts w:ascii="Times New Roman" w:eastAsia="Times New Roman" w:hAnsi="Times New Roman" w:cs="Times New Roman"/>
            <w:color w:val="000000"/>
            <w:sz w:val="24"/>
            <w:szCs w:val="24"/>
          </w:rPr>
          <w:delText xml:space="preserve">for our purposes, </w:delText>
        </w:r>
      </w:del>
      <w:ins w:id="170" w:author="Colleen Reid" w:date="2020-04-17T10:18:00Z">
        <w:r w:rsidR="00EB0ED8">
          <w:rPr>
            <w:rFonts w:ascii="Times New Roman" w:eastAsia="Times New Roman" w:hAnsi="Times New Roman" w:cs="Times New Roman"/>
            <w:color w:val="000000"/>
            <w:sz w:val="24"/>
            <w:szCs w:val="24"/>
          </w:rPr>
          <w:t>R</w:t>
        </w:r>
      </w:ins>
      <w:del w:id="171" w:author="Colleen Reid" w:date="2020-04-17T10:18:00Z">
        <w:r w:rsidR="00BD61E9" w:rsidDel="00EB0ED8">
          <w:rPr>
            <w:rFonts w:ascii="Times New Roman" w:eastAsia="Times New Roman" w:hAnsi="Times New Roman" w:cs="Times New Roman"/>
            <w:color w:val="000000"/>
            <w:sz w:val="24"/>
            <w:szCs w:val="24"/>
          </w:rPr>
          <w:delText>r</w:delText>
        </w:r>
      </w:del>
      <w:r w:rsidR="00BD61E9">
        <w:rPr>
          <w:rFonts w:ascii="Times New Roman" w:eastAsia="Times New Roman" w:hAnsi="Times New Roman" w:cs="Times New Roman"/>
          <w:color w:val="000000"/>
          <w:sz w:val="24"/>
          <w:szCs w:val="24"/>
        </w:rPr>
        <w:t>andomly selecting data points for each of the cross-validation folds</w:t>
      </w:r>
      <w:ins w:id="172" w:author="Colleen Reid" w:date="2020-04-17T10:18:00Z">
        <w:r w:rsidR="00EB0ED8">
          <w:rPr>
            <w:rFonts w:ascii="Times New Roman" w:eastAsia="Times New Roman" w:hAnsi="Times New Roman" w:cs="Times New Roman"/>
            <w:color w:val="000000"/>
            <w:sz w:val="24"/>
            <w:szCs w:val="24"/>
          </w:rPr>
          <w:t>, however,</w:t>
        </w:r>
      </w:ins>
      <w:r w:rsidR="00BD61E9">
        <w:rPr>
          <w:rFonts w:ascii="Times New Roman" w:eastAsia="Times New Roman" w:hAnsi="Times New Roman" w:cs="Times New Roman"/>
          <w:color w:val="000000"/>
          <w:sz w:val="24"/>
          <w:szCs w:val="24"/>
        </w:rPr>
        <w:t xml:space="preserve"> violates </w:t>
      </w:r>
      <w:r w:rsidR="008A5DC5">
        <w:rPr>
          <w:rFonts w:ascii="Times New Roman" w:eastAsia="Times New Roman" w:hAnsi="Times New Roman" w:cs="Times New Roman"/>
          <w:color w:val="000000"/>
          <w:sz w:val="24"/>
          <w:szCs w:val="24"/>
        </w:rPr>
        <w:t>the assumption of independence between folds because</w:t>
      </w:r>
      <w:r w:rsidR="002E4030">
        <w:rPr>
          <w:rFonts w:ascii="Times New Roman" w:eastAsia="Times New Roman" w:hAnsi="Times New Roman" w:cs="Times New Roman"/>
          <w:color w:val="000000"/>
          <w:sz w:val="24"/>
          <w:szCs w:val="24"/>
        </w:rPr>
        <w:t xml:space="preserve"> </w:t>
      </w:r>
      <w:del w:id="173" w:author="Colleen Reid" w:date="2020-04-17T10:18:00Z">
        <w:r w:rsidR="00375AA9" w:rsidDel="00EB0ED8">
          <w:rPr>
            <w:rFonts w:ascii="Times New Roman" w:eastAsia="Times New Roman" w:hAnsi="Times New Roman" w:cs="Times New Roman"/>
            <w:color w:val="000000"/>
            <w:sz w:val="24"/>
            <w:szCs w:val="24"/>
          </w:rPr>
          <w:delText>we have</w:delText>
        </w:r>
      </w:del>
      <w:ins w:id="174" w:author="Colleen Reid" w:date="2020-04-17T10:18:00Z">
        <w:r w:rsidR="00EB0ED8">
          <w:rPr>
            <w:rFonts w:ascii="Times New Roman" w:eastAsia="Times New Roman" w:hAnsi="Times New Roman" w:cs="Times New Roman"/>
            <w:color w:val="000000"/>
            <w:sz w:val="24"/>
            <w:szCs w:val="24"/>
          </w:rPr>
          <w:t>of</w:t>
        </w:r>
      </w:ins>
      <w:r w:rsidR="00375AA9">
        <w:rPr>
          <w:rFonts w:ascii="Times New Roman" w:eastAsia="Times New Roman" w:hAnsi="Times New Roman" w:cs="Times New Roman"/>
          <w:color w:val="000000"/>
          <w:sz w:val="24"/>
          <w:szCs w:val="24"/>
        </w:rPr>
        <w:t xml:space="preserve"> repeated </w:t>
      </w:r>
      <w:r w:rsidR="00566E86">
        <w:rPr>
          <w:rFonts w:ascii="Times New Roman" w:eastAsia="Times New Roman" w:hAnsi="Times New Roman" w:cs="Times New Roman"/>
          <w:color w:val="000000"/>
          <w:sz w:val="24"/>
          <w:szCs w:val="24"/>
        </w:rPr>
        <w:t>observations</w:t>
      </w:r>
      <w:r w:rsidR="00195BD3">
        <w:rPr>
          <w:rFonts w:ascii="Times New Roman" w:eastAsia="Times New Roman" w:hAnsi="Times New Roman" w:cs="Times New Roman"/>
          <w:color w:val="000000"/>
          <w:sz w:val="24"/>
          <w:szCs w:val="24"/>
        </w:rPr>
        <w:t xml:space="preserve"> (on different days)</w:t>
      </w:r>
      <w:r w:rsidR="00375AA9">
        <w:rPr>
          <w:rFonts w:ascii="Times New Roman" w:eastAsia="Times New Roman" w:hAnsi="Times New Roman" w:cs="Times New Roman"/>
          <w:color w:val="000000"/>
          <w:sz w:val="24"/>
          <w:szCs w:val="24"/>
        </w:rPr>
        <w:t xml:space="preserve"> from the same locations</w:t>
      </w:r>
      <w:r w:rsidR="00393EA4">
        <w:rPr>
          <w:rFonts w:ascii="Times New Roman" w:eastAsia="Times New Roman" w:hAnsi="Times New Roman" w:cs="Times New Roman"/>
          <w:color w:val="000000"/>
          <w:sz w:val="24"/>
          <w:szCs w:val="24"/>
        </w:rPr>
        <w:t xml:space="preserve"> (</w:t>
      </w:r>
      <w:r w:rsidR="00393EA4" w:rsidRPr="009B1478">
        <w:rPr>
          <w:rFonts w:ascii="Times New Roman" w:eastAsia="Times New Roman" w:hAnsi="Times New Roman" w:cs="Times New Roman"/>
          <w:color w:val="000000"/>
          <w:sz w:val="24"/>
          <w:szCs w:val="24"/>
        </w:rPr>
        <w:t>P</w:t>
      </w:r>
      <w:r w:rsidR="00393EA4">
        <w:rPr>
          <w:rFonts w:ascii="Times New Roman" w:eastAsia="Times New Roman" w:hAnsi="Times New Roman" w:cs="Times New Roman"/>
          <w:color w:val="000000"/>
          <w:sz w:val="24"/>
          <w:szCs w:val="24"/>
        </w:rPr>
        <w:t>M</w:t>
      </w:r>
      <w:r w:rsidR="00393EA4" w:rsidRPr="009B1478">
        <w:rPr>
          <w:rFonts w:ascii="Times New Roman" w:eastAsia="Times New Roman" w:hAnsi="Times New Roman" w:cs="Times New Roman"/>
          <w:color w:val="000000"/>
          <w:sz w:val="24"/>
          <w:szCs w:val="24"/>
          <w:vertAlign w:val="subscript"/>
        </w:rPr>
        <w:t>2.5</w:t>
      </w:r>
      <w:r w:rsidR="00393EA4">
        <w:rPr>
          <w:rFonts w:ascii="Times New Roman" w:eastAsia="Times New Roman" w:hAnsi="Times New Roman" w:cs="Times New Roman"/>
          <w:color w:val="000000"/>
          <w:sz w:val="24"/>
          <w:szCs w:val="24"/>
          <w:vertAlign w:val="subscript"/>
        </w:rPr>
        <w:t xml:space="preserve"> </w:t>
      </w:r>
      <w:r w:rsidR="00393EA4">
        <w:rPr>
          <w:rFonts w:ascii="Times New Roman" w:eastAsia="Times New Roman" w:hAnsi="Times New Roman" w:cs="Times New Roman"/>
          <w:color w:val="000000"/>
          <w:sz w:val="24"/>
          <w:szCs w:val="24"/>
        </w:rPr>
        <w:t>sensor locations)</w:t>
      </w:r>
      <w:del w:id="175" w:author="Colleen Reid" w:date="2020-04-17T10:18:00Z">
        <w:r w:rsidR="00B81D19" w:rsidDel="00EB0ED8">
          <w:rPr>
            <w:rFonts w:ascii="Times New Roman" w:eastAsia="Times New Roman" w:hAnsi="Times New Roman" w:cs="Times New Roman"/>
            <w:color w:val="000000"/>
            <w:sz w:val="24"/>
            <w:szCs w:val="24"/>
          </w:rPr>
          <w:delText xml:space="preserve"> in our dataset</w:delText>
        </w:r>
      </w:del>
      <w:r w:rsidR="00B81D19">
        <w:rPr>
          <w:rFonts w:ascii="Times New Roman" w:eastAsia="Times New Roman" w:hAnsi="Times New Roman" w:cs="Times New Roman"/>
          <w:color w:val="000000"/>
          <w:sz w:val="24"/>
          <w:szCs w:val="24"/>
        </w:rPr>
        <w:t>. Thus</w:t>
      </w:r>
      <w:commentRangeStart w:id="176"/>
      <w:r w:rsidR="00B81D19">
        <w:rPr>
          <w:rFonts w:ascii="Times New Roman" w:eastAsia="Times New Roman" w:hAnsi="Times New Roman" w:cs="Times New Roman"/>
          <w:color w:val="000000"/>
          <w:sz w:val="24"/>
          <w:szCs w:val="24"/>
        </w:rPr>
        <w:t xml:space="preserve">, </w:t>
      </w:r>
      <w:r w:rsidR="00A8768D">
        <w:rPr>
          <w:rFonts w:ascii="Times New Roman" w:eastAsia="Times New Roman" w:hAnsi="Times New Roman" w:cs="Times New Roman"/>
          <w:color w:val="000000"/>
          <w:sz w:val="24"/>
          <w:szCs w:val="24"/>
        </w:rPr>
        <w:t xml:space="preserve">spatial </w:t>
      </w:r>
      <w:r w:rsidR="005B2018">
        <w:rPr>
          <w:rFonts w:ascii="Times New Roman" w:eastAsia="Times New Roman" w:hAnsi="Times New Roman" w:cs="Times New Roman"/>
          <w:color w:val="000000"/>
          <w:sz w:val="24"/>
          <w:szCs w:val="24"/>
        </w:rPr>
        <w:t xml:space="preserve">block cross-validation </w:t>
      </w:r>
      <w:commentRangeEnd w:id="176"/>
      <w:r w:rsidR="00EB0ED8">
        <w:rPr>
          <w:rStyle w:val="CommentReference"/>
        </w:rPr>
        <w:commentReference w:id="176"/>
      </w:r>
      <w:r w:rsidR="005B2018">
        <w:rPr>
          <w:rFonts w:ascii="Times New Roman" w:eastAsia="Times New Roman" w:hAnsi="Times New Roman" w:cs="Times New Roman"/>
          <w:color w:val="000000"/>
          <w:sz w:val="24"/>
          <w:szCs w:val="24"/>
        </w:rPr>
        <w:t xml:space="preserve">is a more appropriate </w:t>
      </w:r>
      <w:r w:rsidR="00524C59">
        <w:rPr>
          <w:rFonts w:ascii="Times New Roman" w:eastAsia="Times New Roman" w:hAnsi="Times New Roman" w:cs="Times New Roman"/>
          <w:color w:val="000000"/>
          <w:sz w:val="24"/>
          <w:szCs w:val="24"/>
        </w:rPr>
        <w:t xml:space="preserve">tool for evaluating the accuracy of our model </w:t>
      </w:r>
      <w:r w:rsidR="00D3773B">
        <w:rPr>
          <w:rFonts w:ascii="Times New Roman" w:eastAsia="Times New Roman" w:hAnsi="Times New Roman" w:cs="Times New Roman"/>
          <w:color w:val="000000"/>
          <w:sz w:val="24"/>
          <w:szCs w:val="24"/>
        </w:rPr>
        <w:t>when</w:t>
      </w:r>
      <w:r w:rsidR="00265928">
        <w:rPr>
          <w:rFonts w:ascii="Times New Roman" w:eastAsia="Times New Roman" w:hAnsi="Times New Roman" w:cs="Times New Roman"/>
          <w:color w:val="000000"/>
          <w:sz w:val="24"/>
          <w:szCs w:val="24"/>
        </w:rPr>
        <w:t xml:space="preserve"> predicting </w:t>
      </w:r>
      <w:r w:rsidR="00265928" w:rsidRPr="009B1478">
        <w:rPr>
          <w:rFonts w:ascii="Times New Roman" w:eastAsia="Times New Roman" w:hAnsi="Times New Roman" w:cs="Times New Roman"/>
          <w:color w:val="000000"/>
          <w:sz w:val="24"/>
          <w:szCs w:val="24"/>
        </w:rPr>
        <w:t>P</w:t>
      </w:r>
      <w:r w:rsidR="00265928">
        <w:rPr>
          <w:rFonts w:ascii="Times New Roman" w:eastAsia="Times New Roman" w:hAnsi="Times New Roman" w:cs="Times New Roman"/>
          <w:color w:val="000000"/>
          <w:sz w:val="24"/>
          <w:szCs w:val="24"/>
        </w:rPr>
        <w:t>M</w:t>
      </w:r>
      <w:r w:rsidR="00265928" w:rsidRPr="009B1478">
        <w:rPr>
          <w:rFonts w:ascii="Times New Roman" w:eastAsia="Times New Roman" w:hAnsi="Times New Roman" w:cs="Times New Roman"/>
          <w:color w:val="000000"/>
          <w:sz w:val="24"/>
          <w:szCs w:val="24"/>
          <w:vertAlign w:val="subscript"/>
        </w:rPr>
        <w:t>2.5</w:t>
      </w:r>
      <w:r w:rsidR="00265928">
        <w:rPr>
          <w:rFonts w:ascii="Times New Roman" w:eastAsia="Times New Roman" w:hAnsi="Times New Roman" w:cs="Times New Roman"/>
          <w:color w:val="000000"/>
          <w:sz w:val="24"/>
          <w:szCs w:val="24"/>
          <w:vertAlign w:val="subscript"/>
        </w:rPr>
        <w:t xml:space="preserve"> </w:t>
      </w:r>
      <w:r w:rsidR="00265928">
        <w:rPr>
          <w:rFonts w:ascii="Times New Roman" w:eastAsia="Times New Roman" w:hAnsi="Times New Roman" w:cs="Times New Roman"/>
          <w:color w:val="000000"/>
          <w:sz w:val="24"/>
          <w:szCs w:val="24"/>
        </w:rPr>
        <w:t>at new locations</w:t>
      </w:r>
      <w:r w:rsidR="000F7393">
        <w:rPr>
          <w:rFonts w:ascii="Times New Roman" w:eastAsia="Times New Roman" w:hAnsi="Times New Roman" w:cs="Times New Roman"/>
          <w:color w:val="000000"/>
          <w:sz w:val="24"/>
          <w:szCs w:val="24"/>
        </w:rPr>
        <w:t xml:space="preserve"> </w:t>
      </w:r>
      <w:r w:rsidR="000F7393">
        <w:rPr>
          <w:rFonts w:ascii="Times New Roman" w:eastAsia="Times New Roman" w:hAnsi="Times New Roman" w:cs="Times New Roman"/>
          <w:color w:val="000000"/>
          <w:sz w:val="24"/>
          <w:szCs w:val="24"/>
        </w:rPr>
        <w:fldChar w:fldCharType="begin"/>
      </w:r>
      <w:r w:rsidR="00692935">
        <w:rPr>
          <w:rFonts w:ascii="Times New Roman" w:eastAsia="Times New Roman" w:hAnsi="Times New Roman" w:cs="Times New Roman"/>
          <w:color w:val="000000"/>
          <w:sz w:val="24"/>
          <w:szCs w:val="24"/>
        </w:rPr>
        <w:instrText xml:space="preserve"> ADDIN ZOTERO_ITEM CSL_CITATION {"citationID":"oNsVxRp2","properties":{"formattedCitation":"[2]","plainCitation":"[2]","noteIndex":0},"citationItems":[{"id":487,"uris":["http://zotero.org/users/5149340/items/RU4LI4KR"],"uri":["http://zotero.org/users/5149340/items/RU4LI4KR"],"itemData":{"id":487,"type":"article-journal","container-title":"Ecography","DOI":"10.1111/ecog.02881","ISSN":"09067590","issue":"8","journalAbbreviation":"Ecography","language":"en","page":"913-929","source":"DOI.org (Crossref)","title":"Cross-validation strategies for data with temporal, spatial, hierarchical, or phylogenetic structure","volume":"40","author":[{"family":"Roberts","given":"David R."},{"family":"Bahn","given":"Volker"},{"family":"Ciuti","given":"Simone"},{"family":"Boyce","given":"Mark S."},{"family":"Elith","given":"Jane"},{"family":"Guillera-Arroita","given":"Gurutzeta"},{"family":"Hauenstein","given":"Severin"},{"family":"Lahoz-Monfort","given":"José J."},{"family":"Schröder","given":"Boris"},{"family":"Thuiller","given":"Wilfried"},{"family":"Warton","given":"David I."},{"family":"Wintle","given":"Brendan A."},{"family":"Hartig","given":"Florian"},{"family":"Dormann","given":"Carsten F."}],"issued":{"date-parts":[["2017",8]]}}}],"schema":"https://github.com/citation-style-language/schema/raw/master/csl-citation.json"} </w:instrText>
      </w:r>
      <w:r w:rsidR="000F7393">
        <w:rPr>
          <w:rFonts w:ascii="Times New Roman" w:eastAsia="Times New Roman" w:hAnsi="Times New Roman" w:cs="Times New Roman"/>
          <w:color w:val="000000"/>
          <w:sz w:val="24"/>
          <w:szCs w:val="24"/>
        </w:rPr>
        <w:fldChar w:fldCharType="separate"/>
      </w:r>
      <w:r w:rsidR="00692935" w:rsidRPr="00692935">
        <w:rPr>
          <w:rFonts w:ascii="Times New Roman" w:hAnsi="Times New Roman" w:cs="Times New Roman"/>
          <w:sz w:val="24"/>
        </w:rPr>
        <w:t>[2]</w:t>
      </w:r>
      <w:r w:rsidR="000F7393">
        <w:rPr>
          <w:rFonts w:ascii="Times New Roman" w:eastAsia="Times New Roman" w:hAnsi="Times New Roman" w:cs="Times New Roman"/>
          <w:color w:val="000000"/>
          <w:sz w:val="24"/>
          <w:szCs w:val="24"/>
        </w:rPr>
        <w:fldChar w:fldCharType="end"/>
      </w:r>
      <w:r w:rsidR="000F7393">
        <w:rPr>
          <w:rFonts w:ascii="Times New Roman" w:eastAsia="Times New Roman" w:hAnsi="Times New Roman" w:cs="Times New Roman"/>
          <w:color w:val="000000"/>
          <w:sz w:val="24"/>
          <w:szCs w:val="24"/>
        </w:rPr>
        <w:t>.</w:t>
      </w:r>
      <w:r w:rsidR="00B76725">
        <w:rPr>
          <w:rFonts w:ascii="Times New Roman" w:eastAsia="Times New Roman" w:hAnsi="Times New Roman" w:cs="Times New Roman"/>
          <w:color w:val="000000"/>
          <w:sz w:val="24"/>
          <w:szCs w:val="24"/>
        </w:rPr>
        <w:t xml:space="preserve"> </w:t>
      </w:r>
      <w:r w:rsidR="00153A7B">
        <w:rPr>
          <w:rFonts w:ascii="Times New Roman" w:eastAsia="Times New Roman" w:hAnsi="Times New Roman" w:cs="Times New Roman"/>
          <w:color w:val="000000"/>
          <w:sz w:val="24"/>
          <w:szCs w:val="24"/>
        </w:rPr>
        <w:t xml:space="preserve">Instead of randomly selecting data points for our testing and training sets, we </w:t>
      </w:r>
      <w:r w:rsidR="00E56D5C">
        <w:rPr>
          <w:rFonts w:ascii="Times New Roman" w:eastAsia="Times New Roman" w:hAnsi="Times New Roman" w:cs="Times New Roman"/>
          <w:color w:val="000000"/>
          <w:sz w:val="24"/>
          <w:szCs w:val="24"/>
        </w:rPr>
        <w:t>randomly select</w:t>
      </w:r>
      <w:ins w:id="177" w:author="Colleen Reid" w:date="2020-04-17T10:27:00Z">
        <w:r w:rsidR="008910D9">
          <w:rPr>
            <w:rFonts w:ascii="Times New Roman" w:eastAsia="Times New Roman" w:hAnsi="Times New Roman" w:cs="Times New Roman"/>
            <w:color w:val="000000"/>
            <w:sz w:val="24"/>
            <w:szCs w:val="24"/>
          </w:rPr>
          <w:t>ed</w:t>
        </w:r>
      </w:ins>
      <w:r w:rsidR="00E56D5C">
        <w:rPr>
          <w:rFonts w:ascii="Times New Roman" w:eastAsia="Times New Roman" w:hAnsi="Times New Roman" w:cs="Times New Roman"/>
          <w:color w:val="000000"/>
          <w:sz w:val="24"/>
          <w:szCs w:val="24"/>
        </w:rPr>
        <w:t xml:space="preserve"> </w:t>
      </w:r>
      <w:ins w:id="178" w:author="Colleen Reid" w:date="2020-04-17T10:28:00Z">
        <w:r w:rsidR="008910D9">
          <w:rPr>
            <w:rFonts w:ascii="Times New Roman" w:eastAsia="Times New Roman" w:hAnsi="Times New Roman" w:cs="Times New Roman"/>
            <w:color w:val="000000"/>
            <w:sz w:val="24"/>
            <w:szCs w:val="24"/>
          </w:rPr>
          <w:t>10% of the</w:t>
        </w:r>
      </w:ins>
      <w:ins w:id="179" w:author="Colleen Reid" w:date="2020-04-17T10:29:00Z">
        <w:r w:rsidR="008910D9">
          <w:rPr>
            <w:rFonts w:ascii="Times New Roman" w:eastAsia="Times New Roman" w:hAnsi="Times New Roman" w:cs="Times New Roman"/>
            <w:color w:val="000000"/>
            <w:sz w:val="24"/>
            <w:szCs w:val="24"/>
          </w:rPr>
          <w:t xml:space="preserve"> monitoring</w:t>
        </w:r>
      </w:ins>
      <w:ins w:id="180" w:author="Colleen Reid" w:date="2020-04-17T10:28:00Z">
        <w:r w:rsidR="008910D9">
          <w:rPr>
            <w:rFonts w:ascii="Times New Roman" w:eastAsia="Times New Roman" w:hAnsi="Times New Roman" w:cs="Times New Roman"/>
            <w:color w:val="000000"/>
            <w:sz w:val="24"/>
            <w:szCs w:val="24"/>
          </w:rPr>
          <w:t xml:space="preserve"> locations for the held-out test set</w:t>
        </w:r>
        <w:r w:rsidR="008910D9">
          <w:rPr>
            <w:rFonts w:ascii="Times New Roman" w:eastAsia="Times New Roman" w:hAnsi="Times New Roman" w:cs="Times New Roman"/>
            <w:color w:val="000000"/>
            <w:sz w:val="24"/>
            <w:szCs w:val="24"/>
          </w:rPr>
          <w:t xml:space="preserve"> monitoring </w:t>
        </w:r>
      </w:ins>
      <w:del w:id="181" w:author="Colleen Reid" w:date="2020-04-17T10:29:00Z">
        <w:r w:rsidR="00E56D5C" w:rsidDel="008910D9">
          <w:rPr>
            <w:rFonts w:ascii="Times New Roman" w:eastAsia="Times New Roman" w:hAnsi="Times New Roman" w:cs="Times New Roman"/>
            <w:color w:val="000000"/>
            <w:sz w:val="24"/>
            <w:szCs w:val="24"/>
          </w:rPr>
          <w:delText xml:space="preserve">locations </w:delText>
        </w:r>
      </w:del>
      <w:del w:id="182" w:author="Colleen Reid" w:date="2020-04-17T10:28:00Z">
        <w:r w:rsidR="00E56D5C" w:rsidDel="008910D9">
          <w:rPr>
            <w:rFonts w:ascii="Times New Roman" w:eastAsia="Times New Roman" w:hAnsi="Times New Roman" w:cs="Times New Roman"/>
            <w:color w:val="000000"/>
            <w:sz w:val="24"/>
            <w:szCs w:val="24"/>
          </w:rPr>
          <w:delText xml:space="preserve">(latitude-longitude pairs) </w:delText>
        </w:r>
        <w:r w:rsidR="00BC0D04" w:rsidDel="008910D9">
          <w:rPr>
            <w:rFonts w:ascii="Times New Roman" w:eastAsia="Times New Roman" w:hAnsi="Times New Roman" w:cs="Times New Roman"/>
            <w:color w:val="000000"/>
            <w:sz w:val="24"/>
            <w:szCs w:val="24"/>
          </w:rPr>
          <w:delText>in</w:delText>
        </w:r>
      </w:del>
      <w:del w:id="183" w:author="Colleen Reid" w:date="2020-04-17T10:29:00Z">
        <w:r w:rsidR="00BC0D04" w:rsidDel="008910D9">
          <w:rPr>
            <w:rFonts w:ascii="Times New Roman" w:eastAsia="Times New Roman" w:hAnsi="Times New Roman" w:cs="Times New Roman"/>
            <w:color w:val="000000"/>
            <w:sz w:val="24"/>
            <w:szCs w:val="24"/>
          </w:rPr>
          <w:delText xml:space="preserve"> our data set</w:delText>
        </w:r>
        <w:r w:rsidR="00BF0166" w:rsidDel="008910D9">
          <w:rPr>
            <w:rFonts w:ascii="Times New Roman" w:eastAsia="Times New Roman" w:hAnsi="Times New Roman" w:cs="Times New Roman"/>
            <w:color w:val="000000"/>
            <w:sz w:val="24"/>
            <w:szCs w:val="24"/>
          </w:rPr>
          <w:delText xml:space="preserve"> </w:delText>
        </w:r>
      </w:del>
      <w:r w:rsidR="00BF0166">
        <w:rPr>
          <w:rFonts w:ascii="Times New Roman" w:eastAsia="Times New Roman" w:hAnsi="Times New Roman" w:cs="Times New Roman"/>
          <w:color w:val="000000"/>
          <w:sz w:val="24"/>
          <w:szCs w:val="24"/>
        </w:rPr>
        <w:t xml:space="preserve">and </w:t>
      </w:r>
      <w:ins w:id="184" w:author="Colleen Reid" w:date="2020-04-17T10:29:00Z">
        <w:r w:rsidR="008910D9">
          <w:rPr>
            <w:rFonts w:ascii="Times New Roman" w:eastAsia="Times New Roman" w:hAnsi="Times New Roman" w:cs="Times New Roman"/>
            <w:color w:val="000000"/>
            <w:sz w:val="24"/>
            <w:szCs w:val="24"/>
          </w:rPr>
          <w:t>use</w:t>
        </w:r>
        <w:r w:rsidR="008910D9">
          <w:rPr>
            <w:rFonts w:ascii="Times New Roman" w:eastAsia="Times New Roman" w:hAnsi="Times New Roman" w:cs="Times New Roman"/>
            <w:color w:val="000000"/>
            <w:sz w:val="24"/>
            <w:szCs w:val="24"/>
          </w:rPr>
          <w:t>d</w:t>
        </w:r>
        <w:r w:rsidR="008910D9">
          <w:rPr>
            <w:rFonts w:ascii="Times New Roman" w:eastAsia="Times New Roman" w:hAnsi="Times New Roman" w:cs="Times New Roman"/>
            <w:color w:val="000000"/>
            <w:sz w:val="24"/>
            <w:szCs w:val="24"/>
          </w:rPr>
          <w:t xml:space="preserve"> the remaining </w:t>
        </w:r>
        <w:r w:rsidR="008910D9">
          <w:rPr>
            <w:rFonts w:ascii="Times New Roman" w:eastAsia="Times New Roman" w:hAnsi="Times New Roman" w:cs="Times New Roman"/>
            <w:color w:val="000000"/>
            <w:sz w:val="24"/>
            <w:szCs w:val="24"/>
          </w:rPr>
          <w:t>monitoring locations</w:t>
        </w:r>
        <w:r w:rsidR="008910D9">
          <w:rPr>
            <w:rFonts w:ascii="Times New Roman" w:eastAsia="Times New Roman" w:hAnsi="Times New Roman" w:cs="Times New Roman"/>
            <w:color w:val="000000"/>
            <w:sz w:val="24"/>
            <w:szCs w:val="24"/>
          </w:rPr>
          <w:t xml:space="preserve"> in </w:t>
        </w:r>
        <w:r w:rsidR="008910D9">
          <w:rPr>
            <w:rFonts w:ascii="Times New Roman" w:eastAsia="Times New Roman" w:hAnsi="Times New Roman" w:cs="Times New Roman"/>
            <w:color w:val="000000"/>
            <w:sz w:val="24"/>
            <w:szCs w:val="24"/>
          </w:rPr>
          <w:t xml:space="preserve">the testing set, </w:t>
        </w:r>
      </w:ins>
      <w:ins w:id="185" w:author="Colleen Reid" w:date="2020-04-17T10:30:00Z">
        <w:r w:rsidR="008910D9">
          <w:rPr>
            <w:rFonts w:ascii="Times New Roman" w:eastAsia="Times New Roman" w:hAnsi="Times New Roman" w:cs="Times New Roman"/>
            <w:color w:val="000000"/>
            <w:sz w:val="24"/>
            <w:szCs w:val="24"/>
          </w:rPr>
          <w:t xml:space="preserve">also ensuring that all observations from each monitoring location were in the same fold. </w:t>
        </w:r>
      </w:ins>
      <w:del w:id="186" w:author="Colleen Reid" w:date="2020-04-17T10:30:00Z">
        <w:r w:rsidR="00BF0166" w:rsidDel="008910D9">
          <w:rPr>
            <w:rFonts w:ascii="Times New Roman" w:eastAsia="Times New Roman" w:hAnsi="Times New Roman" w:cs="Times New Roman"/>
            <w:color w:val="000000"/>
            <w:sz w:val="24"/>
            <w:szCs w:val="24"/>
          </w:rPr>
          <w:delText xml:space="preserve">allocate all observations from </w:delText>
        </w:r>
        <w:r w:rsidR="00AE2B4E" w:rsidDel="008910D9">
          <w:rPr>
            <w:rFonts w:ascii="Times New Roman" w:eastAsia="Times New Roman" w:hAnsi="Times New Roman" w:cs="Times New Roman"/>
            <w:color w:val="000000"/>
            <w:sz w:val="24"/>
            <w:szCs w:val="24"/>
          </w:rPr>
          <w:delText>a</w:delText>
        </w:r>
        <w:r w:rsidR="00BF0166" w:rsidDel="008910D9">
          <w:rPr>
            <w:rFonts w:ascii="Times New Roman" w:eastAsia="Times New Roman" w:hAnsi="Times New Roman" w:cs="Times New Roman"/>
            <w:color w:val="000000"/>
            <w:sz w:val="24"/>
            <w:szCs w:val="24"/>
          </w:rPr>
          <w:delText xml:space="preserve"> location to the same fold</w:delText>
        </w:r>
        <w:r w:rsidR="00BC0D04" w:rsidDel="008910D9">
          <w:rPr>
            <w:rFonts w:ascii="Times New Roman" w:eastAsia="Times New Roman" w:hAnsi="Times New Roman" w:cs="Times New Roman"/>
            <w:color w:val="000000"/>
            <w:sz w:val="24"/>
            <w:szCs w:val="24"/>
          </w:rPr>
          <w:delText xml:space="preserve">. </w:delText>
        </w:r>
        <w:r w:rsidR="00B844CF" w:rsidDel="008910D9">
          <w:rPr>
            <w:rFonts w:ascii="Times New Roman" w:eastAsia="Times New Roman" w:hAnsi="Times New Roman" w:cs="Times New Roman"/>
            <w:color w:val="000000"/>
            <w:sz w:val="24"/>
            <w:szCs w:val="24"/>
          </w:rPr>
          <w:delText>Specifically: we first select</w:delText>
        </w:r>
      </w:del>
      <w:del w:id="187" w:author="Colleen Reid" w:date="2020-04-17T10:28:00Z">
        <w:r w:rsidR="00B844CF" w:rsidDel="008910D9">
          <w:rPr>
            <w:rFonts w:ascii="Times New Roman" w:eastAsia="Times New Roman" w:hAnsi="Times New Roman" w:cs="Times New Roman"/>
            <w:color w:val="000000"/>
            <w:sz w:val="24"/>
            <w:szCs w:val="24"/>
          </w:rPr>
          <w:delText xml:space="preserve"> 10% of the locations for the held-out test set</w:delText>
        </w:r>
      </w:del>
      <w:del w:id="188" w:author="Colleen Reid" w:date="2020-04-17T10:30:00Z">
        <w:r w:rsidR="00B844CF" w:rsidDel="008910D9">
          <w:rPr>
            <w:rFonts w:ascii="Times New Roman" w:eastAsia="Times New Roman" w:hAnsi="Times New Roman" w:cs="Times New Roman"/>
            <w:color w:val="000000"/>
            <w:sz w:val="24"/>
            <w:szCs w:val="24"/>
          </w:rPr>
          <w:delText xml:space="preserve">, then use the remaining data in 10-fold cross-validation </w:delText>
        </w:r>
        <w:r w:rsidR="008C44CF" w:rsidDel="008910D9">
          <w:rPr>
            <w:rFonts w:ascii="Times New Roman" w:eastAsia="Times New Roman" w:hAnsi="Times New Roman" w:cs="Times New Roman"/>
            <w:color w:val="000000"/>
            <w:sz w:val="24"/>
            <w:szCs w:val="24"/>
          </w:rPr>
          <w:delText>for t</w:delText>
        </w:r>
        <w:r w:rsidR="00FD45ED" w:rsidDel="008910D9">
          <w:rPr>
            <w:rFonts w:ascii="Times New Roman" w:eastAsia="Times New Roman" w:hAnsi="Times New Roman" w:cs="Times New Roman"/>
            <w:color w:val="000000"/>
            <w:sz w:val="24"/>
            <w:szCs w:val="24"/>
          </w:rPr>
          <w:delText xml:space="preserve">raining the model. </w:delText>
        </w:r>
      </w:del>
      <w:r w:rsidR="00640D5B">
        <w:rPr>
          <w:rFonts w:ascii="Times New Roman" w:eastAsia="Times New Roman" w:hAnsi="Times New Roman" w:cs="Times New Roman"/>
          <w:color w:val="000000"/>
          <w:sz w:val="24"/>
          <w:szCs w:val="24"/>
        </w:rPr>
        <w:t xml:space="preserve">We refer to </w:t>
      </w:r>
      <w:r w:rsidR="00403D44">
        <w:rPr>
          <w:rFonts w:ascii="Times New Roman" w:eastAsia="Times New Roman" w:hAnsi="Times New Roman" w:cs="Times New Roman"/>
          <w:color w:val="000000"/>
          <w:sz w:val="24"/>
          <w:szCs w:val="24"/>
        </w:rPr>
        <w:t xml:space="preserve">the model and results generated using this procedure as the spatial-folds model and results. </w:t>
      </w:r>
      <w:r w:rsidR="00DF52C6">
        <w:rPr>
          <w:rFonts w:ascii="Times New Roman" w:eastAsia="Times New Roman" w:hAnsi="Times New Roman" w:cs="Times New Roman"/>
          <w:color w:val="000000"/>
          <w:sz w:val="24"/>
          <w:szCs w:val="24"/>
        </w:rPr>
        <w:t>For comparison</w:t>
      </w:r>
      <w:ins w:id="189" w:author="Colleen Reid" w:date="2020-04-17T10:30:00Z">
        <w:r w:rsidR="008910D9">
          <w:rPr>
            <w:rFonts w:ascii="Times New Roman" w:eastAsia="Times New Roman" w:hAnsi="Times New Roman" w:cs="Times New Roman"/>
            <w:color w:val="000000"/>
            <w:sz w:val="24"/>
            <w:szCs w:val="24"/>
          </w:rPr>
          <w:t xml:space="preserve"> to previous studies that used random observations in t</w:t>
        </w:r>
      </w:ins>
      <w:ins w:id="190" w:author="Colleen Reid" w:date="2020-04-17T10:31:00Z">
        <w:r w:rsidR="008910D9">
          <w:rPr>
            <w:rFonts w:ascii="Times New Roman" w:eastAsia="Times New Roman" w:hAnsi="Times New Roman" w:cs="Times New Roman"/>
            <w:color w:val="000000"/>
            <w:sz w:val="24"/>
            <w:szCs w:val="24"/>
          </w:rPr>
          <w:t>heir folds rather than clustering spatially</w:t>
        </w:r>
      </w:ins>
      <w:r w:rsidR="00DF52C6">
        <w:rPr>
          <w:rFonts w:ascii="Times New Roman" w:eastAsia="Times New Roman" w:hAnsi="Times New Roman" w:cs="Times New Roman"/>
          <w:color w:val="000000"/>
          <w:sz w:val="24"/>
          <w:szCs w:val="24"/>
        </w:rPr>
        <w:t xml:space="preserve">, we ran a sensitivity analysis using </w:t>
      </w:r>
      <w:r w:rsidR="006478B9">
        <w:rPr>
          <w:rFonts w:ascii="Times New Roman" w:eastAsia="Times New Roman" w:hAnsi="Times New Roman" w:cs="Times New Roman"/>
          <w:color w:val="000000"/>
          <w:sz w:val="24"/>
          <w:szCs w:val="24"/>
        </w:rPr>
        <w:t>random (non-spatial) folds</w:t>
      </w:r>
      <w:ins w:id="191" w:author="Colleen Reid" w:date="2020-04-17T10:31:00Z">
        <w:r w:rsidR="008910D9">
          <w:rPr>
            <w:rFonts w:ascii="Times New Roman" w:eastAsia="Times New Roman" w:hAnsi="Times New Roman" w:cs="Times New Roman"/>
            <w:color w:val="000000"/>
            <w:sz w:val="24"/>
            <w:szCs w:val="24"/>
          </w:rPr>
          <w:t xml:space="preserve">, referring to these </w:t>
        </w:r>
      </w:ins>
      <w:del w:id="192" w:author="Colleen Reid" w:date="2020-04-17T10:31:00Z">
        <w:r w:rsidR="006478B9" w:rsidDel="008910D9">
          <w:rPr>
            <w:rFonts w:ascii="Times New Roman" w:eastAsia="Times New Roman" w:hAnsi="Times New Roman" w:cs="Times New Roman"/>
            <w:color w:val="000000"/>
            <w:sz w:val="24"/>
            <w:szCs w:val="24"/>
          </w:rPr>
          <w:delText>. We refer to the associated model and results</w:delText>
        </w:r>
      </w:del>
      <w:r w:rsidR="006478B9">
        <w:rPr>
          <w:rFonts w:ascii="Times New Roman" w:eastAsia="Times New Roman" w:hAnsi="Times New Roman" w:cs="Times New Roman"/>
          <w:color w:val="000000"/>
          <w:sz w:val="24"/>
          <w:szCs w:val="24"/>
        </w:rPr>
        <w:t xml:space="preserve"> as the random-folds</w:t>
      </w:r>
      <w:r w:rsidR="00AD1CC9">
        <w:rPr>
          <w:rFonts w:ascii="Times New Roman" w:eastAsia="Times New Roman" w:hAnsi="Times New Roman" w:cs="Times New Roman"/>
          <w:color w:val="000000"/>
          <w:sz w:val="24"/>
          <w:szCs w:val="24"/>
        </w:rPr>
        <w:t xml:space="preserve"> model and results.</w:t>
      </w:r>
      <w:r w:rsidR="001A1F09">
        <w:rPr>
          <w:rFonts w:ascii="Times New Roman" w:eastAsia="Times New Roman" w:hAnsi="Times New Roman" w:cs="Times New Roman"/>
          <w:color w:val="000000"/>
          <w:sz w:val="24"/>
          <w:szCs w:val="24"/>
        </w:rPr>
        <w:t xml:space="preserve"> </w:t>
      </w:r>
    </w:p>
    <w:p w14:paraId="651ACD9F" w14:textId="664619FD" w:rsidR="009B1478" w:rsidRDefault="008910D9" w:rsidP="008910D9">
      <w:pPr>
        <w:widowControl w:val="0"/>
        <w:autoSpaceDE w:val="0"/>
        <w:autoSpaceDN w:val="0"/>
        <w:adjustRightInd w:val="0"/>
        <w:spacing w:after="0" w:line="240" w:lineRule="auto"/>
        <w:rPr>
          <w:rFonts w:ascii="Times New Roman" w:eastAsia="Times New Roman" w:hAnsi="Times New Roman" w:cs="Times New Roman"/>
          <w:color w:val="000000"/>
          <w:sz w:val="24"/>
          <w:szCs w:val="24"/>
        </w:rPr>
      </w:pPr>
      <w:moveToRangeStart w:id="193" w:author="Colleen Reid" w:date="2020-04-17T10:32:00Z" w:name="move38011985"/>
      <w:moveTo w:id="194" w:author="Colleen Reid" w:date="2020-04-17T10:32:00Z">
        <w:r w:rsidRPr="009B1478">
          <w:rPr>
            <w:rFonts w:ascii="Times New Roman" w:eastAsia="Times New Roman" w:hAnsi="Times New Roman" w:cs="Times New Roman"/>
            <w:color w:val="000000"/>
            <w:sz w:val="24"/>
            <w:szCs w:val="24"/>
          </w:rPr>
          <w:t xml:space="preserve">We use the metrics root-mean-squared error (RMSE) and </w:t>
        </w:r>
        <w:r>
          <w:rPr>
            <w:rFonts w:ascii="Times New Roman" w:eastAsia="Times New Roman" w:hAnsi="Times New Roman" w:cs="Times New Roman"/>
            <w:color w:val="000000"/>
            <w:sz w:val="24"/>
            <w:szCs w:val="24"/>
          </w:rPr>
          <w:t>R</w:t>
        </w:r>
        <w:r w:rsidRPr="009B1478">
          <w:rPr>
            <w:rFonts w:ascii="Times New Roman" w:eastAsia="Times New Roman" w:hAnsi="Times New Roman" w:cs="Times New Roman"/>
            <w:color w:val="000000"/>
            <w:sz w:val="24"/>
            <w:szCs w:val="24"/>
            <w:vertAlign w:val="superscript"/>
          </w:rPr>
          <w:t>2</w:t>
        </w:r>
        <w:r w:rsidRPr="009B1478">
          <w:rPr>
            <w:rFonts w:ascii="Times New Roman" w:eastAsia="Times New Roman" w:hAnsi="Times New Roman" w:cs="Times New Roman"/>
            <w:color w:val="000000"/>
            <w:sz w:val="24"/>
            <w:szCs w:val="24"/>
          </w:rPr>
          <w:t xml:space="preserve"> to report accuracy</w:t>
        </w:r>
      </w:moveTo>
      <w:ins w:id="195" w:author="Colleen Reid" w:date="2020-04-17T10:32:00Z">
        <w:r>
          <w:rPr>
            <w:rFonts w:ascii="Times New Roman" w:eastAsia="Times New Roman" w:hAnsi="Times New Roman" w:cs="Times New Roman"/>
            <w:color w:val="000000"/>
            <w:sz w:val="24"/>
            <w:szCs w:val="24"/>
          </w:rPr>
          <w:t>, for both the 10-fold cross-validatio</w:t>
        </w:r>
      </w:ins>
      <w:ins w:id="196" w:author="Colleen Reid" w:date="2020-04-17T10:33:00Z">
        <w:r>
          <w:rPr>
            <w:rFonts w:ascii="Times New Roman" w:eastAsia="Times New Roman" w:hAnsi="Times New Roman" w:cs="Times New Roman"/>
            <w:color w:val="000000"/>
            <w:sz w:val="24"/>
            <w:szCs w:val="24"/>
          </w:rPr>
          <w:t xml:space="preserve">n and for the left-out testing data </w:t>
        </w:r>
        <w:proofErr w:type="spellStart"/>
        <w:r>
          <w:rPr>
            <w:rFonts w:ascii="Times New Roman" w:eastAsia="Times New Roman" w:hAnsi="Times New Roman" w:cs="Times New Roman"/>
            <w:color w:val="000000"/>
            <w:sz w:val="24"/>
            <w:szCs w:val="24"/>
          </w:rPr>
          <w:t>set</w:t>
        </w:r>
      </w:ins>
      <w:moveTo w:id="197" w:author="Colleen Reid" w:date="2020-04-17T10:32:00Z">
        <w:r w:rsidRPr="009B1478">
          <w:rPr>
            <w:rFonts w:ascii="Times New Roman" w:eastAsia="Times New Roman" w:hAnsi="Times New Roman" w:cs="Times New Roman"/>
            <w:color w:val="000000"/>
            <w:sz w:val="24"/>
            <w:szCs w:val="24"/>
          </w:rPr>
          <w:t>.</w:t>
        </w:r>
      </w:moveTo>
      <w:moveToRangeEnd w:id="193"/>
      <w:ins w:id="198" w:author="Colleen Reid" w:date="2020-04-17T10:31:00Z">
        <w:r>
          <w:rPr>
            <w:rFonts w:ascii="Times New Roman" w:eastAsia="Times New Roman" w:hAnsi="Times New Roman" w:cs="Times New Roman"/>
            <w:color w:val="000000"/>
            <w:sz w:val="24"/>
            <w:szCs w:val="24"/>
          </w:rPr>
          <w:t>Also</w:t>
        </w:r>
        <w:proofErr w:type="spellEnd"/>
        <w:r>
          <w:rPr>
            <w:rFonts w:ascii="Times New Roman" w:eastAsia="Times New Roman" w:hAnsi="Times New Roman" w:cs="Times New Roman"/>
            <w:color w:val="000000"/>
            <w:sz w:val="24"/>
            <w:szCs w:val="24"/>
          </w:rPr>
          <w:t xml:space="preserve"> </w:t>
        </w:r>
      </w:ins>
      <w:del w:id="199" w:author="Colleen Reid" w:date="2020-04-17T10:31:00Z">
        <w:r w:rsidR="001240B0" w:rsidDel="008910D9">
          <w:rPr>
            <w:rFonts w:ascii="Times New Roman" w:eastAsia="Times New Roman" w:hAnsi="Times New Roman" w:cs="Times New Roman"/>
            <w:color w:val="000000"/>
            <w:sz w:val="24"/>
            <w:szCs w:val="24"/>
          </w:rPr>
          <w:delText>F</w:delText>
        </w:r>
      </w:del>
      <w:ins w:id="200" w:author="Colleen Reid" w:date="2020-04-17T10:31:00Z">
        <w:r>
          <w:rPr>
            <w:rFonts w:ascii="Times New Roman" w:eastAsia="Times New Roman" w:hAnsi="Times New Roman" w:cs="Times New Roman"/>
            <w:color w:val="000000"/>
            <w:sz w:val="24"/>
            <w:szCs w:val="24"/>
          </w:rPr>
          <w:t>f</w:t>
        </w:r>
      </w:ins>
      <w:r w:rsidR="001240B0">
        <w:rPr>
          <w:rFonts w:ascii="Times New Roman" w:eastAsia="Times New Roman" w:hAnsi="Times New Roman" w:cs="Times New Roman"/>
          <w:color w:val="000000"/>
          <w:sz w:val="24"/>
          <w:szCs w:val="24"/>
        </w:rPr>
        <w:t>or comparison</w:t>
      </w:r>
      <w:ins w:id="201" w:author="Colleen Reid" w:date="2020-04-17T10:31:00Z">
        <w:r>
          <w:rPr>
            <w:rFonts w:ascii="Times New Roman" w:eastAsia="Times New Roman" w:hAnsi="Times New Roman" w:cs="Times New Roman"/>
            <w:color w:val="000000"/>
            <w:sz w:val="24"/>
            <w:szCs w:val="24"/>
          </w:rPr>
          <w:t xml:space="preserve"> to other studies</w:t>
        </w:r>
      </w:ins>
      <w:r w:rsidR="001240B0">
        <w:rPr>
          <w:rFonts w:ascii="Times New Roman" w:eastAsia="Times New Roman" w:hAnsi="Times New Roman" w:cs="Times New Roman"/>
          <w:color w:val="000000"/>
          <w:sz w:val="24"/>
          <w:szCs w:val="24"/>
        </w:rPr>
        <w:t xml:space="preserve">, we </w:t>
      </w:r>
      <w:del w:id="202" w:author="Colleen Reid" w:date="2020-04-17T10:31:00Z">
        <w:r w:rsidR="001240B0" w:rsidDel="008910D9">
          <w:rPr>
            <w:rFonts w:ascii="Times New Roman" w:eastAsia="Times New Roman" w:hAnsi="Times New Roman" w:cs="Times New Roman"/>
            <w:color w:val="000000"/>
            <w:sz w:val="24"/>
            <w:szCs w:val="24"/>
          </w:rPr>
          <w:delText xml:space="preserve">also </w:delText>
        </w:r>
      </w:del>
      <w:r w:rsidR="001240B0">
        <w:rPr>
          <w:rFonts w:ascii="Times New Roman" w:eastAsia="Times New Roman" w:hAnsi="Times New Roman" w:cs="Times New Roman"/>
          <w:color w:val="000000"/>
          <w:sz w:val="24"/>
          <w:szCs w:val="24"/>
        </w:rPr>
        <w:t>calculate</w:t>
      </w:r>
      <w:ins w:id="203" w:author="Colleen Reid" w:date="2020-04-17T10:32:00Z">
        <w:r>
          <w:rPr>
            <w:rFonts w:ascii="Times New Roman" w:eastAsia="Times New Roman" w:hAnsi="Times New Roman" w:cs="Times New Roman"/>
            <w:color w:val="000000"/>
            <w:sz w:val="24"/>
            <w:szCs w:val="24"/>
          </w:rPr>
          <w:t>d</w:t>
        </w:r>
      </w:ins>
      <w:r w:rsidR="001240B0">
        <w:rPr>
          <w:rFonts w:ascii="Times New Roman" w:eastAsia="Times New Roman" w:hAnsi="Times New Roman" w:cs="Times New Roman"/>
          <w:color w:val="000000"/>
          <w:sz w:val="24"/>
          <w:szCs w:val="24"/>
        </w:rPr>
        <w:t xml:space="preserve"> </w:t>
      </w:r>
      <w:r w:rsidR="00EB3ECB">
        <w:rPr>
          <w:rFonts w:ascii="Times New Roman" w:eastAsia="Times New Roman" w:hAnsi="Times New Roman" w:cs="Times New Roman"/>
          <w:color w:val="000000"/>
          <w:sz w:val="24"/>
          <w:szCs w:val="24"/>
        </w:rPr>
        <w:t>the “spatial R</w:t>
      </w:r>
      <w:r w:rsidR="00EB3ECB" w:rsidRPr="00D95C28">
        <w:rPr>
          <w:rFonts w:ascii="Times New Roman" w:eastAsia="Times New Roman" w:hAnsi="Times New Roman" w:cs="Times New Roman"/>
          <w:color w:val="000000"/>
          <w:sz w:val="24"/>
          <w:szCs w:val="24"/>
          <w:vertAlign w:val="superscript"/>
        </w:rPr>
        <w:t>2</w:t>
      </w:r>
      <w:r w:rsidR="00EB3ECB">
        <w:rPr>
          <w:rFonts w:ascii="Times New Roman" w:eastAsia="Times New Roman" w:hAnsi="Times New Roman" w:cs="Times New Roman"/>
          <w:color w:val="000000"/>
          <w:sz w:val="24"/>
          <w:szCs w:val="24"/>
        </w:rPr>
        <w:t>” and “temporal R</w:t>
      </w:r>
      <w:r w:rsidR="00EB3ECB" w:rsidRPr="00D95C28">
        <w:rPr>
          <w:rFonts w:ascii="Times New Roman" w:eastAsia="Times New Roman" w:hAnsi="Times New Roman" w:cs="Times New Roman"/>
          <w:color w:val="000000"/>
          <w:sz w:val="24"/>
          <w:szCs w:val="24"/>
          <w:vertAlign w:val="superscript"/>
        </w:rPr>
        <w:t>2</w:t>
      </w:r>
      <w:r w:rsidR="00EB3ECB">
        <w:rPr>
          <w:rFonts w:ascii="Times New Roman" w:eastAsia="Times New Roman" w:hAnsi="Times New Roman" w:cs="Times New Roman"/>
          <w:color w:val="000000"/>
          <w:sz w:val="24"/>
          <w:szCs w:val="24"/>
        </w:rPr>
        <w:t xml:space="preserve">” metrics </w:t>
      </w:r>
      <w:r w:rsidR="009621BE">
        <w:rPr>
          <w:rFonts w:ascii="Times New Roman" w:eastAsia="Times New Roman" w:hAnsi="Times New Roman" w:cs="Times New Roman"/>
          <w:color w:val="000000"/>
          <w:sz w:val="24"/>
          <w:szCs w:val="24"/>
        </w:rPr>
        <w:t xml:space="preserve">used by </w:t>
      </w:r>
      <w:r w:rsidR="00E07EA5">
        <w:rPr>
          <w:rFonts w:ascii="Times New Roman" w:eastAsia="Times New Roman" w:hAnsi="Times New Roman" w:cs="Times New Roman"/>
          <w:color w:val="000000"/>
          <w:sz w:val="24"/>
          <w:szCs w:val="24"/>
        </w:rPr>
        <w:t xml:space="preserve">Di et al. (2019). </w:t>
      </w:r>
      <w:commentRangeStart w:id="204"/>
      <w:commentRangeStart w:id="205"/>
      <w:r w:rsidR="006A6ECB">
        <w:rPr>
          <w:rFonts w:ascii="Times New Roman" w:eastAsia="Times New Roman" w:hAnsi="Times New Roman" w:cs="Times New Roman"/>
          <w:color w:val="000000"/>
          <w:sz w:val="24"/>
          <w:szCs w:val="24"/>
        </w:rPr>
        <w:t>Spatial R</w:t>
      </w:r>
      <w:r w:rsidR="006A6ECB">
        <w:rPr>
          <w:rFonts w:ascii="Times New Roman" w:eastAsia="Times New Roman" w:hAnsi="Times New Roman" w:cs="Times New Roman"/>
          <w:color w:val="000000"/>
          <w:sz w:val="24"/>
          <w:szCs w:val="24"/>
          <w:vertAlign w:val="superscript"/>
        </w:rPr>
        <w:t xml:space="preserve">2 </w:t>
      </w:r>
      <w:r w:rsidR="006A6ECB">
        <w:rPr>
          <w:rFonts w:ascii="Times New Roman" w:eastAsia="Times New Roman" w:hAnsi="Times New Roman" w:cs="Times New Roman"/>
          <w:color w:val="000000"/>
          <w:sz w:val="24"/>
          <w:szCs w:val="24"/>
        </w:rPr>
        <w:t xml:space="preserve">is calculated by </w:t>
      </w:r>
      <w:r w:rsidR="00A40488">
        <w:rPr>
          <w:rFonts w:ascii="Times New Roman" w:eastAsia="Times New Roman" w:hAnsi="Times New Roman" w:cs="Times New Roman"/>
          <w:color w:val="000000"/>
          <w:sz w:val="24"/>
          <w:szCs w:val="24"/>
        </w:rPr>
        <w:t xml:space="preserve">regressing the annual mean </w:t>
      </w:r>
      <w:r w:rsidR="00BC3971">
        <w:rPr>
          <w:rFonts w:ascii="Times New Roman" w:eastAsia="Times New Roman" w:hAnsi="Times New Roman" w:cs="Times New Roman"/>
          <w:color w:val="000000"/>
          <w:sz w:val="24"/>
          <w:szCs w:val="24"/>
        </w:rPr>
        <w:t>PM</w:t>
      </w:r>
      <w:r w:rsidR="00BC3971">
        <w:rPr>
          <w:rFonts w:ascii="Times New Roman" w:eastAsia="Times New Roman" w:hAnsi="Times New Roman" w:cs="Times New Roman"/>
          <w:color w:val="000000"/>
          <w:sz w:val="24"/>
          <w:szCs w:val="24"/>
          <w:vertAlign w:val="subscript"/>
        </w:rPr>
        <w:t>2.5</w:t>
      </w:r>
      <w:r w:rsidR="00BC3971">
        <w:rPr>
          <w:rFonts w:ascii="Times New Roman" w:eastAsia="Times New Roman" w:hAnsi="Times New Roman" w:cs="Times New Roman"/>
          <w:color w:val="000000"/>
          <w:sz w:val="24"/>
          <w:szCs w:val="24"/>
        </w:rPr>
        <w:t xml:space="preserve"> at location </w:t>
      </w:r>
      <w:proofErr w:type="spellStart"/>
      <w:r w:rsidR="00BC3971">
        <w:rPr>
          <w:rFonts w:ascii="Times New Roman" w:eastAsia="Times New Roman" w:hAnsi="Times New Roman" w:cs="Times New Roman"/>
          <w:color w:val="000000"/>
          <w:sz w:val="24"/>
          <w:szCs w:val="24"/>
        </w:rPr>
        <w:t>i</w:t>
      </w:r>
      <w:proofErr w:type="spellEnd"/>
      <w:r w:rsidR="00BC3971">
        <w:rPr>
          <w:rFonts w:ascii="Times New Roman" w:eastAsia="Times New Roman" w:hAnsi="Times New Roman" w:cs="Times New Roman"/>
          <w:color w:val="000000"/>
          <w:sz w:val="24"/>
          <w:szCs w:val="24"/>
        </w:rPr>
        <w:t xml:space="preserve"> against the </w:t>
      </w:r>
      <w:r w:rsidR="00C16196">
        <w:rPr>
          <w:rFonts w:ascii="Times New Roman" w:eastAsia="Times New Roman" w:hAnsi="Times New Roman" w:cs="Times New Roman"/>
          <w:color w:val="000000"/>
          <w:sz w:val="24"/>
          <w:szCs w:val="24"/>
        </w:rPr>
        <w:t xml:space="preserve">annual mean </w:t>
      </w:r>
      <w:r w:rsidR="00F9318F">
        <w:rPr>
          <w:rFonts w:ascii="Times New Roman" w:eastAsia="Times New Roman" w:hAnsi="Times New Roman" w:cs="Times New Roman"/>
          <w:color w:val="000000"/>
          <w:sz w:val="24"/>
          <w:szCs w:val="24"/>
        </w:rPr>
        <w:t>predicted PM</w:t>
      </w:r>
      <w:r w:rsidR="00F9318F">
        <w:rPr>
          <w:rFonts w:ascii="Times New Roman" w:eastAsia="Times New Roman" w:hAnsi="Times New Roman" w:cs="Times New Roman"/>
          <w:color w:val="000000"/>
          <w:sz w:val="24"/>
          <w:szCs w:val="24"/>
          <w:vertAlign w:val="subscript"/>
        </w:rPr>
        <w:t>2.5</w:t>
      </w:r>
      <w:r w:rsidR="00F9318F">
        <w:rPr>
          <w:rFonts w:ascii="Times New Roman" w:eastAsia="Times New Roman" w:hAnsi="Times New Roman" w:cs="Times New Roman"/>
          <w:color w:val="000000"/>
          <w:sz w:val="24"/>
          <w:szCs w:val="24"/>
        </w:rPr>
        <w:t xml:space="preserve"> at location </w:t>
      </w:r>
      <w:proofErr w:type="spellStart"/>
      <w:r w:rsidR="00F9318F">
        <w:rPr>
          <w:rFonts w:ascii="Times New Roman" w:eastAsia="Times New Roman" w:hAnsi="Times New Roman" w:cs="Times New Roman"/>
          <w:color w:val="000000"/>
          <w:sz w:val="24"/>
          <w:szCs w:val="24"/>
        </w:rPr>
        <w:t>i</w:t>
      </w:r>
      <w:proofErr w:type="spellEnd"/>
      <w:r w:rsidR="00F9318F">
        <w:rPr>
          <w:rFonts w:ascii="Times New Roman" w:eastAsia="Times New Roman" w:hAnsi="Times New Roman" w:cs="Times New Roman"/>
          <w:color w:val="000000"/>
          <w:sz w:val="24"/>
          <w:szCs w:val="24"/>
        </w:rPr>
        <w:t>. Temporal R</w:t>
      </w:r>
      <w:r w:rsidR="00F9318F">
        <w:rPr>
          <w:rFonts w:ascii="Times New Roman" w:eastAsia="Times New Roman" w:hAnsi="Times New Roman" w:cs="Times New Roman"/>
          <w:color w:val="000000"/>
          <w:sz w:val="24"/>
          <w:szCs w:val="24"/>
          <w:vertAlign w:val="superscript"/>
        </w:rPr>
        <w:t>2</w:t>
      </w:r>
      <w:r w:rsidR="00F9318F">
        <w:rPr>
          <w:rFonts w:ascii="Times New Roman" w:eastAsia="Times New Roman" w:hAnsi="Times New Roman" w:cs="Times New Roman"/>
          <w:color w:val="000000"/>
          <w:sz w:val="24"/>
          <w:szCs w:val="24"/>
        </w:rPr>
        <w:t xml:space="preserve"> is calculated by regressing the </w:t>
      </w:r>
      <w:r w:rsidR="00B565A2">
        <w:rPr>
          <w:rFonts w:ascii="Times New Roman" w:eastAsia="Times New Roman" w:hAnsi="Times New Roman" w:cs="Times New Roman"/>
          <w:color w:val="000000"/>
          <w:sz w:val="24"/>
          <w:szCs w:val="24"/>
        </w:rPr>
        <w:t>differen</w:t>
      </w:r>
      <w:r w:rsidR="003015C8">
        <w:rPr>
          <w:rFonts w:ascii="Times New Roman" w:eastAsia="Times New Roman" w:hAnsi="Times New Roman" w:cs="Times New Roman"/>
          <w:color w:val="000000"/>
          <w:sz w:val="24"/>
          <w:szCs w:val="24"/>
        </w:rPr>
        <w:t>ce</w:t>
      </w:r>
      <w:r w:rsidR="00B565A2">
        <w:rPr>
          <w:rFonts w:ascii="Times New Roman" w:eastAsia="Times New Roman" w:hAnsi="Times New Roman" w:cs="Times New Roman"/>
          <w:color w:val="000000"/>
          <w:sz w:val="24"/>
          <w:szCs w:val="24"/>
        </w:rPr>
        <w:t xml:space="preserve"> between the </w:t>
      </w:r>
      <w:r w:rsidR="003015C8">
        <w:rPr>
          <w:rFonts w:ascii="Times New Roman" w:eastAsia="Times New Roman" w:hAnsi="Times New Roman" w:cs="Times New Roman"/>
          <w:color w:val="000000"/>
          <w:sz w:val="24"/>
          <w:szCs w:val="24"/>
        </w:rPr>
        <w:t xml:space="preserve">actual </w:t>
      </w:r>
      <w:r w:rsidR="00B565A2">
        <w:rPr>
          <w:rFonts w:ascii="Times New Roman" w:eastAsia="Times New Roman" w:hAnsi="Times New Roman" w:cs="Times New Roman"/>
          <w:color w:val="000000"/>
          <w:sz w:val="24"/>
          <w:szCs w:val="24"/>
        </w:rPr>
        <w:t>PM</w:t>
      </w:r>
      <w:r w:rsidR="00B565A2">
        <w:rPr>
          <w:rFonts w:ascii="Times New Roman" w:eastAsia="Times New Roman" w:hAnsi="Times New Roman" w:cs="Times New Roman"/>
          <w:color w:val="000000"/>
          <w:sz w:val="24"/>
          <w:szCs w:val="24"/>
          <w:vertAlign w:val="subscript"/>
        </w:rPr>
        <w:t>2.5</w:t>
      </w:r>
      <w:r w:rsidR="00B565A2">
        <w:rPr>
          <w:rFonts w:ascii="Times New Roman" w:eastAsia="Times New Roman" w:hAnsi="Times New Roman" w:cs="Times New Roman"/>
          <w:color w:val="000000"/>
          <w:sz w:val="24"/>
          <w:szCs w:val="24"/>
        </w:rPr>
        <w:t xml:space="preserve"> </w:t>
      </w:r>
      <w:r w:rsidR="003015C8">
        <w:rPr>
          <w:rFonts w:ascii="Times New Roman" w:eastAsia="Times New Roman" w:hAnsi="Times New Roman" w:cs="Times New Roman"/>
          <w:color w:val="000000"/>
          <w:sz w:val="24"/>
          <w:szCs w:val="24"/>
        </w:rPr>
        <w:t xml:space="preserve">at location </w:t>
      </w:r>
      <w:proofErr w:type="spellStart"/>
      <w:r w:rsidR="003015C8">
        <w:rPr>
          <w:rFonts w:ascii="Times New Roman" w:eastAsia="Times New Roman" w:hAnsi="Times New Roman" w:cs="Times New Roman"/>
          <w:color w:val="000000"/>
          <w:sz w:val="24"/>
          <w:szCs w:val="24"/>
        </w:rPr>
        <w:t>i</w:t>
      </w:r>
      <w:proofErr w:type="spellEnd"/>
      <w:r w:rsidR="003015C8">
        <w:rPr>
          <w:rFonts w:ascii="Times New Roman" w:eastAsia="Times New Roman" w:hAnsi="Times New Roman" w:cs="Times New Roman"/>
          <w:color w:val="000000"/>
          <w:sz w:val="24"/>
          <w:szCs w:val="24"/>
        </w:rPr>
        <w:t xml:space="preserve"> and </w:t>
      </w:r>
      <w:r w:rsidR="005C53DB">
        <w:rPr>
          <w:rFonts w:ascii="Times New Roman" w:eastAsia="Times New Roman" w:hAnsi="Times New Roman" w:cs="Times New Roman"/>
          <w:color w:val="000000"/>
          <w:sz w:val="24"/>
          <w:szCs w:val="24"/>
        </w:rPr>
        <w:t>the annual mean PM</w:t>
      </w:r>
      <w:r w:rsidR="005C53DB">
        <w:rPr>
          <w:rFonts w:ascii="Times New Roman" w:eastAsia="Times New Roman" w:hAnsi="Times New Roman" w:cs="Times New Roman"/>
          <w:color w:val="000000"/>
          <w:sz w:val="24"/>
          <w:szCs w:val="24"/>
          <w:vertAlign w:val="subscript"/>
        </w:rPr>
        <w:t>2.5</w:t>
      </w:r>
      <w:r w:rsidR="005C53DB">
        <w:rPr>
          <w:rFonts w:ascii="Times New Roman" w:eastAsia="Times New Roman" w:hAnsi="Times New Roman" w:cs="Times New Roman"/>
          <w:color w:val="000000"/>
          <w:sz w:val="24"/>
          <w:szCs w:val="24"/>
        </w:rPr>
        <w:t xml:space="preserve"> at location </w:t>
      </w:r>
      <w:proofErr w:type="spellStart"/>
      <w:r w:rsidR="005C53DB">
        <w:rPr>
          <w:rFonts w:ascii="Times New Roman" w:eastAsia="Times New Roman" w:hAnsi="Times New Roman" w:cs="Times New Roman"/>
          <w:color w:val="000000"/>
          <w:sz w:val="24"/>
          <w:szCs w:val="24"/>
        </w:rPr>
        <w:t>i</w:t>
      </w:r>
      <w:proofErr w:type="spellEnd"/>
      <w:r w:rsidR="005C53DB">
        <w:rPr>
          <w:rFonts w:ascii="Times New Roman" w:eastAsia="Times New Roman" w:hAnsi="Times New Roman" w:cs="Times New Roman"/>
          <w:color w:val="000000"/>
          <w:sz w:val="24"/>
          <w:szCs w:val="24"/>
        </w:rPr>
        <w:t xml:space="preserve"> against the difference between the predicted </w:t>
      </w:r>
      <w:r w:rsidR="00550719">
        <w:rPr>
          <w:rFonts w:ascii="Times New Roman" w:eastAsia="Times New Roman" w:hAnsi="Times New Roman" w:cs="Times New Roman"/>
          <w:color w:val="000000"/>
          <w:sz w:val="24"/>
          <w:szCs w:val="24"/>
        </w:rPr>
        <w:t>PM</w:t>
      </w:r>
      <w:r w:rsidR="00550719">
        <w:rPr>
          <w:rFonts w:ascii="Times New Roman" w:eastAsia="Times New Roman" w:hAnsi="Times New Roman" w:cs="Times New Roman"/>
          <w:color w:val="000000"/>
          <w:sz w:val="24"/>
          <w:szCs w:val="24"/>
          <w:vertAlign w:val="subscript"/>
        </w:rPr>
        <w:t>2.5</w:t>
      </w:r>
      <w:r w:rsidR="00550719">
        <w:rPr>
          <w:rFonts w:ascii="Times New Roman" w:eastAsia="Times New Roman" w:hAnsi="Times New Roman" w:cs="Times New Roman"/>
          <w:color w:val="000000"/>
          <w:sz w:val="24"/>
          <w:szCs w:val="24"/>
        </w:rPr>
        <w:t xml:space="preserve"> at location </w:t>
      </w:r>
      <w:proofErr w:type="spellStart"/>
      <w:r w:rsidR="00550719">
        <w:rPr>
          <w:rFonts w:ascii="Times New Roman" w:eastAsia="Times New Roman" w:hAnsi="Times New Roman" w:cs="Times New Roman"/>
          <w:color w:val="000000"/>
          <w:sz w:val="24"/>
          <w:szCs w:val="24"/>
        </w:rPr>
        <w:t>i</w:t>
      </w:r>
      <w:proofErr w:type="spellEnd"/>
      <w:r w:rsidR="00550719">
        <w:rPr>
          <w:rFonts w:ascii="Times New Roman" w:eastAsia="Times New Roman" w:hAnsi="Times New Roman" w:cs="Times New Roman"/>
          <w:color w:val="000000"/>
          <w:sz w:val="24"/>
          <w:szCs w:val="24"/>
        </w:rPr>
        <w:t xml:space="preserve"> and the annual mean predicted PM</w:t>
      </w:r>
      <w:r w:rsidR="00550719">
        <w:rPr>
          <w:rFonts w:ascii="Times New Roman" w:eastAsia="Times New Roman" w:hAnsi="Times New Roman" w:cs="Times New Roman"/>
          <w:color w:val="000000"/>
          <w:sz w:val="24"/>
          <w:szCs w:val="24"/>
          <w:vertAlign w:val="subscript"/>
        </w:rPr>
        <w:t>2.5</w:t>
      </w:r>
      <w:r w:rsidR="00550719">
        <w:rPr>
          <w:rFonts w:ascii="Times New Roman" w:eastAsia="Times New Roman" w:hAnsi="Times New Roman" w:cs="Times New Roman"/>
          <w:color w:val="000000"/>
          <w:sz w:val="24"/>
          <w:szCs w:val="24"/>
        </w:rPr>
        <w:t xml:space="preserve"> at location </w:t>
      </w:r>
      <w:proofErr w:type="spellStart"/>
      <w:r w:rsidR="009B1AD4">
        <w:rPr>
          <w:rFonts w:ascii="Times New Roman" w:eastAsia="Times New Roman" w:hAnsi="Times New Roman" w:cs="Times New Roman"/>
          <w:color w:val="000000"/>
          <w:sz w:val="24"/>
          <w:szCs w:val="24"/>
        </w:rPr>
        <w:t>i</w:t>
      </w:r>
      <w:proofErr w:type="spellEnd"/>
      <w:r w:rsidR="00550719">
        <w:rPr>
          <w:rFonts w:ascii="Times New Roman" w:eastAsia="Times New Roman" w:hAnsi="Times New Roman" w:cs="Times New Roman"/>
          <w:color w:val="000000"/>
          <w:sz w:val="24"/>
          <w:szCs w:val="24"/>
        </w:rPr>
        <w:t xml:space="preserve">. </w:t>
      </w:r>
      <w:commentRangeEnd w:id="204"/>
      <w:r w:rsidR="00973583">
        <w:rPr>
          <w:rStyle w:val="CommentReference"/>
        </w:rPr>
        <w:commentReference w:id="204"/>
      </w:r>
      <w:commentRangeEnd w:id="205"/>
      <w:r>
        <w:rPr>
          <w:rStyle w:val="CommentReference"/>
        </w:rPr>
        <w:commentReference w:id="205"/>
      </w:r>
    </w:p>
    <w:p w14:paraId="14A1C46A" w14:textId="1642F7A5" w:rsidR="00426300" w:rsidRPr="00426300" w:rsidRDefault="00426300" w:rsidP="00426300">
      <w:pPr>
        <w:spacing w:after="0" w:line="240" w:lineRule="auto"/>
        <w:ind w:firstLine="720"/>
        <w:rPr>
          <w:rFonts w:ascii="Times New Roman" w:eastAsia="Times New Roman" w:hAnsi="Times New Roman" w:cs="Times New Roman"/>
          <w:sz w:val="24"/>
          <w:szCs w:val="24"/>
        </w:rPr>
      </w:pPr>
      <w:r w:rsidRPr="009B1478">
        <w:rPr>
          <w:rFonts w:ascii="Times New Roman" w:eastAsia="Times New Roman" w:hAnsi="Times New Roman" w:cs="Times New Roman"/>
          <w:color w:val="000000"/>
          <w:sz w:val="24"/>
          <w:szCs w:val="24"/>
        </w:rPr>
        <w:t>To model P</w:t>
      </w:r>
      <w:r>
        <w:rPr>
          <w:rFonts w:ascii="Times New Roman" w:eastAsia="Times New Roman" w:hAnsi="Times New Roman" w:cs="Times New Roman"/>
          <w:color w:val="000000"/>
          <w:sz w:val="24"/>
          <w:szCs w:val="24"/>
        </w:rPr>
        <w:t>M</w:t>
      </w:r>
      <w:r w:rsidRPr="009B1478">
        <w:rPr>
          <w:rFonts w:ascii="Times New Roman" w:eastAsia="Times New Roman" w:hAnsi="Times New Roman" w:cs="Times New Roman"/>
          <w:color w:val="000000"/>
          <w:sz w:val="24"/>
          <w:szCs w:val="24"/>
          <w:vertAlign w:val="subscript"/>
        </w:rPr>
        <w:t xml:space="preserve">2.5 </w:t>
      </w:r>
      <w:r w:rsidRPr="009B1478">
        <w:rPr>
          <w:rFonts w:ascii="Times New Roman" w:eastAsia="Times New Roman" w:hAnsi="Times New Roman" w:cs="Times New Roman"/>
          <w:color w:val="000000"/>
          <w:sz w:val="24"/>
          <w:szCs w:val="24"/>
        </w:rPr>
        <w:t>exposures across the western US, we employed ensemble machine learning. Specifically, we used a generalized linear model (GLM) to combine</w:t>
      </w:r>
      <w:ins w:id="206" w:author="Colleen Reid" w:date="2020-04-17T10:33:00Z">
        <w:r w:rsidR="008910D9">
          <w:rPr>
            <w:rFonts w:ascii="Times New Roman" w:eastAsia="Times New Roman" w:hAnsi="Times New Roman" w:cs="Times New Roman"/>
            <w:color w:val="000000"/>
            <w:sz w:val="24"/>
            <w:szCs w:val="24"/>
          </w:rPr>
          <w:t xml:space="preserve"> (“ensemble”)</w:t>
        </w:r>
      </w:ins>
      <w:r w:rsidRPr="009B1478">
        <w:rPr>
          <w:rFonts w:ascii="Times New Roman" w:eastAsia="Times New Roman" w:hAnsi="Times New Roman" w:cs="Times New Roman"/>
          <w:color w:val="000000"/>
          <w:sz w:val="24"/>
          <w:szCs w:val="24"/>
        </w:rPr>
        <w:t xml:space="preserve"> the results from a random forest model and a gradient boosting model. All analyses were run using R </w:t>
      </w:r>
      <w:commentRangeStart w:id="207"/>
      <w:r w:rsidRPr="009B1478">
        <w:rPr>
          <w:rFonts w:ascii="Times New Roman" w:eastAsia="Times New Roman" w:hAnsi="Times New Roman" w:cs="Times New Roman"/>
          <w:color w:val="000000"/>
          <w:sz w:val="24"/>
          <w:szCs w:val="24"/>
        </w:rPr>
        <w:t>version 3.5.2</w:t>
      </w:r>
      <w:commentRangeEnd w:id="207"/>
      <w:r w:rsidR="008910D9">
        <w:rPr>
          <w:rStyle w:val="CommentReference"/>
        </w:rPr>
        <w:commentReference w:id="207"/>
      </w:r>
      <w:r w:rsidRPr="009B1478">
        <w:rPr>
          <w:rFonts w:ascii="Times New Roman" w:eastAsia="Times New Roman" w:hAnsi="Times New Roman" w:cs="Times New Roman"/>
          <w:color w:val="000000"/>
          <w:sz w:val="24"/>
          <w:szCs w:val="24"/>
        </w:rPr>
        <w:t xml:space="preserve">, and all machine learning models utilized the R packages caret </w:t>
      </w:r>
      <w:r>
        <w:rPr>
          <w:rFonts w:ascii="Times New Roman" w:eastAsia="Times New Roman" w:hAnsi="Times New Roman" w:cs="Times New Roman"/>
          <w:color w:val="000000"/>
          <w:sz w:val="24"/>
          <w:szCs w:val="24"/>
        </w:rPr>
        <w:fldChar w:fldCharType="begin"/>
      </w:r>
      <w:r w:rsidR="00C62A02">
        <w:rPr>
          <w:rFonts w:ascii="Times New Roman" w:eastAsia="Times New Roman" w:hAnsi="Times New Roman" w:cs="Times New Roman"/>
          <w:color w:val="000000"/>
          <w:sz w:val="24"/>
          <w:szCs w:val="24"/>
        </w:rPr>
        <w:instrText xml:space="preserve"> ADDIN ZOTERO_ITEM CSL_CITATION {"citationID":"aaqRgduY","properties":{"formattedCitation":"[3]","plainCitation":"[3]","noteIndex":0},"citationItems":[{"id":726,"uris":["http://zotero.org/users/5149340/items/HPTV9JTP"],"uri":["http://zotero.org/users/5149340/items/HPTV9JTP"],"itemData":{"id":726,"type":"book","event-place":"Journal of Statistical Software, 28(5)","publisher-place":"Journal of Statistical Software, 28(5)","title":"caret package (R)","URL":"http://topepo.github.io/caret/index.html","author":[{"family":"Kuhn","given":"Max"}],"issued":{"date-parts":[["2008"]]}}}],"schema":"https://github.com/citation-style-language/schema/raw/master/csl-citation.json"} </w:instrText>
      </w:r>
      <w:r>
        <w:rPr>
          <w:rFonts w:ascii="Times New Roman" w:eastAsia="Times New Roman" w:hAnsi="Times New Roman" w:cs="Times New Roman"/>
          <w:color w:val="000000"/>
          <w:sz w:val="24"/>
          <w:szCs w:val="24"/>
        </w:rPr>
        <w:fldChar w:fldCharType="separate"/>
      </w:r>
      <w:r w:rsidR="00C62A02" w:rsidRPr="00C62A02">
        <w:rPr>
          <w:rFonts w:ascii="Times New Roman" w:hAnsi="Times New Roman" w:cs="Times New Roman"/>
          <w:sz w:val="24"/>
        </w:rPr>
        <w:t>[3]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r w:rsidRPr="009B1478">
        <w:rPr>
          <w:rFonts w:ascii="Times New Roman" w:eastAsia="Times New Roman" w:hAnsi="Times New Roman" w:cs="Times New Roman"/>
          <w:color w:val="000000"/>
          <w:sz w:val="24"/>
          <w:szCs w:val="24"/>
        </w:rPr>
        <w:t>and caret ensemble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sidR="00C62A02">
        <w:rPr>
          <w:rFonts w:ascii="Times New Roman" w:eastAsia="Times New Roman" w:hAnsi="Times New Roman" w:cs="Times New Roman"/>
          <w:color w:val="000000"/>
          <w:sz w:val="24"/>
          <w:szCs w:val="24"/>
        </w:rPr>
        <w:instrText xml:space="preserve"> ADDIN ZOTERO_ITEM CSL_CITATION {"citationID":"y5HxGU8f","properties":{"formattedCitation":"[4]","plainCitation":"[4]","noteIndex":0},"citationItems":[{"id":764,"uris":["http://zotero.org/users/5149340/items/HJ28XLWD"],"uri":["http://zotero.org/users/5149340/items/HJ28XLWD"],"itemData":{"id":764,"type":"book","title":"caret ensemble package (R)","URL":"https://github.com/zachmayer/caretEnsemble","version":"2.0.1","author":[{"family":"Deane-Mayer","given":"Zachary A."},{"family":"Knowles","given":"Jared E."}],"issued":{"date-parts":[["2019",12,11]]}}}],"schema":"https://github.com/citation-style-language/schema/raw/master/csl-citation.json"} </w:instrText>
      </w:r>
      <w:r>
        <w:rPr>
          <w:rFonts w:ascii="Times New Roman" w:eastAsia="Times New Roman" w:hAnsi="Times New Roman" w:cs="Times New Roman"/>
          <w:color w:val="000000"/>
          <w:sz w:val="24"/>
          <w:szCs w:val="24"/>
        </w:rPr>
        <w:fldChar w:fldCharType="separate"/>
      </w:r>
      <w:r w:rsidR="00C62A02" w:rsidRPr="00C62A02">
        <w:rPr>
          <w:rFonts w:ascii="Times New Roman" w:hAnsi="Times New Roman" w:cs="Times New Roman"/>
          <w:sz w:val="24"/>
        </w:rPr>
        <w:t>[4]</w:t>
      </w:r>
      <w:r>
        <w:rPr>
          <w:rFonts w:ascii="Times New Roman" w:eastAsia="Times New Roman" w:hAnsi="Times New Roman" w:cs="Times New Roman"/>
          <w:color w:val="000000"/>
          <w:sz w:val="24"/>
          <w:szCs w:val="24"/>
        </w:rPr>
        <w:fldChar w:fldCharType="end"/>
      </w:r>
      <w:r w:rsidRPr="009B1478">
        <w:rPr>
          <w:rFonts w:ascii="Times New Roman" w:eastAsia="Times New Roman" w:hAnsi="Times New Roman" w:cs="Times New Roman"/>
          <w:color w:val="000000"/>
          <w:sz w:val="24"/>
          <w:szCs w:val="24"/>
        </w:rPr>
        <w:t>. </w:t>
      </w:r>
    </w:p>
    <w:p w14:paraId="240FA1AB" w14:textId="370E5B01" w:rsidR="009B1478" w:rsidRPr="009B1478" w:rsidRDefault="00426300" w:rsidP="009B14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009B1478" w:rsidRPr="009B1478">
        <w:rPr>
          <w:rFonts w:ascii="Times New Roman" w:eastAsia="Times New Roman" w:hAnsi="Times New Roman" w:cs="Times New Roman"/>
          <w:color w:val="000000"/>
          <w:sz w:val="24"/>
          <w:szCs w:val="24"/>
        </w:rPr>
        <w:t xml:space="preserve">Preliminary analysis on random subsets of the data (exploring many different types of algorithms compatible with the caret package) suggested that a random forest implementation called </w:t>
      </w:r>
      <w:r w:rsidR="009B1478" w:rsidRPr="009B1478">
        <w:rPr>
          <w:rFonts w:ascii="Times New Roman" w:eastAsia="Times New Roman" w:hAnsi="Times New Roman" w:cs="Times New Roman"/>
          <w:i/>
          <w:iCs/>
          <w:color w:val="000000"/>
          <w:sz w:val="24"/>
          <w:szCs w:val="24"/>
        </w:rPr>
        <w:t>ranger</w:t>
      </w:r>
      <w:r w:rsidR="009B1478" w:rsidRPr="009B1478">
        <w:rPr>
          <w:rFonts w:ascii="Times New Roman" w:eastAsia="Times New Roman" w:hAnsi="Times New Roman" w:cs="Times New Roman"/>
          <w:color w:val="000000"/>
          <w:sz w:val="24"/>
          <w:szCs w:val="24"/>
        </w:rPr>
        <w:t xml:space="preserve"> and a gradient boosting implementation called </w:t>
      </w:r>
      <w:proofErr w:type="spellStart"/>
      <w:r w:rsidR="009B1478" w:rsidRPr="009B1478">
        <w:rPr>
          <w:rFonts w:ascii="Times New Roman" w:eastAsia="Times New Roman" w:hAnsi="Times New Roman" w:cs="Times New Roman"/>
          <w:i/>
          <w:iCs/>
          <w:color w:val="000000"/>
          <w:sz w:val="24"/>
          <w:szCs w:val="24"/>
        </w:rPr>
        <w:t>xgbTree</w:t>
      </w:r>
      <w:proofErr w:type="spellEnd"/>
      <w:r w:rsidR="009B1478" w:rsidRPr="009B1478">
        <w:rPr>
          <w:rFonts w:ascii="Times New Roman" w:eastAsia="Times New Roman" w:hAnsi="Times New Roman" w:cs="Times New Roman"/>
          <w:color w:val="000000"/>
          <w:sz w:val="24"/>
          <w:szCs w:val="24"/>
        </w:rPr>
        <w:t xml:space="preserve"> (extreme gradient boosting tree)</w:t>
      </w:r>
      <w:ins w:id="208" w:author="Colleen Reid" w:date="2020-04-17T10:34:00Z">
        <w:r w:rsidR="008910D9">
          <w:rPr>
            <w:rFonts w:ascii="Times New Roman" w:eastAsia="Times New Roman" w:hAnsi="Times New Roman" w:cs="Times New Roman"/>
            <w:color w:val="000000"/>
            <w:sz w:val="24"/>
            <w:szCs w:val="24"/>
          </w:rPr>
          <w:t>, both available within the caret package,</w:t>
        </w:r>
      </w:ins>
      <w:r w:rsidR="009B1478" w:rsidRPr="009B1478">
        <w:rPr>
          <w:rFonts w:ascii="Times New Roman" w:eastAsia="Times New Roman" w:hAnsi="Times New Roman" w:cs="Times New Roman"/>
          <w:color w:val="000000"/>
          <w:sz w:val="24"/>
          <w:szCs w:val="24"/>
        </w:rPr>
        <w:t xml:space="preserve"> performed the best. </w:t>
      </w:r>
      <w:commentRangeStart w:id="209"/>
      <w:commentRangeStart w:id="210"/>
      <w:r w:rsidR="009B1478" w:rsidRPr="009B1478">
        <w:rPr>
          <w:rFonts w:ascii="Times New Roman" w:eastAsia="Times New Roman" w:hAnsi="Times New Roman" w:cs="Times New Roman"/>
          <w:color w:val="000000"/>
          <w:sz w:val="24"/>
          <w:szCs w:val="24"/>
        </w:rPr>
        <w:t>This aligns with the findings of X</w:t>
      </w:r>
      <w:r w:rsidR="003664C9">
        <w:rPr>
          <w:rFonts w:ascii="Times New Roman" w:eastAsia="Times New Roman" w:hAnsi="Times New Roman" w:cs="Times New Roman"/>
          <w:color w:val="000000"/>
          <w:sz w:val="24"/>
          <w:szCs w:val="24"/>
        </w:rPr>
        <w:t>u et al. (2018)</w:t>
      </w:r>
      <w:r w:rsidR="009B1478" w:rsidRPr="009B1478">
        <w:rPr>
          <w:rFonts w:ascii="Times New Roman" w:eastAsia="Times New Roman" w:hAnsi="Times New Roman" w:cs="Times New Roman"/>
          <w:color w:val="000000"/>
          <w:sz w:val="24"/>
          <w:szCs w:val="24"/>
        </w:rPr>
        <w:t>, who found that t</w:t>
      </w:r>
      <w:r w:rsidR="001D771E">
        <w:rPr>
          <w:rFonts w:ascii="Times New Roman" w:eastAsia="Times New Roman" w:hAnsi="Times New Roman" w:cs="Times New Roman"/>
          <w:color w:val="000000"/>
          <w:sz w:val="24"/>
          <w:szCs w:val="24"/>
        </w:rPr>
        <w:t>ree-based models</w:t>
      </w:r>
      <w:r w:rsidR="009B1478" w:rsidRPr="009B1478">
        <w:rPr>
          <w:rFonts w:ascii="Times New Roman" w:eastAsia="Times New Roman" w:hAnsi="Times New Roman" w:cs="Times New Roman"/>
          <w:color w:val="000000"/>
          <w:sz w:val="24"/>
          <w:szCs w:val="24"/>
        </w:rPr>
        <w:t xml:space="preserve"> </w:t>
      </w:r>
      <w:r w:rsidR="001D771E">
        <w:rPr>
          <w:rFonts w:ascii="Times New Roman" w:eastAsia="Times New Roman" w:hAnsi="Times New Roman" w:cs="Times New Roman"/>
          <w:color w:val="000000"/>
          <w:sz w:val="24"/>
          <w:szCs w:val="24"/>
        </w:rPr>
        <w:t>(</w:t>
      </w:r>
      <w:r w:rsidR="00C738D2">
        <w:rPr>
          <w:rFonts w:ascii="Times New Roman" w:eastAsia="Times New Roman" w:hAnsi="Times New Roman" w:cs="Times New Roman"/>
          <w:color w:val="000000"/>
          <w:sz w:val="24"/>
          <w:szCs w:val="24"/>
        </w:rPr>
        <w:t xml:space="preserve">using </w:t>
      </w:r>
      <w:r w:rsidR="009B1478" w:rsidRPr="009B1478">
        <w:rPr>
          <w:rFonts w:ascii="Times New Roman" w:eastAsia="Times New Roman" w:hAnsi="Times New Roman" w:cs="Times New Roman"/>
          <w:color w:val="000000"/>
          <w:sz w:val="24"/>
          <w:szCs w:val="24"/>
        </w:rPr>
        <w:t>random forest, gradient boosting, and cubist algorithms</w:t>
      </w:r>
      <w:r w:rsidR="001D771E">
        <w:rPr>
          <w:rFonts w:ascii="Times New Roman" w:eastAsia="Times New Roman" w:hAnsi="Times New Roman" w:cs="Times New Roman"/>
          <w:color w:val="000000"/>
          <w:sz w:val="24"/>
          <w:szCs w:val="24"/>
        </w:rPr>
        <w:t>)</w:t>
      </w:r>
      <w:r w:rsidR="009B1478" w:rsidRPr="009B1478">
        <w:rPr>
          <w:rFonts w:ascii="Times New Roman" w:eastAsia="Times New Roman" w:hAnsi="Times New Roman" w:cs="Times New Roman"/>
          <w:color w:val="000000"/>
          <w:sz w:val="24"/>
          <w:szCs w:val="24"/>
        </w:rPr>
        <w:t xml:space="preserve"> performed the best in this kind of land-use regression</w:t>
      </w:r>
      <w:r w:rsidR="003664C9">
        <w:rPr>
          <w:rFonts w:ascii="Times New Roman" w:eastAsia="Times New Roman" w:hAnsi="Times New Roman" w:cs="Times New Roman"/>
          <w:color w:val="000000"/>
          <w:sz w:val="24"/>
          <w:szCs w:val="24"/>
        </w:rPr>
        <w:t xml:space="preserve"> </w:t>
      </w:r>
      <w:commentRangeEnd w:id="209"/>
      <w:r w:rsidR="00901EAA">
        <w:rPr>
          <w:rStyle w:val="CommentReference"/>
        </w:rPr>
        <w:commentReference w:id="209"/>
      </w:r>
      <w:commentRangeEnd w:id="210"/>
      <w:r w:rsidR="008910D9">
        <w:rPr>
          <w:rStyle w:val="CommentReference"/>
        </w:rPr>
        <w:commentReference w:id="210"/>
      </w:r>
      <w:r w:rsidR="003664C9">
        <w:rPr>
          <w:rFonts w:ascii="Times New Roman" w:eastAsia="Times New Roman" w:hAnsi="Times New Roman" w:cs="Times New Roman"/>
          <w:color w:val="000000"/>
          <w:sz w:val="24"/>
          <w:szCs w:val="24"/>
        </w:rPr>
        <w:fldChar w:fldCharType="begin"/>
      </w:r>
      <w:r w:rsidR="00C62A02">
        <w:rPr>
          <w:rFonts w:ascii="Times New Roman" w:eastAsia="Times New Roman" w:hAnsi="Times New Roman" w:cs="Times New Roman"/>
          <w:color w:val="000000"/>
          <w:sz w:val="24"/>
          <w:szCs w:val="24"/>
        </w:rPr>
        <w:instrText xml:space="preserve"> ADDIN ZOTERO_ITEM CSL_CITATION {"citationID":"AeSPrp2x","properties":{"formattedCitation":"[5]","plainCitation":"[5]","noteIndex":0},"citationItems":[{"id":474,"uris":["http://zotero.org/users/5149340/items/RBG7SC4N"],"uri":["http://zotero.org/users/5149340/items/RBG7SC4N"],"itemData":{"id":474,"type":"article-journal","abstract":"Fine particulate matter (PM2.5) has been recognized as a key air pollutant that can inﬂuence population health risk, especially during extreme cases such as wildﬁres. Previous studies have applied geospatial techniques such as land use regression to map the ground-level PM2.5, while some recent studies have found that Aerosol Optical Depth (AOD) derived from satellite images and machine learning techniques may be two elements that can improve spatiotemporal prediction. However, there has been a lack of studies evaluating use of different machine learning techniques with AOD datasets for mapping PM2.5, especially in areas with high spatiotemporal variability of PM2.5.","container-title":"Environmental Pollution","DOI":"10.1016/j.envpol.2018.08.029","ISSN":"02697491","journalAbbreviation":"Environmental Pollution","language":"en","page":"1417-1426","source":"DOI.org (Crossref)","title":"Evaluation of machine learning techniques with multiple remote sensing datasets in estimating monthly concentrations of ground-level PM2.5","volume":"242","author":[{"family":"Xu","given":"Yongming"},{"family":"Ho","given":"Hung Chak"},{"family":"Wong","given":"Man Sing"},{"family":"Deng","given":"Chengbin"},{"family":"Shi","given":"Yuan"},{"family":"Chan","given":"Ta-Chien"},{"family":"Knudby","given":"Anders"}],"issued":{"date-parts":[["2018",11]]}}}],"schema":"https://github.com/citation-style-language/schema/raw/master/csl-citation.json"} </w:instrText>
      </w:r>
      <w:r w:rsidR="003664C9">
        <w:rPr>
          <w:rFonts w:ascii="Times New Roman" w:eastAsia="Times New Roman" w:hAnsi="Times New Roman" w:cs="Times New Roman"/>
          <w:color w:val="000000"/>
          <w:sz w:val="24"/>
          <w:szCs w:val="24"/>
        </w:rPr>
        <w:fldChar w:fldCharType="separate"/>
      </w:r>
      <w:r w:rsidR="00C62A02" w:rsidRPr="00C62A02">
        <w:rPr>
          <w:rFonts w:ascii="Times New Roman" w:hAnsi="Times New Roman" w:cs="Times New Roman"/>
          <w:sz w:val="24"/>
        </w:rPr>
        <w:t>[5]</w:t>
      </w:r>
      <w:r w:rsidR="003664C9">
        <w:rPr>
          <w:rFonts w:ascii="Times New Roman" w:eastAsia="Times New Roman" w:hAnsi="Times New Roman" w:cs="Times New Roman"/>
          <w:color w:val="000000"/>
          <w:sz w:val="24"/>
          <w:szCs w:val="24"/>
        </w:rPr>
        <w:fldChar w:fldCharType="end"/>
      </w:r>
      <w:r w:rsidR="009B1478" w:rsidRPr="009B1478">
        <w:rPr>
          <w:rFonts w:ascii="Times New Roman" w:eastAsia="Times New Roman" w:hAnsi="Times New Roman" w:cs="Times New Roman"/>
          <w:color w:val="000000"/>
          <w:sz w:val="24"/>
          <w:szCs w:val="24"/>
        </w:rPr>
        <w:t xml:space="preserve">. Then, we used the </w:t>
      </w:r>
      <w:r w:rsidR="009B1478" w:rsidRPr="009B1478">
        <w:rPr>
          <w:rFonts w:ascii="Times New Roman" w:eastAsia="Times New Roman" w:hAnsi="Times New Roman" w:cs="Times New Roman"/>
          <w:color w:val="000000"/>
          <w:sz w:val="24"/>
          <w:szCs w:val="24"/>
        </w:rPr>
        <w:lastRenderedPageBreak/>
        <w:t xml:space="preserve">same random subsets of the data to tune hyperparameters for </w:t>
      </w:r>
      <w:del w:id="211" w:author="Colleen Reid" w:date="2020-04-17T10:35:00Z">
        <w:r w:rsidR="009B1478" w:rsidRPr="009B1478" w:rsidDel="008910D9">
          <w:rPr>
            <w:rFonts w:ascii="Times New Roman" w:eastAsia="Times New Roman" w:hAnsi="Times New Roman" w:cs="Times New Roman"/>
            <w:color w:val="000000"/>
            <w:sz w:val="24"/>
            <w:szCs w:val="24"/>
          </w:rPr>
          <w:delText>the ranger and xgbTree</w:delText>
        </w:r>
      </w:del>
      <w:ins w:id="212" w:author="Colleen Reid" w:date="2020-04-17T10:35:00Z">
        <w:r w:rsidR="008910D9">
          <w:rPr>
            <w:rFonts w:ascii="Times New Roman" w:eastAsia="Times New Roman" w:hAnsi="Times New Roman" w:cs="Times New Roman"/>
            <w:color w:val="000000"/>
            <w:sz w:val="24"/>
            <w:szCs w:val="24"/>
          </w:rPr>
          <w:t>each</w:t>
        </w:r>
      </w:ins>
      <w:r w:rsidR="009B1478" w:rsidRPr="009B1478">
        <w:rPr>
          <w:rFonts w:ascii="Times New Roman" w:eastAsia="Times New Roman" w:hAnsi="Times New Roman" w:cs="Times New Roman"/>
          <w:color w:val="000000"/>
          <w:sz w:val="24"/>
          <w:szCs w:val="24"/>
        </w:rPr>
        <w:t xml:space="preserve"> algorithm</w:t>
      </w:r>
      <w:del w:id="213" w:author="Colleen Reid" w:date="2020-04-17T10:35:00Z">
        <w:r w:rsidR="009B1478" w:rsidRPr="009B1478" w:rsidDel="008910D9">
          <w:rPr>
            <w:rFonts w:ascii="Times New Roman" w:eastAsia="Times New Roman" w:hAnsi="Times New Roman" w:cs="Times New Roman"/>
            <w:color w:val="000000"/>
            <w:sz w:val="24"/>
            <w:szCs w:val="24"/>
          </w:rPr>
          <w:delText>s</w:delText>
        </w:r>
      </w:del>
      <w:r w:rsidR="009B1478" w:rsidRPr="009B1478">
        <w:rPr>
          <w:rFonts w:ascii="Times New Roman" w:eastAsia="Times New Roman" w:hAnsi="Times New Roman" w:cs="Times New Roman"/>
          <w:color w:val="000000"/>
          <w:sz w:val="24"/>
          <w:szCs w:val="24"/>
        </w:rPr>
        <w:t xml:space="preserve"> via a grid-search (see c</w:t>
      </w:r>
      <w:commentRangeStart w:id="214"/>
      <w:r w:rsidR="009B1478" w:rsidRPr="009B1478">
        <w:rPr>
          <w:rFonts w:ascii="Times New Roman" w:eastAsia="Times New Roman" w:hAnsi="Times New Roman" w:cs="Times New Roman"/>
          <w:color w:val="000000"/>
          <w:sz w:val="24"/>
          <w:szCs w:val="24"/>
        </w:rPr>
        <w:t>ode</w:t>
      </w:r>
      <w:commentRangeEnd w:id="214"/>
      <w:r w:rsidR="008910D9">
        <w:rPr>
          <w:rStyle w:val="CommentReference"/>
        </w:rPr>
        <w:commentReference w:id="214"/>
      </w:r>
      <w:r w:rsidR="009B1478" w:rsidRPr="009B1478">
        <w:rPr>
          <w:rFonts w:ascii="Times New Roman" w:eastAsia="Times New Roman" w:hAnsi="Times New Roman" w:cs="Times New Roman"/>
          <w:color w:val="000000"/>
          <w:sz w:val="24"/>
          <w:szCs w:val="24"/>
        </w:rPr>
        <w:t xml:space="preserve"> in </w:t>
      </w:r>
      <w:r w:rsidR="005F1CD9">
        <w:rPr>
          <w:rFonts w:ascii="Times New Roman" w:eastAsia="Times New Roman" w:hAnsi="Times New Roman" w:cs="Times New Roman"/>
          <w:color w:val="000000"/>
          <w:sz w:val="24"/>
          <w:szCs w:val="24"/>
        </w:rPr>
        <w:t>S</w:t>
      </w:r>
      <w:r w:rsidR="009B1478" w:rsidRPr="009B1478">
        <w:rPr>
          <w:rFonts w:ascii="Times New Roman" w:eastAsia="Times New Roman" w:hAnsi="Times New Roman" w:cs="Times New Roman"/>
          <w:color w:val="000000"/>
          <w:sz w:val="24"/>
          <w:szCs w:val="24"/>
        </w:rPr>
        <w:t xml:space="preserve">upplementary </w:t>
      </w:r>
      <w:r w:rsidR="005F1CD9">
        <w:rPr>
          <w:rFonts w:ascii="Times New Roman" w:eastAsia="Times New Roman" w:hAnsi="Times New Roman" w:cs="Times New Roman"/>
          <w:color w:val="000000"/>
          <w:sz w:val="24"/>
          <w:szCs w:val="24"/>
        </w:rPr>
        <w:t>M</w:t>
      </w:r>
      <w:r w:rsidR="009B1478" w:rsidRPr="009B1478">
        <w:rPr>
          <w:rFonts w:ascii="Times New Roman" w:eastAsia="Times New Roman" w:hAnsi="Times New Roman" w:cs="Times New Roman"/>
          <w:color w:val="000000"/>
          <w:sz w:val="24"/>
          <w:szCs w:val="24"/>
        </w:rPr>
        <w:t>aterials).</w:t>
      </w:r>
    </w:p>
    <w:p w14:paraId="42C3DADF" w14:textId="77777777" w:rsidR="000A3E85" w:rsidRDefault="009B1478" w:rsidP="009B1478">
      <w:pPr>
        <w:spacing w:after="0" w:line="240" w:lineRule="auto"/>
        <w:rPr>
          <w:ins w:id="215" w:author="Colleen Reid" w:date="2020-04-17T10:50:00Z"/>
          <w:rFonts w:ascii="Times New Roman" w:eastAsia="Times New Roman" w:hAnsi="Times New Roman" w:cs="Times New Roman"/>
          <w:color w:val="000000"/>
          <w:sz w:val="24"/>
          <w:szCs w:val="24"/>
        </w:rPr>
      </w:pPr>
      <w:r w:rsidRPr="009B1478">
        <w:rPr>
          <w:rFonts w:ascii="Times New Roman" w:eastAsia="Times New Roman" w:hAnsi="Times New Roman" w:cs="Times New Roman"/>
          <w:color w:val="000000"/>
          <w:sz w:val="24"/>
          <w:szCs w:val="24"/>
        </w:rPr>
        <w:tab/>
        <w:t xml:space="preserve">One of the biggest challenges in this study was developing a model that worked well </w:t>
      </w:r>
      <w:ins w:id="216" w:author="Colleen Reid" w:date="2020-04-17T10:35:00Z">
        <w:r w:rsidR="008910D9">
          <w:rPr>
            <w:rFonts w:ascii="Times New Roman" w:eastAsia="Times New Roman" w:hAnsi="Times New Roman" w:cs="Times New Roman"/>
            <w:color w:val="000000"/>
            <w:sz w:val="24"/>
            <w:szCs w:val="24"/>
          </w:rPr>
          <w:t xml:space="preserve">spatially and temporally </w:t>
        </w:r>
      </w:ins>
      <w:r w:rsidRPr="009B1478">
        <w:rPr>
          <w:rFonts w:ascii="Times New Roman" w:eastAsia="Times New Roman" w:hAnsi="Times New Roman" w:cs="Times New Roman"/>
          <w:color w:val="000000"/>
          <w:sz w:val="24"/>
          <w:szCs w:val="24"/>
        </w:rPr>
        <w:t xml:space="preserve">across the study </w:t>
      </w:r>
      <w:del w:id="217" w:author="Colleen Reid" w:date="2020-04-17T10:35:00Z">
        <w:r w:rsidRPr="009B1478" w:rsidDel="008910D9">
          <w:rPr>
            <w:rFonts w:ascii="Times New Roman" w:eastAsia="Times New Roman" w:hAnsi="Times New Roman" w:cs="Times New Roman"/>
            <w:color w:val="000000"/>
            <w:sz w:val="24"/>
            <w:szCs w:val="24"/>
          </w:rPr>
          <w:delText>area, across the study period</w:delText>
        </w:r>
      </w:del>
      <w:ins w:id="218" w:author="Colleen Reid" w:date="2020-04-17T10:35:00Z">
        <w:r w:rsidR="008910D9">
          <w:rPr>
            <w:rFonts w:ascii="Times New Roman" w:eastAsia="Times New Roman" w:hAnsi="Times New Roman" w:cs="Times New Roman"/>
            <w:color w:val="000000"/>
            <w:sz w:val="24"/>
            <w:szCs w:val="24"/>
          </w:rPr>
          <w:t>domain</w:t>
        </w:r>
      </w:ins>
      <w:r w:rsidRPr="009B1478">
        <w:rPr>
          <w:rFonts w:ascii="Times New Roman" w:eastAsia="Times New Roman" w:hAnsi="Times New Roman" w:cs="Times New Roman"/>
          <w:color w:val="000000"/>
          <w:sz w:val="24"/>
          <w:szCs w:val="24"/>
        </w:rPr>
        <w:t xml:space="preserve">. To help capture nonlinear spatiotemporal effects, we </w:t>
      </w:r>
      <w:commentRangeStart w:id="219"/>
      <w:r w:rsidRPr="009B1478">
        <w:rPr>
          <w:rFonts w:ascii="Times New Roman" w:eastAsia="Times New Roman" w:hAnsi="Times New Roman" w:cs="Times New Roman"/>
          <w:color w:val="000000"/>
          <w:sz w:val="24"/>
          <w:szCs w:val="24"/>
        </w:rPr>
        <w:t>included nested levels of spatiotemporal variables. Temporally, we included variables to indicate the periods 2008-2012, 2013-2016, and 2017-2018</w:t>
      </w:r>
      <w:r w:rsidR="0073601C">
        <w:rPr>
          <w:rFonts w:ascii="Times New Roman" w:eastAsia="Times New Roman" w:hAnsi="Times New Roman" w:cs="Times New Roman"/>
          <w:color w:val="000000"/>
          <w:sz w:val="24"/>
          <w:szCs w:val="24"/>
        </w:rPr>
        <w:t xml:space="preserve"> (the periods </w:t>
      </w:r>
      <w:r w:rsidR="0010330A">
        <w:rPr>
          <w:rFonts w:ascii="Times New Roman" w:eastAsia="Times New Roman" w:hAnsi="Times New Roman" w:cs="Times New Roman"/>
          <w:color w:val="000000"/>
          <w:sz w:val="24"/>
          <w:szCs w:val="24"/>
        </w:rPr>
        <w:t>when CMAQ simulation availability changed</w:t>
      </w:r>
      <w:r w:rsidR="0073601C">
        <w:rPr>
          <w:rFonts w:ascii="Times New Roman" w:eastAsia="Times New Roman" w:hAnsi="Times New Roman" w:cs="Times New Roman"/>
          <w:color w:val="000000"/>
          <w:sz w:val="24"/>
          <w:szCs w:val="24"/>
        </w:rPr>
        <w:t>)</w:t>
      </w:r>
      <w:r w:rsidRPr="009B1478">
        <w:rPr>
          <w:rFonts w:ascii="Times New Roman" w:eastAsia="Times New Roman" w:hAnsi="Times New Roman" w:cs="Times New Roman"/>
          <w:color w:val="000000"/>
          <w:sz w:val="24"/>
          <w:szCs w:val="24"/>
        </w:rPr>
        <w:t xml:space="preserve">; year; season; cosine of month; and cosine of day of year. Spatially, we included variables for region (within the 11 western states: northwest, southwest, four corners, </w:t>
      </w:r>
      <w:r w:rsidR="00AE3099">
        <w:rPr>
          <w:rFonts w:ascii="Times New Roman" w:eastAsia="Times New Roman" w:hAnsi="Times New Roman" w:cs="Times New Roman"/>
          <w:color w:val="000000"/>
          <w:sz w:val="24"/>
          <w:szCs w:val="24"/>
        </w:rPr>
        <w:t xml:space="preserve">and </w:t>
      </w:r>
      <w:r w:rsidRPr="009B1478">
        <w:rPr>
          <w:rFonts w:ascii="Times New Roman" w:eastAsia="Times New Roman" w:hAnsi="Times New Roman" w:cs="Times New Roman"/>
          <w:color w:val="000000"/>
          <w:sz w:val="24"/>
          <w:szCs w:val="24"/>
        </w:rPr>
        <w:t xml:space="preserve">northern mountain states); state; latitude and longitude. We also included interaction terms for time period (grouping of </w:t>
      </w:r>
      <w:commentRangeEnd w:id="219"/>
      <w:r w:rsidR="008910D9">
        <w:rPr>
          <w:rStyle w:val="CommentReference"/>
        </w:rPr>
        <w:commentReference w:id="219"/>
      </w:r>
      <w:r w:rsidRPr="009B1478">
        <w:rPr>
          <w:rFonts w:ascii="Times New Roman" w:eastAsia="Times New Roman" w:hAnsi="Times New Roman" w:cs="Times New Roman"/>
          <w:color w:val="000000"/>
          <w:sz w:val="24"/>
          <w:szCs w:val="24"/>
        </w:rPr>
        <w:t>years) and region. This type of nesting has been referred to as a “multiresolution basis”</w:t>
      </w:r>
      <w:r w:rsidR="00BD7FC0">
        <w:rPr>
          <w:rFonts w:ascii="Times New Roman" w:eastAsia="Times New Roman" w:hAnsi="Times New Roman" w:cs="Times New Roman"/>
          <w:color w:val="000000"/>
          <w:sz w:val="24"/>
          <w:szCs w:val="24"/>
        </w:rPr>
        <w:t xml:space="preserve"> </w:t>
      </w:r>
      <w:r w:rsidR="00BD7FC0">
        <w:rPr>
          <w:rFonts w:ascii="Times New Roman" w:eastAsia="Times New Roman" w:hAnsi="Times New Roman" w:cs="Times New Roman"/>
          <w:color w:val="000000"/>
          <w:sz w:val="24"/>
          <w:szCs w:val="24"/>
        </w:rPr>
        <w:fldChar w:fldCharType="begin"/>
      </w:r>
      <w:r w:rsidR="001E0031">
        <w:rPr>
          <w:rFonts w:ascii="Times New Roman" w:eastAsia="Times New Roman" w:hAnsi="Times New Roman" w:cs="Times New Roman"/>
          <w:color w:val="000000"/>
          <w:sz w:val="24"/>
          <w:szCs w:val="24"/>
        </w:rPr>
        <w:instrText xml:space="preserve"> ADDIN ZOTERO_ITEM CSL_CITATION {"citationID":"HUrpRMNW","properties":{"formattedCitation":"[6]","plainCitation":"[6]","noteIndex":0},"citationItems":[{"id":771,"uris":["http://zotero.org/users/5149340/items/QCLB4F2V"],"uri":["http://zotero.org/users/5149340/items/QCLB4F2V"],"itemData":{"id":771,"type":"article-journal","container-title":"Journal of the American Statistical Association","DOI":"10.1080/01621459.2015.1123632","ISSN":"0162-1459","issue":"517","journalAbbreviation":"Journal of the American Statistical Association","note":"publisher: Taylor &amp; Francis","page":"201-214","title":"A Multi-Resolution Approximation for Massive Spatial Datasets","volume":"112","author":[{"family":"Katzfuss","given":"Matthias"}],"issued":{"date-parts":[["2017",1,2]]}}}],"schema":"https://github.com/citation-style-language/schema/raw/master/csl-citation.json"} </w:instrText>
      </w:r>
      <w:r w:rsidR="00BD7FC0">
        <w:rPr>
          <w:rFonts w:ascii="Times New Roman" w:eastAsia="Times New Roman" w:hAnsi="Times New Roman" w:cs="Times New Roman"/>
          <w:color w:val="000000"/>
          <w:sz w:val="24"/>
          <w:szCs w:val="24"/>
        </w:rPr>
        <w:fldChar w:fldCharType="separate"/>
      </w:r>
      <w:r w:rsidR="001E0031" w:rsidRPr="001E0031">
        <w:rPr>
          <w:rFonts w:ascii="Times New Roman" w:hAnsi="Times New Roman" w:cs="Times New Roman"/>
          <w:sz w:val="24"/>
        </w:rPr>
        <w:t>[6]</w:t>
      </w:r>
      <w:r w:rsidR="00BD7FC0">
        <w:rPr>
          <w:rFonts w:ascii="Times New Roman" w:eastAsia="Times New Roman" w:hAnsi="Times New Roman" w:cs="Times New Roman"/>
          <w:color w:val="000000"/>
          <w:sz w:val="24"/>
          <w:szCs w:val="24"/>
        </w:rPr>
        <w:fldChar w:fldCharType="end"/>
      </w:r>
      <w:r w:rsidRPr="009B1478">
        <w:rPr>
          <w:rFonts w:ascii="Times New Roman" w:eastAsia="Times New Roman" w:hAnsi="Times New Roman" w:cs="Times New Roman"/>
          <w:color w:val="000000"/>
          <w:sz w:val="24"/>
          <w:szCs w:val="24"/>
        </w:rPr>
        <w:t>.</w:t>
      </w:r>
      <w:ins w:id="220" w:author="Colleen Reid" w:date="2020-04-17T10:36:00Z">
        <w:r w:rsidR="008910D9">
          <w:rPr>
            <w:rFonts w:ascii="Times New Roman" w:eastAsia="Times New Roman" w:hAnsi="Times New Roman" w:cs="Times New Roman"/>
            <w:color w:val="000000"/>
            <w:sz w:val="24"/>
            <w:szCs w:val="24"/>
          </w:rPr>
          <w:t xml:space="preserve"> </w:t>
        </w:r>
      </w:ins>
      <w:del w:id="221" w:author="Colleen Reid" w:date="2020-04-17T10:36:00Z">
        <w:r w:rsidRPr="009B1478" w:rsidDel="008910D9">
          <w:rPr>
            <w:rFonts w:ascii="Times New Roman" w:eastAsia="Times New Roman" w:hAnsi="Times New Roman" w:cs="Times New Roman"/>
            <w:color w:val="000000"/>
            <w:sz w:val="24"/>
            <w:szCs w:val="24"/>
          </w:rPr>
          <w:delText> </w:delText>
        </w:r>
      </w:del>
      <w:commentRangeStart w:id="222"/>
      <w:commentRangeStart w:id="223"/>
      <w:commentRangeStart w:id="224"/>
      <w:r w:rsidR="00C04176" w:rsidRPr="009B1478">
        <w:rPr>
          <w:rFonts w:ascii="Times New Roman" w:eastAsia="Times New Roman" w:hAnsi="Times New Roman" w:cs="Times New Roman"/>
          <w:color w:val="000000"/>
          <w:sz w:val="24"/>
          <w:szCs w:val="24"/>
        </w:rPr>
        <w:t xml:space="preserve">We </w:t>
      </w:r>
      <w:r w:rsidR="00C04176">
        <w:rPr>
          <w:rFonts w:ascii="Times New Roman" w:eastAsia="Times New Roman" w:hAnsi="Times New Roman" w:cs="Times New Roman"/>
          <w:color w:val="000000"/>
          <w:sz w:val="24"/>
          <w:szCs w:val="24"/>
        </w:rPr>
        <w:t xml:space="preserve">also </w:t>
      </w:r>
      <w:r w:rsidR="00C04176" w:rsidRPr="009B1478">
        <w:rPr>
          <w:rFonts w:ascii="Times New Roman" w:eastAsia="Times New Roman" w:hAnsi="Times New Roman" w:cs="Times New Roman"/>
          <w:color w:val="000000"/>
          <w:sz w:val="24"/>
          <w:szCs w:val="24"/>
        </w:rPr>
        <w:t xml:space="preserve">investigated the use of </w:t>
      </w:r>
      <w:proofErr w:type="spellStart"/>
      <w:r w:rsidR="00C04176" w:rsidRPr="009B1478">
        <w:rPr>
          <w:rFonts w:ascii="Times New Roman" w:eastAsia="Times New Roman" w:hAnsi="Times New Roman" w:cs="Times New Roman"/>
          <w:color w:val="000000"/>
          <w:sz w:val="24"/>
          <w:szCs w:val="24"/>
        </w:rPr>
        <w:t>spatio</w:t>
      </w:r>
      <w:proofErr w:type="spellEnd"/>
      <w:r w:rsidR="00C04176" w:rsidRPr="009B1478">
        <w:rPr>
          <w:rFonts w:ascii="Times New Roman" w:eastAsia="Times New Roman" w:hAnsi="Times New Roman" w:cs="Times New Roman"/>
          <w:color w:val="000000"/>
          <w:sz w:val="24"/>
          <w:szCs w:val="24"/>
        </w:rPr>
        <w:t xml:space="preserve">-temporal kriging of the </w:t>
      </w:r>
      <w:r w:rsidR="00C04176">
        <w:rPr>
          <w:rFonts w:ascii="Times New Roman" w:eastAsia="Times New Roman" w:hAnsi="Times New Roman" w:cs="Times New Roman"/>
          <w:color w:val="000000"/>
          <w:sz w:val="24"/>
          <w:szCs w:val="24"/>
        </w:rPr>
        <w:t xml:space="preserve">model </w:t>
      </w:r>
      <w:r w:rsidR="00C04176" w:rsidRPr="009B1478">
        <w:rPr>
          <w:rFonts w:ascii="Times New Roman" w:eastAsia="Times New Roman" w:hAnsi="Times New Roman" w:cs="Times New Roman"/>
          <w:color w:val="000000"/>
          <w:sz w:val="24"/>
          <w:szCs w:val="24"/>
        </w:rPr>
        <w:t>residuals for 2009-2010, but ultimately found that it was not useful for these years</w:t>
      </w:r>
      <w:r w:rsidR="00C04176">
        <w:rPr>
          <w:rFonts w:ascii="Times New Roman" w:eastAsia="Times New Roman" w:hAnsi="Times New Roman" w:cs="Times New Roman"/>
          <w:color w:val="000000"/>
          <w:sz w:val="24"/>
          <w:szCs w:val="24"/>
        </w:rPr>
        <w:t xml:space="preserve"> and abandoned the approach. </w:t>
      </w:r>
      <w:commentRangeEnd w:id="222"/>
      <w:r w:rsidR="001B00BD">
        <w:rPr>
          <w:rStyle w:val="CommentReference"/>
        </w:rPr>
        <w:commentReference w:id="222"/>
      </w:r>
      <w:commentRangeEnd w:id="223"/>
    </w:p>
    <w:p w14:paraId="06B9D1B9" w14:textId="6706DB2F" w:rsidR="009B1478" w:rsidRPr="009B1478" w:rsidRDefault="000A3E85" w:rsidP="009B1478">
      <w:pPr>
        <w:spacing w:after="0" w:line="240" w:lineRule="auto"/>
        <w:rPr>
          <w:rFonts w:ascii="Times New Roman" w:eastAsia="Times New Roman" w:hAnsi="Times New Roman" w:cs="Times New Roman"/>
          <w:sz w:val="24"/>
          <w:szCs w:val="24"/>
        </w:rPr>
      </w:pPr>
      <w:ins w:id="225" w:author="Colleen Reid" w:date="2020-04-17T10:50:00Z">
        <w:r>
          <w:rPr>
            <w:rFonts w:ascii="Times New Roman" w:eastAsia="Times New Roman" w:hAnsi="Times New Roman" w:cs="Times New Roman"/>
            <w:color w:val="000000"/>
            <w:sz w:val="24"/>
            <w:szCs w:val="24"/>
          </w:rPr>
          <w:tab/>
          <w:t>We did a sensitivity analysis in which we examined whether a different model would perform better for low values than high values</w:t>
        </w:r>
      </w:ins>
      <w:r w:rsidR="008910D9">
        <w:rPr>
          <w:rStyle w:val="CommentReference"/>
        </w:rPr>
        <w:commentReference w:id="223"/>
      </w:r>
      <w:commentRangeEnd w:id="224"/>
      <w:r w:rsidR="008910D9">
        <w:rPr>
          <w:rStyle w:val="CommentReference"/>
        </w:rPr>
        <w:commentReference w:id="224"/>
      </w:r>
    </w:p>
    <w:p w14:paraId="21AF6D51" w14:textId="6D45DACB" w:rsidR="009B1478" w:rsidRPr="009B1478" w:rsidRDefault="009B1478" w:rsidP="009B1478">
      <w:pPr>
        <w:spacing w:after="0" w:line="240" w:lineRule="auto"/>
        <w:rPr>
          <w:rFonts w:ascii="Times New Roman" w:eastAsia="Times New Roman" w:hAnsi="Times New Roman" w:cs="Times New Roman"/>
          <w:sz w:val="24"/>
          <w:szCs w:val="24"/>
        </w:rPr>
      </w:pPr>
      <w:r w:rsidRPr="009B1478">
        <w:rPr>
          <w:rFonts w:ascii="Times New Roman" w:eastAsia="Times New Roman" w:hAnsi="Times New Roman" w:cs="Times New Roman"/>
          <w:color w:val="000000"/>
          <w:sz w:val="24"/>
          <w:szCs w:val="24"/>
        </w:rPr>
        <w:tab/>
      </w:r>
      <w:commentRangeStart w:id="226"/>
      <w:r w:rsidRPr="009B1478">
        <w:rPr>
          <w:rFonts w:ascii="Times New Roman" w:eastAsia="Times New Roman" w:hAnsi="Times New Roman" w:cs="Times New Roman"/>
          <w:color w:val="000000"/>
          <w:sz w:val="24"/>
          <w:szCs w:val="24"/>
        </w:rPr>
        <w:t>When examining the predicted P</w:t>
      </w:r>
      <w:r>
        <w:rPr>
          <w:rFonts w:ascii="Times New Roman" w:eastAsia="Times New Roman" w:hAnsi="Times New Roman" w:cs="Times New Roman"/>
          <w:color w:val="000000"/>
          <w:sz w:val="24"/>
          <w:szCs w:val="24"/>
        </w:rPr>
        <w:t>M</w:t>
      </w:r>
      <w:r w:rsidRPr="009B1478">
        <w:rPr>
          <w:rFonts w:ascii="Times New Roman" w:eastAsia="Times New Roman" w:hAnsi="Times New Roman" w:cs="Times New Roman"/>
          <w:color w:val="000000"/>
          <w:sz w:val="24"/>
          <w:szCs w:val="24"/>
          <w:vertAlign w:val="subscript"/>
        </w:rPr>
        <w:t xml:space="preserve">2.5 </w:t>
      </w:r>
      <w:r w:rsidRPr="009B1478">
        <w:rPr>
          <w:rFonts w:ascii="Times New Roman" w:eastAsia="Times New Roman" w:hAnsi="Times New Roman" w:cs="Times New Roman"/>
          <w:color w:val="000000"/>
          <w:sz w:val="24"/>
          <w:szCs w:val="24"/>
        </w:rPr>
        <w:t>values compared with the observed P</w:t>
      </w:r>
      <w:r>
        <w:rPr>
          <w:rFonts w:ascii="Times New Roman" w:eastAsia="Times New Roman" w:hAnsi="Times New Roman" w:cs="Times New Roman"/>
          <w:color w:val="000000"/>
          <w:sz w:val="24"/>
          <w:szCs w:val="24"/>
        </w:rPr>
        <w:t>M</w:t>
      </w:r>
      <w:r w:rsidRPr="009B1478">
        <w:rPr>
          <w:rFonts w:ascii="Times New Roman" w:eastAsia="Times New Roman" w:hAnsi="Times New Roman" w:cs="Times New Roman"/>
          <w:color w:val="000000"/>
          <w:sz w:val="24"/>
          <w:szCs w:val="24"/>
          <w:vertAlign w:val="subscript"/>
        </w:rPr>
        <w:t xml:space="preserve">2.5 </w:t>
      </w:r>
      <w:r w:rsidRPr="009B1478">
        <w:rPr>
          <w:rFonts w:ascii="Times New Roman" w:eastAsia="Times New Roman" w:hAnsi="Times New Roman" w:cs="Times New Roman"/>
          <w:color w:val="000000"/>
          <w:sz w:val="24"/>
          <w:szCs w:val="24"/>
        </w:rPr>
        <w:t>values, we noted that the models were performing much worse on high values than on low values. In addition to the fact that we had a lot more data at low values than at high values, we hypothesized that some of the higher values were being generated by a fundamentally different process than the lower values</w:t>
      </w:r>
      <w:ins w:id="227" w:author="Colleen Reid" w:date="2020-04-17T10:46:00Z">
        <w:r w:rsidR="000A3E85">
          <w:rPr>
            <w:rFonts w:ascii="Times New Roman" w:eastAsia="Times New Roman" w:hAnsi="Times New Roman" w:cs="Times New Roman"/>
            <w:color w:val="000000"/>
            <w:sz w:val="24"/>
            <w:szCs w:val="24"/>
          </w:rPr>
          <w:t xml:space="preserve">, most likely </w:t>
        </w:r>
      </w:ins>
      <w:del w:id="228" w:author="Colleen Reid" w:date="2020-04-17T10:46:00Z">
        <w:r w:rsidRPr="009B1478" w:rsidDel="000A3E85">
          <w:rPr>
            <w:rFonts w:ascii="Times New Roman" w:eastAsia="Times New Roman" w:hAnsi="Times New Roman" w:cs="Times New Roman"/>
            <w:color w:val="000000"/>
            <w:sz w:val="24"/>
            <w:szCs w:val="24"/>
          </w:rPr>
          <w:delText xml:space="preserve">. An obvious example of a fundamentally different process generating air pollution in the western US is smoke from </w:delText>
        </w:r>
      </w:del>
      <w:r w:rsidRPr="009B1478">
        <w:rPr>
          <w:rFonts w:ascii="Times New Roman" w:eastAsia="Times New Roman" w:hAnsi="Times New Roman" w:cs="Times New Roman"/>
          <w:color w:val="000000"/>
          <w:sz w:val="24"/>
          <w:szCs w:val="24"/>
        </w:rPr>
        <w:t xml:space="preserve">wildfires. </w:t>
      </w:r>
      <w:del w:id="229" w:author="Colleen Reid" w:date="2020-04-17T10:51:00Z">
        <w:r w:rsidRPr="009B1478" w:rsidDel="000A3E85">
          <w:rPr>
            <w:rFonts w:ascii="Times New Roman" w:eastAsia="Times New Roman" w:hAnsi="Times New Roman" w:cs="Times New Roman"/>
            <w:color w:val="000000"/>
            <w:sz w:val="24"/>
            <w:szCs w:val="24"/>
          </w:rPr>
          <w:delText xml:space="preserve">To pursue this hypothesis, </w:delText>
        </w:r>
      </w:del>
      <w:ins w:id="230" w:author="Colleen Reid" w:date="2020-04-17T10:51:00Z">
        <w:r w:rsidR="000A3E85">
          <w:rPr>
            <w:rFonts w:ascii="Times New Roman" w:eastAsia="Times New Roman" w:hAnsi="Times New Roman" w:cs="Times New Roman"/>
            <w:color w:val="000000"/>
            <w:sz w:val="24"/>
            <w:szCs w:val="24"/>
          </w:rPr>
          <w:t>W</w:t>
        </w:r>
      </w:ins>
      <w:del w:id="231" w:author="Colleen Reid" w:date="2020-04-17T10:51:00Z">
        <w:r w:rsidRPr="009B1478" w:rsidDel="000A3E85">
          <w:rPr>
            <w:rFonts w:ascii="Times New Roman" w:eastAsia="Times New Roman" w:hAnsi="Times New Roman" w:cs="Times New Roman"/>
            <w:color w:val="000000"/>
            <w:sz w:val="24"/>
            <w:szCs w:val="24"/>
          </w:rPr>
          <w:delText>w</w:delText>
        </w:r>
      </w:del>
      <w:r w:rsidRPr="009B1478">
        <w:rPr>
          <w:rFonts w:ascii="Times New Roman" w:eastAsia="Times New Roman" w:hAnsi="Times New Roman" w:cs="Times New Roman"/>
          <w:color w:val="000000"/>
          <w:sz w:val="24"/>
          <w:szCs w:val="24"/>
        </w:rPr>
        <w:t>e developed a preliminary classification model to split the data into “high” versus “low” values</w:t>
      </w:r>
      <w:ins w:id="232" w:author="Colleen Reid" w:date="2020-04-17T10:46:00Z">
        <w:r w:rsidR="000A3E85">
          <w:rPr>
            <w:rFonts w:ascii="Times New Roman" w:eastAsia="Times New Roman" w:hAnsi="Times New Roman" w:cs="Times New Roman"/>
            <w:color w:val="000000"/>
            <w:sz w:val="24"/>
            <w:szCs w:val="24"/>
          </w:rPr>
          <w:t xml:space="preserve">, with </w:t>
        </w:r>
        <w:r w:rsidR="000A3E85" w:rsidRPr="009B1478">
          <w:rPr>
            <w:rFonts w:ascii="Times New Roman" w:eastAsia="Times New Roman" w:hAnsi="Times New Roman" w:cs="Times New Roman"/>
            <w:color w:val="000000"/>
            <w:sz w:val="24"/>
            <w:szCs w:val="24"/>
          </w:rPr>
          <w:t>15</w:t>
        </w:r>
        <w:r w:rsidR="000A3E85">
          <w:rPr>
            <w:rFonts w:ascii="Cambria Math" w:eastAsia="Times New Roman" w:hAnsi="Cambria Math" w:cs="Cambria Math"/>
            <w:color w:val="000000"/>
            <w:sz w:val="24"/>
            <w:szCs w:val="24"/>
          </w:rPr>
          <w:t>µg/m</w:t>
        </w:r>
        <w:r w:rsidR="000A3E85">
          <w:rPr>
            <w:rFonts w:ascii="Cambria Math" w:eastAsia="Times New Roman" w:hAnsi="Cambria Math" w:cs="Cambria Math"/>
            <w:color w:val="000000"/>
            <w:sz w:val="24"/>
            <w:szCs w:val="24"/>
            <w:vertAlign w:val="superscript"/>
          </w:rPr>
          <w:t>3</w:t>
        </w:r>
        <w:r w:rsidR="000A3E85">
          <w:rPr>
            <w:rFonts w:ascii="Times New Roman" w:eastAsia="Times New Roman" w:hAnsi="Times New Roman" w:cs="Times New Roman"/>
            <w:color w:val="000000"/>
            <w:sz w:val="24"/>
            <w:szCs w:val="24"/>
          </w:rPr>
          <w:t xml:space="preserve"> bei</w:t>
        </w:r>
      </w:ins>
      <w:ins w:id="233" w:author="Colleen Reid" w:date="2020-04-17T10:47:00Z">
        <w:r w:rsidR="000A3E85">
          <w:rPr>
            <w:rFonts w:ascii="Times New Roman" w:eastAsia="Times New Roman" w:hAnsi="Times New Roman" w:cs="Times New Roman"/>
            <w:color w:val="000000"/>
            <w:sz w:val="24"/>
            <w:szCs w:val="24"/>
          </w:rPr>
          <w:t xml:space="preserve">ng </w:t>
        </w:r>
      </w:ins>
      <w:del w:id="234" w:author="Colleen Reid" w:date="2020-04-17T10:46:00Z">
        <w:r w:rsidRPr="009B1478" w:rsidDel="000A3E85">
          <w:rPr>
            <w:rFonts w:ascii="Times New Roman" w:eastAsia="Times New Roman" w:hAnsi="Times New Roman" w:cs="Times New Roman"/>
            <w:color w:val="000000"/>
            <w:sz w:val="24"/>
            <w:szCs w:val="24"/>
          </w:rPr>
          <w:delText>.</w:delText>
        </w:r>
      </w:del>
      <w:del w:id="235" w:author="Colleen Reid" w:date="2020-04-17T10:47:00Z">
        <w:r w:rsidRPr="009B1478" w:rsidDel="000A3E85">
          <w:rPr>
            <w:rFonts w:ascii="Times New Roman" w:eastAsia="Times New Roman" w:hAnsi="Times New Roman" w:cs="Times New Roman"/>
            <w:color w:val="000000"/>
            <w:sz w:val="24"/>
            <w:szCs w:val="24"/>
          </w:rPr>
          <w:delText xml:space="preserve"> The split that we found to be</w:delText>
        </w:r>
      </w:del>
      <w:ins w:id="236" w:author="Colleen Reid" w:date="2020-04-17T10:47:00Z">
        <w:r w:rsidR="000A3E85">
          <w:rPr>
            <w:rFonts w:ascii="Times New Roman" w:eastAsia="Times New Roman" w:hAnsi="Times New Roman" w:cs="Times New Roman"/>
            <w:color w:val="000000"/>
            <w:sz w:val="24"/>
            <w:szCs w:val="24"/>
          </w:rPr>
          <w:t>the</w:t>
        </w:r>
      </w:ins>
      <w:r w:rsidRPr="009B1478">
        <w:rPr>
          <w:rFonts w:ascii="Times New Roman" w:eastAsia="Times New Roman" w:hAnsi="Times New Roman" w:cs="Times New Roman"/>
          <w:color w:val="000000"/>
          <w:sz w:val="24"/>
          <w:szCs w:val="24"/>
        </w:rPr>
        <w:t xml:space="preserve"> most plausible and </w:t>
      </w:r>
      <w:proofErr w:type="spellStart"/>
      <w:r w:rsidRPr="009B1478">
        <w:rPr>
          <w:rFonts w:ascii="Times New Roman" w:eastAsia="Times New Roman" w:hAnsi="Times New Roman" w:cs="Times New Roman"/>
          <w:color w:val="000000"/>
          <w:sz w:val="24"/>
          <w:szCs w:val="24"/>
        </w:rPr>
        <w:t>accurate</w:t>
      </w:r>
      <w:del w:id="237" w:author="Colleen Reid" w:date="2020-04-17T10:47:00Z">
        <w:r w:rsidRPr="009B1478" w:rsidDel="000A3E85">
          <w:rPr>
            <w:rFonts w:ascii="Times New Roman" w:eastAsia="Times New Roman" w:hAnsi="Times New Roman" w:cs="Times New Roman"/>
            <w:color w:val="000000"/>
            <w:sz w:val="24"/>
            <w:szCs w:val="24"/>
          </w:rPr>
          <w:delText xml:space="preserve"> </w:delText>
        </w:r>
      </w:del>
      <w:ins w:id="238" w:author="Colleen Reid" w:date="2020-04-17T10:47:00Z">
        <w:r w:rsidR="000A3E85">
          <w:rPr>
            <w:rFonts w:ascii="Times New Roman" w:eastAsia="Times New Roman" w:hAnsi="Times New Roman" w:cs="Times New Roman"/>
            <w:color w:val="000000"/>
            <w:sz w:val="24"/>
            <w:szCs w:val="24"/>
          </w:rPr>
          <w:t>cut</w:t>
        </w:r>
      </w:ins>
      <w:proofErr w:type="spellEnd"/>
      <w:ins w:id="239" w:author="Colleen Reid" w:date="2020-04-17T10:48:00Z">
        <w:r w:rsidR="000A3E85">
          <w:rPr>
            <w:rFonts w:ascii="Times New Roman" w:eastAsia="Times New Roman" w:hAnsi="Times New Roman" w:cs="Times New Roman"/>
            <w:color w:val="000000"/>
            <w:sz w:val="24"/>
            <w:szCs w:val="24"/>
          </w:rPr>
          <w:t>-</w:t>
        </w:r>
      </w:ins>
      <w:ins w:id="240" w:author="Colleen Reid" w:date="2020-04-17T10:47:00Z">
        <w:r w:rsidR="000A3E85">
          <w:rPr>
            <w:rFonts w:ascii="Times New Roman" w:eastAsia="Times New Roman" w:hAnsi="Times New Roman" w:cs="Times New Roman"/>
            <w:color w:val="000000"/>
            <w:sz w:val="24"/>
            <w:szCs w:val="24"/>
          </w:rPr>
          <w:t>point</w:t>
        </w:r>
      </w:ins>
      <w:ins w:id="241" w:author="Colleen Reid" w:date="2020-04-17T10:51:00Z">
        <w:r w:rsidR="000A3E85">
          <w:rPr>
            <w:rFonts w:ascii="Times New Roman" w:eastAsia="Times New Roman" w:hAnsi="Times New Roman" w:cs="Times New Roman"/>
            <w:color w:val="000000"/>
            <w:sz w:val="24"/>
            <w:szCs w:val="24"/>
          </w:rPr>
          <w:t xml:space="preserve">. This did not prove to significantly improve predictive performance. </w:t>
        </w:r>
      </w:ins>
      <w:del w:id="242" w:author="Colleen Reid" w:date="2020-04-17T10:47:00Z">
        <w:r w:rsidRPr="009B1478" w:rsidDel="000A3E85">
          <w:rPr>
            <w:rFonts w:ascii="Times New Roman" w:eastAsia="Times New Roman" w:hAnsi="Times New Roman" w:cs="Times New Roman"/>
            <w:color w:val="000000"/>
            <w:sz w:val="24"/>
            <w:szCs w:val="24"/>
          </w:rPr>
          <w:delText>was 15</w:delText>
        </w:r>
        <w:r w:rsidR="004B7549" w:rsidDel="000A3E85">
          <w:rPr>
            <w:rFonts w:ascii="Cambria Math" w:eastAsia="Times New Roman" w:hAnsi="Cambria Math" w:cs="Cambria Math"/>
            <w:color w:val="000000"/>
            <w:sz w:val="24"/>
            <w:szCs w:val="24"/>
          </w:rPr>
          <w:delText>µg/m</w:delText>
        </w:r>
        <w:r w:rsidR="004B7549" w:rsidDel="000A3E85">
          <w:rPr>
            <w:rFonts w:ascii="Cambria Math" w:eastAsia="Times New Roman" w:hAnsi="Cambria Math" w:cs="Cambria Math"/>
            <w:color w:val="000000"/>
            <w:sz w:val="24"/>
            <w:szCs w:val="24"/>
            <w:vertAlign w:val="superscript"/>
          </w:rPr>
          <w:delText>3</w:delText>
        </w:r>
      </w:del>
      <w:del w:id="243" w:author="Colleen Reid" w:date="2020-04-17T10:51:00Z">
        <w:r w:rsidRPr="009B1478" w:rsidDel="000A3E85">
          <w:rPr>
            <w:rFonts w:ascii="Times New Roman" w:eastAsia="Times New Roman" w:hAnsi="Times New Roman" w:cs="Times New Roman"/>
            <w:color w:val="000000"/>
            <w:sz w:val="24"/>
            <w:szCs w:val="24"/>
          </w:rPr>
          <w:delText xml:space="preserve">. </w:delText>
        </w:r>
      </w:del>
      <w:del w:id="244" w:author="Colleen Reid" w:date="2020-04-17T10:47:00Z">
        <w:r w:rsidRPr="009B1478" w:rsidDel="000A3E85">
          <w:rPr>
            <w:rFonts w:ascii="Times New Roman" w:eastAsia="Times New Roman" w:hAnsi="Times New Roman" w:cs="Times New Roman"/>
            <w:color w:val="000000"/>
            <w:sz w:val="24"/>
            <w:szCs w:val="24"/>
          </w:rPr>
          <w:delText>Here, plausibility refers to the fact that with</w:delText>
        </w:r>
      </w:del>
      <w:del w:id="245" w:author="Colleen Reid" w:date="2020-04-17T10:48:00Z">
        <w:r w:rsidRPr="009B1478" w:rsidDel="000A3E85">
          <w:rPr>
            <w:rFonts w:ascii="Times New Roman" w:eastAsia="Times New Roman" w:hAnsi="Times New Roman" w:cs="Times New Roman"/>
            <w:color w:val="000000"/>
            <w:sz w:val="24"/>
            <w:szCs w:val="24"/>
          </w:rPr>
          <w:delText xml:space="preserve"> a split of </w:delText>
        </w:r>
      </w:del>
      <w:del w:id="246" w:author="Colleen Reid" w:date="2020-04-17T10:51:00Z">
        <w:r w:rsidRPr="009B1478" w:rsidDel="000A3E85">
          <w:rPr>
            <w:rFonts w:ascii="Times New Roman" w:eastAsia="Times New Roman" w:hAnsi="Times New Roman" w:cs="Times New Roman"/>
            <w:color w:val="000000"/>
            <w:sz w:val="24"/>
            <w:szCs w:val="24"/>
          </w:rPr>
          <w:delText>15</w:delText>
        </w:r>
        <w:r w:rsidR="004B7549" w:rsidRPr="004B7549" w:rsidDel="000A3E85">
          <w:rPr>
            <w:rFonts w:ascii="Cambria Math" w:eastAsia="Times New Roman" w:hAnsi="Cambria Math" w:cs="Cambria Math"/>
            <w:color w:val="000000"/>
            <w:sz w:val="24"/>
            <w:szCs w:val="24"/>
          </w:rPr>
          <w:delText xml:space="preserve"> </w:delText>
        </w:r>
        <w:r w:rsidR="004B7549" w:rsidDel="000A3E85">
          <w:rPr>
            <w:rFonts w:ascii="Cambria Math" w:eastAsia="Times New Roman" w:hAnsi="Cambria Math" w:cs="Cambria Math"/>
            <w:color w:val="000000"/>
            <w:sz w:val="24"/>
            <w:szCs w:val="24"/>
          </w:rPr>
          <w:delText>µg/m</w:delText>
        </w:r>
        <w:r w:rsidR="004B7549" w:rsidDel="000A3E85">
          <w:rPr>
            <w:rFonts w:ascii="Cambria Math" w:eastAsia="Times New Roman" w:hAnsi="Cambria Math" w:cs="Cambria Math"/>
            <w:color w:val="000000"/>
            <w:sz w:val="24"/>
            <w:szCs w:val="24"/>
            <w:vertAlign w:val="superscript"/>
          </w:rPr>
          <w:delText>3</w:delText>
        </w:r>
        <w:r w:rsidRPr="009B1478" w:rsidDel="000A3E85">
          <w:rPr>
            <w:rFonts w:ascii="Times New Roman" w:eastAsia="Times New Roman" w:hAnsi="Times New Roman" w:cs="Times New Roman"/>
            <w:color w:val="000000"/>
            <w:sz w:val="24"/>
            <w:szCs w:val="24"/>
          </w:rPr>
          <w:delText xml:space="preserve">or higher, variables associated with wildfires began ranking in the top 20 most important variables </w:delText>
        </w:r>
        <w:commentRangeStart w:id="247"/>
        <w:r w:rsidRPr="009B1478" w:rsidDel="000A3E85">
          <w:rPr>
            <w:rFonts w:ascii="Times New Roman" w:eastAsia="Times New Roman" w:hAnsi="Times New Roman" w:cs="Times New Roman"/>
            <w:color w:val="000000"/>
            <w:sz w:val="24"/>
            <w:szCs w:val="24"/>
          </w:rPr>
          <w:delText>(calculated with the “permutation” importance algorithm</w:delText>
        </w:r>
        <w:commentRangeEnd w:id="247"/>
        <w:r w:rsidR="000A3E85" w:rsidDel="000A3E85">
          <w:rPr>
            <w:rStyle w:val="CommentReference"/>
          </w:rPr>
          <w:commentReference w:id="247"/>
        </w:r>
        <w:r w:rsidRPr="009B1478" w:rsidDel="000A3E85">
          <w:rPr>
            <w:rFonts w:ascii="Times New Roman" w:eastAsia="Times New Roman" w:hAnsi="Times New Roman" w:cs="Times New Roman"/>
            <w:color w:val="000000"/>
            <w:sz w:val="24"/>
            <w:szCs w:val="24"/>
          </w:rPr>
          <w:delText>). After developing this preliminary classification model, we pursued two approaches to develop regression models for the data classified as “high” or “low”. The first was to train the “high” and “low” regression models on data classified as “high” and “low”, respectively. The second was to train the “high” and “low” regression models on data that we knew to be greater than or less than 15</w:delText>
        </w:r>
        <w:r w:rsidR="004B7549" w:rsidRPr="004B7549" w:rsidDel="000A3E85">
          <w:rPr>
            <w:rFonts w:ascii="Cambria Math" w:eastAsia="Times New Roman" w:hAnsi="Cambria Math" w:cs="Cambria Math"/>
            <w:color w:val="000000"/>
            <w:sz w:val="24"/>
            <w:szCs w:val="24"/>
          </w:rPr>
          <w:delText xml:space="preserve"> </w:delText>
        </w:r>
        <w:r w:rsidR="004B7549" w:rsidDel="000A3E85">
          <w:rPr>
            <w:rFonts w:ascii="Cambria Math" w:eastAsia="Times New Roman" w:hAnsi="Cambria Math" w:cs="Cambria Math"/>
            <w:color w:val="000000"/>
            <w:sz w:val="24"/>
            <w:szCs w:val="24"/>
          </w:rPr>
          <w:delText>µg/m</w:delText>
        </w:r>
        <w:r w:rsidR="004B7549" w:rsidDel="000A3E85">
          <w:rPr>
            <w:rFonts w:ascii="Cambria Math" w:eastAsia="Times New Roman" w:hAnsi="Cambria Math" w:cs="Cambria Math"/>
            <w:color w:val="000000"/>
            <w:sz w:val="24"/>
            <w:szCs w:val="24"/>
            <w:vertAlign w:val="superscript"/>
          </w:rPr>
          <w:delText>3</w:delText>
        </w:r>
        <w:r w:rsidRPr="009B1478" w:rsidDel="000A3E85">
          <w:rPr>
            <w:rFonts w:ascii="Times New Roman" w:eastAsia="Times New Roman" w:hAnsi="Times New Roman" w:cs="Times New Roman"/>
            <w:color w:val="000000"/>
            <w:sz w:val="24"/>
            <w:szCs w:val="24"/>
          </w:rPr>
          <w:delText>respectively.</w:delText>
        </w:r>
      </w:del>
      <w:del w:id="248" w:author="Colleen Reid" w:date="2020-04-17T10:49:00Z">
        <w:r w:rsidRPr="009B1478" w:rsidDel="000A3E85">
          <w:rPr>
            <w:rFonts w:ascii="Times New Roman" w:eastAsia="Times New Roman" w:hAnsi="Times New Roman" w:cs="Times New Roman"/>
            <w:color w:val="000000"/>
            <w:sz w:val="24"/>
            <w:szCs w:val="24"/>
          </w:rPr>
          <w:delText> </w:delText>
        </w:r>
      </w:del>
      <w:del w:id="249" w:author="Colleen Reid" w:date="2020-04-17T10:52:00Z">
        <w:r w:rsidR="00064A2D" w:rsidDel="000A3E85">
          <w:rPr>
            <w:rFonts w:ascii="Times New Roman" w:eastAsia="Times New Roman" w:hAnsi="Times New Roman" w:cs="Times New Roman"/>
            <w:color w:val="000000"/>
            <w:sz w:val="24"/>
            <w:szCs w:val="24"/>
          </w:rPr>
          <w:delText xml:space="preserve">Ultimately, we found that </w:delText>
        </w:r>
        <w:r w:rsidR="00050141" w:rsidDel="000A3E85">
          <w:rPr>
            <w:rFonts w:ascii="Times New Roman" w:eastAsia="Times New Roman" w:hAnsi="Times New Roman" w:cs="Times New Roman"/>
            <w:color w:val="000000"/>
            <w:sz w:val="24"/>
            <w:szCs w:val="24"/>
          </w:rPr>
          <w:delText>these splitting approaches did not</w:delText>
        </w:r>
        <w:r w:rsidR="007A7CB2" w:rsidDel="000A3E85">
          <w:rPr>
            <w:rFonts w:ascii="Times New Roman" w:eastAsia="Times New Roman" w:hAnsi="Times New Roman" w:cs="Times New Roman"/>
            <w:color w:val="000000"/>
            <w:sz w:val="24"/>
            <w:szCs w:val="24"/>
          </w:rPr>
          <w:delText xml:space="preserve"> improve our predictions at higher </w:delText>
        </w:r>
        <w:r w:rsidR="00B62B27" w:rsidDel="000A3E85">
          <w:rPr>
            <w:rFonts w:ascii="Times New Roman" w:eastAsia="Times New Roman" w:hAnsi="Times New Roman" w:cs="Times New Roman"/>
            <w:color w:val="000000"/>
            <w:sz w:val="24"/>
            <w:szCs w:val="24"/>
          </w:rPr>
          <w:delText>levels of PM</w:delText>
        </w:r>
        <w:r w:rsidR="00B62B27" w:rsidDel="000A3E85">
          <w:rPr>
            <w:rFonts w:ascii="Times New Roman" w:eastAsia="Times New Roman" w:hAnsi="Times New Roman" w:cs="Times New Roman"/>
            <w:color w:val="000000"/>
            <w:sz w:val="24"/>
            <w:szCs w:val="24"/>
            <w:vertAlign w:val="subscript"/>
          </w:rPr>
          <w:delText>2.5</w:delText>
        </w:r>
        <w:r w:rsidR="00B62B27" w:rsidDel="000A3E85">
          <w:rPr>
            <w:rFonts w:ascii="Times New Roman" w:eastAsia="Times New Roman" w:hAnsi="Times New Roman" w:cs="Times New Roman"/>
            <w:color w:val="000000"/>
            <w:sz w:val="24"/>
            <w:szCs w:val="24"/>
          </w:rPr>
          <w:delText>. In fact, they only slightly improved predictions at lower levels of PM</w:delText>
        </w:r>
        <w:r w:rsidR="00B62B27" w:rsidDel="000A3E85">
          <w:rPr>
            <w:rFonts w:ascii="Times New Roman" w:eastAsia="Times New Roman" w:hAnsi="Times New Roman" w:cs="Times New Roman"/>
            <w:color w:val="000000"/>
            <w:sz w:val="24"/>
            <w:szCs w:val="24"/>
            <w:vertAlign w:val="subscript"/>
          </w:rPr>
          <w:delText xml:space="preserve">2.5. </w:delText>
        </w:r>
        <w:commentRangeStart w:id="250"/>
        <w:r w:rsidR="00B62B27" w:rsidDel="000A3E85">
          <w:rPr>
            <w:rFonts w:ascii="Times New Roman" w:eastAsia="Times New Roman" w:hAnsi="Times New Roman" w:cs="Times New Roman"/>
            <w:sz w:val="24"/>
            <w:szCs w:val="24"/>
          </w:rPr>
          <w:delText xml:space="preserve">Thus, we decided to use the overall models (not splitting into “high” or “low”) </w:delText>
        </w:r>
        <w:r w:rsidR="006C1031" w:rsidDel="000A3E85">
          <w:rPr>
            <w:rFonts w:ascii="Times New Roman" w:eastAsia="Times New Roman" w:hAnsi="Times New Roman" w:cs="Times New Roman"/>
            <w:sz w:val="24"/>
            <w:szCs w:val="24"/>
          </w:rPr>
          <w:delText xml:space="preserve">for the final analysis. </w:delText>
        </w:r>
        <w:commentRangeEnd w:id="250"/>
        <w:r w:rsidR="006C1031" w:rsidDel="000A3E85">
          <w:rPr>
            <w:rStyle w:val="CommentReference"/>
          </w:rPr>
          <w:commentReference w:id="250"/>
        </w:r>
      </w:del>
      <w:r w:rsidR="00304F58">
        <w:rPr>
          <w:rFonts w:ascii="Times New Roman" w:eastAsia="Times New Roman" w:hAnsi="Times New Roman" w:cs="Times New Roman"/>
          <w:sz w:val="24"/>
          <w:szCs w:val="24"/>
        </w:rPr>
        <w:t xml:space="preserve">The results of the </w:t>
      </w:r>
      <w:r w:rsidR="00CB2663">
        <w:rPr>
          <w:rFonts w:ascii="Times New Roman" w:eastAsia="Times New Roman" w:hAnsi="Times New Roman" w:cs="Times New Roman"/>
          <w:sz w:val="24"/>
          <w:szCs w:val="24"/>
        </w:rPr>
        <w:t>split analysis (“high” versus “low”) are in the Supplementary Materials.</w:t>
      </w:r>
      <w:commentRangeEnd w:id="226"/>
      <w:r w:rsidR="000A3E85">
        <w:rPr>
          <w:rStyle w:val="CommentReference"/>
        </w:rPr>
        <w:commentReference w:id="226"/>
      </w:r>
    </w:p>
    <w:p w14:paraId="6A147CD4" w14:textId="2F59CA9A" w:rsidR="002049E9" w:rsidRDefault="009B1478" w:rsidP="00611CB6">
      <w:pPr>
        <w:spacing w:after="0" w:line="240" w:lineRule="auto"/>
        <w:rPr>
          <w:rFonts w:ascii="Times New Roman" w:eastAsia="Times New Roman" w:hAnsi="Times New Roman" w:cs="Times New Roman"/>
          <w:sz w:val="24"/>
          <w:szCs w:val="24"/>
        </w:rPr>
      </w:pPr>
      <w:r w:rsidRPr="009B1478">
        <w:rPr>
          <w:rFonts w:ascii="Times New Roman" w:eastAsia="Times New Roman" w:hAnsi="Times New Roman" w:cs="Times New Roman"/>
          <w:color w:val="000000"/>
          <w:sz w:val="24"/>
          <w:szCs w:val="24"/>
        </w:rPr>
        <w:tab/>
        <w:t xml:space="preserve">We ran all </w:t>
      </w:r>
      <w:commentRangeStart w:id="251"/>
      <w:r w:rsidRPr="009B1478">
        <w:rPr>
          <w:rFonts w:ascii="Times New Roman" w:eastAsia="Times New Roman" w:hAnsi="Times New Roman" w:cs="Times New Roman"/>
          <w:color w:val="000000"/>
          <w:sz w:val="24"/>
          <w:szCs w:val="24"/>
        </w:rPr>
        <w:t>of the models on the 2008-2018 data without CMAQ as well as on the 2008-2016 data with CMAQ.</w:t>
      </w:r>
      <w:r w:rsidR="0047716A">
        <w:rPr>
          <w:rFonts w:ascii="Times New Roman" w:eastAsia="Times New Roman" w:hAnsi="Times New Roman" w:cs="Times New Roman"/>
          <w:color w:val="000000"/>
          <w:sz w:val="24"/>
          <w:szCs w:val="24"/>
        </w:rPr>
        <w:t xml:space="preserve"> </w:t>
      </w:r>
      <w:commentRangeEnd w:id="251"/>
      <w:r w:rsidR="000A3E85">
        <w:rPr>
          <w:rStyle w:val="CommentReference"/>
        </w:rPr>
        <w:commentReference w:id="251"/>
      </w:r>
    </w:p>
    <w:p w14:paraId="2A42FC23" w14:textId="77777777" w:rsidR="00611CB6" w:rsidRDefault="00611CB6" w:rsidP="00611CB6">
      <w:pPr>
        <w:spacing w:after="0" w:line="240" w:lineRule="auto"/>
        <w:rPr>
          <w:rFonts w:ascii="Times New Roman" w:eastAsia="Times New Roman" w:hAnsi="Times New Roman" w:cs="Times New Roman"/>
          <w:b/>
          <w:bCs/>
          <w:sz w:val="24"/>
          <w:szCs w:val="24"/>
        </w:rPr>
      </w:pPr>
    </w:p>
    <w:p w14:paraId="22BE34BD" w14:textId="66CFA3B1" w:rsidR="00611CB6" w:rsidRDefault="00611CB6" w:rsidP="00611CB6">
      <w:pPr>
        <w:spacing w:after="0" w:line="240" w:lineRule="auto"/>
        <w:rPr>
          <w:rFonts w:ascii="Times New Roman" w:eastAsia="Times New Roman" w:hAnsi="Times New Roman" w:cs="Times New Roman"/>
          <w:b/>
          <w:bCs/>
          <w:sz w:val="24"/>
          <w:szCs w:val="24"/>
        </w:rPr>
      </w:pPr>
      <w:r w:rsidRPr="00611CB6">
        <w:rPr>
          <w:rFonts w:ascii="Times New Roman" w:eastAsia="Times New Roman" w:hAnsi="Times New Roman" w:cs="Times New Roman"/>
          <w:b/>
          <w:bCs/>
          <w:sz w:val="24"/>
          <w:szCs w:val="24"/>
        </w:rPr>
        <w:t>Results</w:t>
      </w:r>
    </w:p>
    <w:p w14:paraId="46C79EBF" w14:textId="585215FC" w:rsidR="00611CB6" w:rsidRDefault="00611CB6" w:rsidP="00611CB6">
      <w:pPr>
        <w:spacing w:after="0" w:line="240" w:lineRule="auto"/>
        <w:rPr>
          <w:rFonts w:ascii="Times New Roman" w:eastAsia="Times New Roman" w:hAnsi="Times New Roman" w:cs="Times New Roman"/>
          <w:sz w:val="24"/>
          <w:szCs w:val="24"/>
        </w:rPr>
      </w:pPr>
    </w:p>
    <w:p w14:paraId="602246C7" w14:textId="7829A2DB" w:rsidR="00037BBD" w:rsidRDefault="00A139E7" w:rsidP="00611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tables and figures will we want to include in the body of the paper? FVO? </w:t>
      </w:r>
      <w:r w:rsidR="002A2FF6">
        <w:rPr>
          <w:rFonts w:ascii="Times New Roman" w:eastAsia="Times New Roman" w:hAnsi="Times New Roman" w:cs="Times New Roman"/>
          <w:sz w:val="24"/>
          <w:szCs w:val="24"/>
        </w:rPr>
        <w:t xml:space="preserve">Map(s)? </w:t>
      </w:r>
    </w:p>
    <w:p w14:paraId="22B13357" w14:textId="77777777" w:rsidR="00A139E7" w:rsidRPr="00611CB6" w:rsidRDefault="00A139E7" w:rsidP="00611CB6">
      <w:pPr>
        <w:spacing w:after="0" w:line="240" w:lineRule="auto"/>
        <w:rPr>
          <w:rFonts w:ascii="Times New Roman" w:eastAsia="Times New Roman" w:hAnsi="Times New Roman" w:cs="Times New Roman"/>
          <w:sz w:val="24"/>
          <w:szCs w:val="24"/>
        </w:rPr>
      </w:pPr>
    </w:p>
    <w:p w14:paraId="79739102" w14:textId="797DED91" w:rsidR="00812FD6" w:rsidRDefault="00812FD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We note that because our models tend to dramatically underpredict the highest observations </w:t>
      </w:r>
      <w:r w:rsidRPr="00A55EF4">
        <w:rPr>
          <w:rFonts w:ascii="Times New Roman" w:eastAsia="Times New Roman" w:hAnsi="Times New Roman" w:cs="Times New Roman"/>
          <w:color w:val="000000"/>
          <w:sz w:val="24"/>
          <w:szCs w:val="24"/>
        </w:rPr>
        <w:t>(above 300 µg/m</w:t>
      </w:r>
      <w:r w:rsidRPr="00A55EF4">
        <w:rPr>
          <w:rFonts w:ascii="Times New Roman" w:eastAsia="Times New Roman" w:hAnsi="Times New Roman" w:cs="Times New Roman"/>
          <w:color w:val="000000"/>
          <w:sz w:val="24"/>
          <w:szCs w:val="24"/>
          <w:vertAlign w:val="superscript"/>
        </w:rPr>
        <w:t>3</w:t>
      </w:r>
      <w:r w:rsidRPr="00A55EF4">
        <w:rPr>
          <w:rFonts w:ascii="Times New Roman" w:eastAsia="Times New Roman" w:hAnsi="Times New Roman" w:cs="Times New Roman"/>
          <w:color w:val="000000"/>
          <w:sz w:val="24"/>
          <w:szCs w:val="24"/>
        </w:rPr>
        <w:t xml:space="preserve">), which tend to be </w:t>
      </w:r>
      <w:r>
        <w:rPr>
          <w:rFonts w:ascii="Times New Roman" w:eastAsia="Times New Roman" w:hAnsi="Times New Roman" w:cs="Times New Roman"/>
          <w:color w:val="000000"/>
          <w:sz w:val="24"/>
          <w:szCs w:val="24"/>
        </w:rPr>
        <w:t>associated with wildfires, RMSE is a more illustrative metric than R</w:t>
      </w:r>
      <w:r w:rsidRPr="00BB4B34">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w:t>
      </w:r>
    </w:p>
    <w:p w14:paraId="6F0FBE72" w14:textId="1906859C" w:rsidR="00373DC1" w:rsidRPr="008065A7" w:rsidRDefault="008065A7">
      <w:pPr>
        <w:rPr>
          <w:rFonts w:ascii="Times New Roman" w:eastAsia="Times New Roman" w:hAnsi="Times New Roman" w:cs="Times New Roman"/>
          <w:b/>
          <w:bCs/>
          <w:color w:val="000000"/>
          <w:sz w:val="24"/>
          <w:szCs w:val="24"/>
        </w:rPr>
      </w:pPr>
      <w:r w:rsidRPr="008065A7">
        <w:rPr>
          <w:rFonts w:ascii="Times New Roman" w:eastAsia="Times New Roman" w:hAnsi="Times New Roman" w:cs="Times New Roman"/>
          <w:b/>
          <w:bCs/>
          <w:color w:val="000000"/>
          <w:sz w:val="24"/>
          <w:szCs w:val="24"/>
        </w:rPr>
        <w:t>References</w:t>
      </w:r>
    </w:p>
    <w:p w14:paraId="419869F0" w14:textId="77777777" w:rsidR="001E0031" w:rsidRPr="001E0031" w:rsidRDefault="00373DC1" w:rsidP="001E0031">
      <w:pPr>
        <w:pStyle w:val="Bibliography"/>
        <w:rPr>
          <w:rFonts w:ascii="Calibri" w:hAnsi="Calibri" w:cs="Calibri"/>
        </w:rPr>
      </w:pPr>
      <w:r>
        <w:lastRenderedPageBreak/>
        <w:fldChar w:fldCharType="begin"/>
      </w:r>
      <w:r>
        <w:instrText xml:space="preserve"> ADDIN ZOTERO_BIBL {"uncited":[],"omitted":[],"custom":[]} CSL_BIBLIOGRAPHY </w:instrText>
      </w:r>
      <w:r>
        <w:fldChar w:fldCharType="separate"/>
      </w:r>
      <w:r w:rsidR="001E0031" w:rsidRPr="001E0031">
        <w:rPr>
          <w:rFonts w:ascii="Calibri" w:hAnsi="Calibri" w:cs="Calibri"/>
        </w:rPr>
        <w:t>[1]</w:t>
      </w:r>
      <w:r w:rsidR="001E0031" w:rsidRPr="001E0031">
        <w:rPr>
          <w:rFonts w:ascii="Calibri" w:hAnsi="Calibri" w:cs="Calibri"/>
        </w:rPr>
        <w:tab/>
        <w:t xml:space="preserve">Q. Di, “An ensemble-based model of PM2.5 concentration across the contiguous United States with high spatiotemporal resolution,” </w:t>
      </w:r>
      <w:r w:rsidR="001E0031" w:rsidRPr="001E0031">
        <w:rPr>
          <w:rFonts w:ascii="Calibri" w:hAnsi="Calibri" w:cs="Calibri"/>
          <w:i/>
          <w:iCs/>
        </w:rPr>
        <w:t>Environ. Int.</w:t>
      </w:r>
      <w:r w:rsidR="001E0031" w:rsidRPr="001E0031">
        <w:rPr>
          <w:rFonts w:ascii="Calibri" w:hAnsi="Calibri" w:cs="Calibri"/>
        </w:rPr>
        <w:t>, p. 13, 2019.</w:t>
      </w:r>
    </w:p>
    <w:p w14:paraId="0F24E792" w14:textId="77777777" w:rsidR="001E0031" w:rsidRPr="001E0031" w:rsidRDefault="001E0031" w:rsidP="001E0031">
      <w:pPr>
        <w:pStyle w:val="Bibliography"/>
        <w:rPr>
          <w:rFonts w:ascii="Calibri" w:hAnsi="Calibri" w:cs="Calibri"/>
        </w:rPr>
      </w:pPr>
      <w:r w:rsidRPr="001E0031">
        <w:rPr>
          <w:rFonts w:ascii="Calibri" w:hAnsi="Calibri" w:cs="Calibri"/>
        </w:rPr>
        <w:t>[2]</w:t>
      </w:r>
      <w:r w:rsidRPr="001E0031">
        <w:rPr>
          <w:rFonts w:ascii="Calibri" w:hAnsi="Calibri" w:cs="Calibri"/>
        </w:rPr>
        <w:tab/>
        <w:t xml:space="preserve">D. R. Roberts </w:t>
      </w:r>
      <w:r w:rsidRPr="001E0031">
        <w:rPr>
          <w:rFonts w:ascii="Calibri" w:hAnsi="Calibri" w:cs="Calibri"/>
          <w:i/>
          <w:iCs/>
        </w:rPr>
        <w:t>et al.</w:t>
      </w:r>
      <w:r w:rsidRPr="001E0031">
        <w:rPr>
          <w:rFonts w:ascii="Calibri" w:hAnsi="Calibri" w:cs="Calibri"/>
        </w:rPr>
        <w:t xml:space="preserve">, “Cross-validation strategies for data with temporal, spatial, hierarchical, or phylogenetic structure,” </w:t>
      </w:r>
      <w:r w:rsidRPr="001E0031">
        <w:rPr>
          <w:rFonts w:ascii="Calibri" w:hAnsi="Calibri" w:cs="Calibri"/>
          <w:i/>
          <w:iCs/>
        </w:rPr>
        <w:t>Ecography</w:t>
      </w:r>
      <w:r w:rsidRPr="001E0031">
        <w:rPr>
          <w:rFonts w:ascii="Calibri" w:hAnsi="Calibri" w:cs="Calibri"/>
        </w:rPr>
        <w:t>, vol. 40, no. 8, pp. 913–929, Aug. 2017, doi: 10.1111/ecog.02881.</w:t>
      </w:r>
    </w:p>
    <w:p w14:paraId="15D4752D" w14:textId="77777777" w:rsidR="001E0031" w:rsidRPr="001E0031" w:rsidRDefault="001E0031" w:rsidP="001E0031">
      <w:pPr>
        <w:pStyle w:val="Bibliography"/>
        <w:rPr>
          <w:rFonts w:ascii="Calibri" w:hAnsi="Calibri" w:cs="Calibri"/>
        </w:rPr>
      </w:pPr>
      <w:r w:rsidRPr="001E0031">
        <w:rPr>
          <w:rFonts w:ascii="Calibri" w:hAnsi="Calibri" w:cs="Calibri"/>
        </w:rPr>
        <w:t>[3]</w:t>
      </w:r>
      <w:r w:rsidRPr="001E0031">
        <w:rPr>
          <w:rFonts w:ascii="Calibri" w:hAnsi="Calibri" w:cs="Calibri"/>
        </w:rPr>
        <w:tab/>
        <w:t xml:space="preserve">M. Kuhn, </w:t>
      </w:r>
      <w:r w:rsidRPr="001E0031">
        <w:rPr>
          <w:rFonts w:ascii="Calibri" w:hAnsi="Calibri" w:cs="Calibri"/>
          <w:i/>
          <w:iCs/>
        </w:rPr>
        <w:t>caret package (R)</w:t>
      </w:r>
      <w:r w:rsidRPr="001E0031">
        <w:rPr>
          <w:rFonts w:ascii="Calibri" w:hAnsi="Calibri" w:cs="Calibri"/>
        </w:rPr>
        <w:t>. Journal of Statistical Software, 28(5), 2008.</w:t>
      </w:r>
    </w:p>
    <w:p w14:paraId="12A00E7A" w14:textId="77777777" w:rsidR="001E0031" w:rsidRPr="001E0031" w:rsidRDefault="001E0031" w:rsidP="001E0031">
      <w:pPr>
        <w:pStyle w:val="Bibliography"/>
        <w:rPr>
          <w:rFonts w:ascii="Calibri" w:hAnsi="Calibri" w:cs="Calibri"/>
        </w:rPr>
      </w:pPr>
      <w:r w:rsidRPr="001E0031">
        <w:rPr>
          <w:rFonts w:ascii="Calibri" w:hAnsi="Calibri" w:cs="Calibri"/>
        </w:rPr>
        <w:t>[4]</w:t>
      </w:r>
      <w:r w:rsidRPr="001E0031">
        <w:rPr>
          <w:rFonts w:ascii="Calibri" w:hAnsi="Calibri" w:cs="Calibri"/>
        </w:rPr>
        <w:tab/>
        <w:t xml:space="preserve">Z. A. Deane-Mayer and J. E. Knowles, </w:t>
      </w:r>
      <w:r w:rsidRPr="001E0031">
        <w:rPr>
          <w:rFonts w:ascii="Calibri" w:hAnsi="Calibri" w:cs="Calibri"/>
          <w:i/>
          <w:iCs/>
        </w:rPr>
        <w:t>caret ensemble package (R)</w:t>
      </w:r>
      <w:r w:rsidRPr="001E0031">
        <w:rPr>
          <w:rFonts w:ascii="Calibri" w:hAnsi="Calibri" w:cs="Calibri"/>
        </w:rPr>
        <w:t>. 2019.</w:t>
      </w:r>
    </w:p>
    <w:p w14:paraId="21580A9B" w14:textId="77777777" w:rsidR="001E0031" w:rsidRPr="001E0031" w:rsidRDefault="001E0031" w:rsidP="001E0031">
      <w:pPr>
        <w:pStyle w:val="Bibliography"/>
        <w:rPr>
          <w:rFonts w:ascii="Calibri" w:hAnsi="Calibri" w:cs="Calibri"/>
        </w:rPr>
      </w:pPr>
      <w:r w:rsidRPr="001E0031">
        <w:rPr>
          <w:rFonts w:ascii="Calibri" w:hAnsi="Calibri" w:cs="Calibri"/>
        </w:rPr>
        <w:t>[5]</w:t>
      </w:r>
      <w:r w:rsidRPr="001E0031">
        <w:rPr>
          <w:rFonts w:ascii="Calibri" w:hAnsi="Calibri" w:cs="Calibri"/>
        </w:rPr>
        <w:tab/>
        <w:t xml:space="preserve">Y. Xu </w:t>
      </w:r>
      <w:r w:rsidRPr="001E0031">
        <w:rPr>
          <w:rFonts w:ascii="Calibri" w:hAnsi="Calibri" w:cs="Calibri"/>
          <w:i/>
          <w:iCs/>
        </w:rPr>
        <w:t>et al.</w:t>
      </w:r>
      <w:r w:rsidRPr="001E0031">
        <w:rPr>
          <w:rFonts w:ascii="Calibri" w:hAnsi="Calibri" w:cs="Calibri"/>
        </w:rPr>
        <w:t xml:space="preserve">, “Evaluation of machine learning techniques with multiple remote sensing datasets in estimating monthly concentrations of ground-level PM2.5,” </w:t>
      </w:r>
      <w:r w:rsidRPr="001E0031">
        <w:rPr>
          <w:rFonts w:ascii="Calibri" w:hAnsi="Calibri" w:cs="Calibri"/>
          <w:i/>
          <w:iCs/>
        </w:rPr>
        <w:t>Environ. Pollut.</w:t>
      </w:r>
      <w:r w:rsidRPr="001E0031">
        <w:rPr>
          <w:rFonts w:ascii="Calibri" w:hAnsi="Calibri" w:cs="Calibri"/>
        </w:rPr>
        <w:t>, vol. 242, pp. 1417–1426, Nov. 2018, doi: 10.1016/j.envpol.2018.08.029.</w:t>
      </w:r>
    </w:p>
    <w:p w14:paraId="499B9D32" w14:textId="77777777" w:rsidR="001E0031" w:rsidRPr="001E0031" w:rsidRDefault="001E0031" w:rsidP="001E0031">
      <w:pPr>
        <w:pStyle w:val="Bibliography"/>
        <w:rPr>
          <w:rFonts w:ascii="Calibri" w:hAnsi="Calibri" w:cs="Calibri"/>
        </w:rPr>
      </w:pPr>
      <w:r w:rsidRPr="001E0031">
        <w:rPr>
          <w:rFonts w:ascii="Calibri" w:hAnsi="Calibri" w:cs="Calibri"/>
        </w:rPr>
        <w:t>[6]</w:t>
      </w:r>
      <w:r w:rsidRPr="001E0031">
        <w:rPr>
          <w:rFonts w:ascii="Calibri" w:hAnsi="Calibri" w:cs="Calibri"/>
        </w:rPr>
        <w:tab/>
        <w:t xml:space="preserve">M. Katzfuss, “A Multi-Resolution Approximation for Massive Spatial Datasets,” </w:t>
      </w:r>
      <w:r w:rsidRPr="001E0031">
        <w:rPr>
          <w:rFonts w:ascii="Calibri" w:hAnsi="Calibri" w:cs="Calibri"/>
          <w:i/>
          <w:iCs/>
        </w:rPr>
        <w:t>J. Am. Stat. Assoc.</w:t>
      </w:r>
      <w:r w:rsidRPr="001E0031">
        <w:rPr>
          <w:rFonts w:ascii="Calibri" w:hAnsi="Calibri" w:cs="Calibri"/>
        </w:rPr>
        <w:t>, vol. 112, no. 517, pp. 201–214, Jan. 2017, doi: 10.1080/01621459.2015.1123632.</w:t>
      </w:r>
    </w:p>
    <w:p w14:paraId="7FE698BF" w14:textId="4952E11E" w:rsidR="00373DC1" w:rsidRDefault="00373DC1">
      <w:r>
        <w:fldChar w:fldCharType="end"/>
      </w:r>
    </w:p>
    <w:sectPr w:rsidR="00373DC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olleen Reid" w:date="2020-04-17T10:05:00Z" w:initials="CR">
    <w:p w14:paraId="6357BB49" w14:textId="08EC1D14" w:rsidR="008F6F1C" w:rsidRDefault="008F6F1C">
      <w:pPr>
        <w:pStyle w:val="CommentText"/>
      </w:pPr>
      <w:r>
        <w:rPr>
          <w:rStyle w:val="CommentReference"/>
        </w:rPr>
        <w:annotationRef/>
      </w:r>
      <w:r>
        <w:t xml:space="preserve">Ellen, I put this in here so that I could read the whole Methods section together, but also because there are a bunch of places in which we needed your input for a few things. Look for your name in the text and please fill in when you have a moment. </w:t>
      </w:r>
    </w:p>
  </w:comment>
  <w:comment w:id="156" w:author="Colleen Reid" w:date="2020-04-17T10:16:00Z" w:initials="CR">
    <w:p w14:paraId="556ED679" w14:textId="1B29DD8A" w:rsidR="00EB0ED8" w:rsidRDefault="00EB0ED8">
      <w:pPr>
        <w:pStyle w:val="CommentText"/>
      </w:pPr>
      <w:r>
        <w:rPr>
          <w:rStyle w:val="CommentReference"/>
        </w:rPr>
        <w:annotationRef/>
      </w:r>
      <w:r>
        <w:t>I think this is redundant after reading the rest of the paragraph</w:t>
      </w:r>
    </w:p>
  </w:comment>
  <w:comment w:id="162" w:author="Colleen Reid" w:date="2020-04-17T10:15:00Z" w:initials="CR">
    <w:p w14:paraId="394881D6" w14:textId="7709AB47" w:rsidR="00780E89" w:rsidRDefault="00780E89">
      <w:pPr>
        <w:pStyle w:val="CommentText"/>
      </w:pPr>
      <w:r>
        <w:rPr>
          <w:rStyle w:val="CommentReference"/>
        </w:rPr>
        <w:annotationRef/>
      </w:r>
      <w:r>
        <w:t>I think this is implicit</w:t>
      </w:r>
    </w:p>
  </w:comment>
  <w:comment w:id="176" w:author="Colleen Reid" w:date="2020-04-17T10:18:00Z" w:initials="CR">
    <w:p w14:paraId="423EBD39" w14:textId="5D67AF85" w:rsidR="00EB0ED8" w:rsidRDefault="00EB0ED8">
      <w:pPr>
        <w:pStyle w:val="CommentText"/>
      </w:pPr>
      <w:r>
        <w:rPr>
          <w:rStyle w:val="CommentReference"/>
        </w:rPr>
        <w:annotationRef/>
      </w:r>
      <w:r>
        <w:t xml:space="preserve">Is this the normal way of saying it? </w:t>
      </w:r>
    </w:p>
  </w:comment>
  <w:comment w:id="204" w:author="Ellen Considine" w:date="2020-04-01T08:59:00Z" w:initials="EC">
    <w:p w14:paraId="40D68F16" w14:textId="424D3372" w:rsidR="00973583" w:rsidRDefault="00973583">
      <w:pPr>
        <w:pStyle w:val="CommentText"/>
      </w:pPr>
      <w:r>
        <w:rPr>
          <w:rStyle w:val="CommentReference"/>
        </w:rPr>
        <w:annotationRef/>
      </w:r>
      <w:r>
        <w:t xml:space="preserve">Do I need to cite this info as coming from </w:t>
      </w:r>
      <w:proofErr w:type="spellStart"/>
      <w:r>
        <w:t>Kloog</w:t>
      </w:r>
      <w:proofErr w:type="spellEnd"/>
      <w:r>
        <w:t xml:space="preserve"> et al. (2011)?</w:t>
      </w:r>
    </w:p>
  </w:comment>
  <w:comment w:id="205" w:author="Colleen Reid" w:date="2020-04-17T10:33:00Z" w:initials="CR">
    <w:p w14:paraId="2A5FEEEE" w14:textId="1B0977B8" w:rsidR="008910D9" w:rsidRDefault="008910D9">
      <w:pPr>
        <w:pStyle w:val="CommentText"/>
      </w:pPr>
      <w:r>
        <w:rPr>
          <w:rStyle w:val="CommentReference"/>
        </w:rPr>
        <w:annotationRef/>
      </w:r>
      <w:r>
        <w:t xml:space="preserve">Yes. </w:t>
      </w:r>
    </w:p>
  </w:comment>
  <w:comment w:id="207" w:author="Colleen Reid" w:date="2020-04-17T10:34:00Z" w:initials="CR">
    <w:p w14:paraId="22233681" w14:textId="18594E64" w:rsidR="008910D9" w:rsidRDefault="008910D9">
      <w:pPr>
        <w:pStyle w:val="CommentText"/>
      </w:pPr>
      <w:r>
        <w:rPr>
          <w:rStyle w:val="CommentReference"/>
        </w:rPr>
        <w:annotationRef/>
      </w:r>
      <w:r>
        <w:t xml:space="preserve">Need to put in the R citation here. </w:t>
      </w:r>
    </w:p>
  </w:comment>
  <w:comment w:id="209" w:author="Ellen Considine" w:date="2020-04-01T09:08:00Z" w:initials="EC">
    <w:p w14:paraId="385F267B" w14:textId="7CF10280" w:rsidR="00901EAA" w:rsidRDefault="00901EAA">
      <w:pPr>
        <w:pStyle w:val="CommentText"/>
      </w:pPr>
      <w:r>
        <w:rPr>
          <w:rStyle w:val="CommentReference"/>
        </w:rPr>
        <w:annotationRef/>
      </w:r>
      <w:r>
        <w:t>Here, or in the discussion?</w:t>
      </w:r>
    </w:p>
  </w:comment>
  <w:comment w:id="210" w:author="Colleen Reid" w:date="2020-04-17T10:34:00Z" w:initials="CR">
    <w:p w14:paraId="4F0C8E4B" w14:textId="6C859A35" w:rsidR="008910D9" w:rsidRDefault="008910D9">
      <w:pPr>
        <w:pStyle w:val="CommentText"/>
      </w:pPr>
      <w:r>
        <w:rPr>
          <w:rStyle w:val="CommentReference"/>
        </w:rPr>
        <w:annotationRef/>
      </w:r>
      <w:r>
        <w:t xml:space="preserve">Let’s keep it here for now, but may move it later. </w:t>
      </w:r>
    </w:p>
  </w:comment>
  <w:comment w:id="214" w:author="Colleen Reid" w:date="2020-04-17T10:35:00Z" w:initials="CR">
    <w:p w14:paraId="3CC5FD4C" w14:textId="25D5E986" w:rsidR="008910D9" w:rsidRDefault="008910D9">
      <w:pPr>
        <w:pStyle w:val="CommentText"/>
      </w:pPr>
      <w:r>
        <w:rPr>
          <w:rStyle w:val="CommentReference"/>
        </w:rPr>
        <w:annotationRef/>
      </w:r>
      <w:r>
        <w:t>And results?</w:t>
      </w:r>
    </w:p>
  </w:comment>
  <w:comment w:id="219" w:author="Colleen Reid" w:date="2020-04-17T10:37:00Z" w:initials="CR">
    <w:p w14:paraId="57C1A8B7" w14:textId="708FD88D" w:rsidR="008910D9" w:rsidRDefault="008910D9">
      <w:pPr>
        <w:pStyle w:val="CommentText"/>
      </w:pPr>
      <w:r>
        <w:rPr>
          <w:rStyle w:val="CommentReference"/>
        </w:rPr>
        <w:annotationRef/>
      </w:r>
      <w:r>
        <w:t>Does this belong here or with the variables list above?</w:t>
      </w:r>
    </w:p>
  </w:comment>
  <w:comment w:id="222" w:author="Ellen Considine" w:date="2020-04-01T09:22:00Z" w:initials="EC">
    <w:p w14:paraId="757122BC" w14:textId="3706DE09" w:rsidR="001B00BD" w:rsidRDefault="001B00BD">
      <w:pPr>
        <w:pStyle w:val="CommentText"/>
      </w:pPr>
      <w:r>
        <w:rPr>
          <w:rStyle w:val="CommentReference"/>
        </w:rPr>
        <w:annotationRef/>
      </w:r>
      <w:r>
        <w:t>Ok wording?</w:t>
      </w:r>
    </w:p>
  </w:comment>
  <w:comment w:id="223" w:author="Colleen Reid" w:date="2020-04-17T10:36:00Z" w:initials="CR">
    <w:p w14:paraId="6B6383D7" w14:textId="42B6736A" w:rsidR="008910D9" w:rsidRDefault="008910D9">
      <w:pPr>
        <w:pStyle w:val="CommentText"/>
      </w:pPr>
      <w:r>
        <w:rPr>
          <w:rStyle w:val="CommentReference"/>
        </w:rPr>
        <w:annotationRef/>
      </w:r>
      <w:r>
        <w:t xml:space="preserve">This we should move to the discussion. </w:t>
      </w:r>
    </w:p>
  </w:comment>
  <w:comment w:id="224" w:author="Colleen Reid" w:date="2020-04-17T10:37:00Z" w:initials="CR">
    <w:p w14:paraId="6C7684D8" w14:textId="19D33C6C" w:rsidR="008910D9" w:rsidRDefault="008910D9">
      <w:pPr>
        <w:pStyle w:val="CommentText"/>
      </w:pPr>
      <w:r>
        <w:rPr>
          <w:rStyle w:val="CommentReference"/>
        </w:rPr>
        <w:annotationRef/>
      </w:r>
    </w:p>
  </w:comment>
  <w:comment w:id="247" w:author="Colleen Reid" w:date="2020-04-17T10:48:00Z" w:initials="CR">
    <w:p w14:paraId="043CCDC5" w14:textId="6CCDD9F5" w:rsidR="000A3E85" w:rsidRDefault="000A3E85">
      <w:pPr>
        <w:pStyle w:val="CommentText"/>
      </w:pPr>
      <w:r>
        <w:rPr>
          <w:rStyle w:val="CommentReference"/>
        </w:rPr>
        <w:annotationRef/>
      </w:r>
      <w:r>
        <w:t xml:space="preserve">There should be a paragraph earlier about how we calculated variable importance. </w:t>
      </w:r>
    </w:p>
  </w:comment>
  <w:comment w:id="250" w:author="Ellen Considine" w:date="2020-04-01T09:25:00Z" w:initials="EC">
    <w:p w14:paraId="5832DF3E" w14:textId="59995F98" w:rsidR="006C1031" w:rsidRDefault="006C1031">
      <w:pPr>
        <w:pStyle w:val="CommentText"/>
      </w:pPr>
      <w:r>
        <w:rPr>
          <w:rStyle w:val="CommentReference"/>
        </w:rPr>
        <w:annotationRef/>
      </w:r>
      <w:r>
        <w:t>Discuss need for improved modelling of high PM2.5 levels in the Discussion</w:t>
      </w:r>
    </w:p>
  </w:comment>
  <w:comment w:id="226" w:author="Colleen Reid" w:date="2020-04-17T10:49:00Z" w:initials="CR">
    <w:p w14:paraId="29CC8E51" w14:textId="6313632A" w:rsidR="000A3E85" w:rsidRDefault="000A3E85">
      <w:pPr>
        <w:pStyle w:val="CommentText"/>
      </w:pPr>
      <w:r>
        <w:rPr>
          <w:rStyle w:val="CommentReference"/>
        </w:rPr>
        <w:annotationRef/>
      </w:r>
      <w:r>
        <w:t xml:space="preserve">This is all great but quite wordy for something that we actually dropped from our analysis. I would move some of this to the </w:t>
      </w:r>
      <w:proofErr w:type="spellStart"/>
      <w:r>
        <w:t>Supplmental</w:t>
      </w:r>
      <w:proofErr w:type="spellEnd"/>
      <w:r>
        <w:t xml:space="preserve"> material and only keep what I have left here in my edits. </w:t>
      </w:r>
    </w:p>
  </w:comment>
  <w:comment w:id="251" w:author="Colleen Reid" w:date="2020-04-17T10:52:00Z" w:initials="CR">
    <w:p w14:paraId="2BE79EB3" w14:textId="3FE7989A" w:rsidR="000A3E85" w:rsidRDefault="000A3E85">
      <w:pPr>
        <w:pStyle w:val="CommentText"/>
      </w:pPr>
      <w:r>
        <w:rPr>
          <w:rStyle w:val="CommentReference"/>
        </w:rPr>
        <w:annotationRef/>
      </w:r>
      <w:r>
        <w:t xml:space="preserve">We need a paragraph on the CMAQ data in the earlier parts. I can draft this sometime soon. This is much more important than some of the material that comes before it, so should move up. There should also be a sentence explaining why we did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57BB49" w15:done="0"/>
  <w15:commentEx w15:paraId="556ED679" w15:done="0"/>
  <w15:commentEx w15:paraId="394881D6" w15:done="0"/>
  <w15:commentEx w15:paraId="423EBD39" w15:done="0"/>
  <w15:commentEx w15:paraId="40D68F16" w15:done="0"/>
  <w15:commentEx w15:paraId="2A5FEEEE" w15:paraIdParent="40D68F16" w15:done="0"/>
  <w15:commentEx w15:paraId="22233681" w15:done="0"/>
  <w15:commentEx w15:paraId="385F267B" w15:done="0"/>
  <w15:commentEx w15:paraId="4F0C8E4B" w15:paraIdParent="385F267B" w15:done="0"/>
  <w15:commentEx w15:paraId="3CC5FD4C" w15:done="0"/>
  <w15:commentEx w15:paraId="57C1A8B7" w15:done="0"/>
  <w15:commentEx w15:paraId="757122BC" w15:done="0"/>
  <w15:commentEx w15:paraId="6B6383D7" w15:paraIdParent="757122BC" w15:done="0"/>
  <w15:commentEx w15:paraId="6C7684D8" w15:paraIdParent="757122BC" w15:done="0"/>
  <w15:commentEx w15:paraId="043CCDC5" w15:done="0"/>
  <w15:commentEx w15:paraId="5832DF3E" w15:done="0"/>
  <w15:commentEx w15:paraId="29CC8E51" w15:done="0"/>
  <w15:commentEx w15:paraId="2BE79E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ED68E" w16cex:dateUtc="2020-04-01T14:59:00Z"/>
  <w16cex:commentExtensible w16cex:durableId="222ED885" w16cex:dateUtc="2020-04-01T15:08:00Z"/>
  <w16cex:commentExtensible w16cex:durableId="222EDBC0" w16cex:dateUtc="2020-04-01T15:22:00Z"/>
  <w16cex:commentExtensible w16cex:durableId="222EDC91" w16cex:dateUtc="2020-04-01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57BB49" w16cid:durableId="2243FDF3"/>
  <w16cid:commentId w16cid:paraId="556ED679" w16cid:durableId="2244008E"/>
  <w16cid:commentId w16cid:paraId="394881D6" w16cid:durableId="2244003C"/>
  <w16cid:commentId w16cid:paraId="423EBD39" w16cid:durableId="22440109"/>
  <w16cid:commentId w16cid:paraId="40D68F16" w16cid:durableId="222ED68E"/>
  <w16cid:commentId w16cid:paraId="2A5FEEEE" w16cid:durableId="22440471"/>
  <w16cid:commentId w16cid:paraId="22233681" w16cid:durableId="224404AE"/>
  <w16cid:commentId w16cid:paraId="385F267B" w16cid:durableId="222ED885"/>
  <w16cid:commentId w16cid:paraId="4F0C8E4B" w16cid:durableId="224404D3"/>
  <w16cid:commentId w16cid:paraId="3CC5FD4C" w16cid:durableId="224404F7"/>
  <w16cid:commentId w16cid:paraId="57C1A8B7" w16cid:durableId="2244055D"/>
  <w16cid:commentId w16cid:paraId="757122BC" w16cid:durableId="222EDBC0"/>
  <w16cid:commentId w16cid:paraId="6B6383D7" w16cid:durableId="22440535"/>
  <w16cid:commentId w16cid:paraId="6C7684D8" w16cid:durableId="22440557"/>
  <w16cid:commentId w16cid:paraId="043CCDC5" w16cid:durableId="22440807"/>
  <w16cid:commentId w16cid:paraId="5832DF3E" w16cid:durableId="222EDC91"/>
  <w16cid:commentId w16cid:paraId="29CC8E51" w16cid:durableId="2244082D"/>
  <w16cid:commentId w16cid:paraId="2BE79EB3" w16cid:durableId="224408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leen Reid">
    <w15:presenceInfo w15:providerId="Windows Live" w15:userId="f2f1f60e483e1603"/>
  </w15:person>
  <w15:person w15:author="Ellen Considine">
    <w15:presenceInfo w15:providerId="Windows Live" w15:userId="a460c2b4ddc93a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78"/>
    <w:rsid w:val="0001089C"/>
    <w:rsid w:val="00037BBD"/>
    <w:rsid w:val="00050141"/>
    <w:rsid w:val="000623C0"/>
    <w:rsid w:val="00064A2D"/>
    <w:rsid w:val="000A3E85"/>
    <w:rsid w:val="000F7393"/>
    <w:rsid w:val="0010330A"/>
    <w:rsid w:val="001240B0"/>
    <w:rsid w:val="00125D3D"/>
    <w:rsid w:val="001534D9"/>
    <w:rsid w:val="00153A7B"/>
    <w:rsid w:val="001578CA"/>
    <w:rsid w:val="00195BD3"/>
    <w:rsid w:val="001A1F09"/>
    <w:rsid w:val="001A5D4E"/>
    <w:rsid w:val="001B00BD"/>
    <w:rsid w:val="001D771E"/>
    <w:rsid w:val="001E0031"/>
    <w:rsid w:val="00200CE6"/>
    <w:rsid w:val="002049E9"/>
    <w:rsid w:val="00214A4B"/>
    <w:rsid w:val="0022221A"/>
    <w:rsid w:val="0024543B"/>
    <w:rsid w:val="00250C11"/>
    <w:rsid w:val="002609DE"/>
    <w:rsid w:val="00265928"/>
    <w:rsid w:val="00267708"/>
    <w:rsid w:val="002A2FF6"/>
    <w:rsid w:val="002D4491"/>
    <w:rsid w:val="002E4030"/>
    <w:rsid w:val="00300796"/>
    <w:rsid w:val="003015C8"/>
    <w:rsid w:val="00304F58"/>
    <w:rsid w:val="003253E3"/>
    <w:rsid w:val="003664C9"/>
    <w:rsid w:val="00373DC1"/>
    <w:rsid w:val="00375AA9"/>
    <w:rsid w:val="00383099"/>
    <w:rsid w:val="00393EA4"/>
    <w:rsid w:val="003B0A97"/>
    <w:rsid w:val="003B49C5"/>
    <w:rsid w:val="00403D44"/>
    <w:rsid w:val="00426300"/>
    <w:rsid w:val="00441B0F"/>
    <w:rsid w:val="00477078"/>
    <w:rsid w:val="0047716A"/>
    <w:rsid w:val="00481DC8"/>
    <w:rsid w:val="004A1467"/>
    <w:rsid w:val="004B7549"/>
    <w:rsid w:val="004C7612"/>
    <w:rsid w:val="00524C59"/>
    <w:rsid w:val="00543A0E"/>
    <w:rsid w:val="00550719"/>
    <w:rsid w:val="005634E6"/>
    <w:rsid w:val="00566E86"/>
    <w:rsid w:val="00571082"/>
    <w:rsid w:val="005B2018"/>
    <w:rsid w:val="005C487F"/>
    <w:rsid w:val="005C53DB"/>
    <w:rsid w:val="005F1CD9"/>
    <w:rsid w:val="00611CB6"/>
    <w:rsid w:val="00640D5B"/>
    <w:rsid w:val="006478B9"/>
    <w:rsid w:val="006617F9"/>
    <w:rsid w:val="00692935"/>
    <w:rsid w:val="006A6ECB"/>
    <w:rsid w:val="006C1031"/>
    <w:rsid w:val="006F6666"/>
    <w:rsid w:val="0071522C"/>
    <w:rsid w:val="00726991"/>
    <w:rsid w:val="0073601C"/>
    <w:rsid w:val="00754104"/>
    <w:rsid w:val="007719C6"/>
    <w:rsid w:val="00780E89"/>
    <w:rsid w:val="007A7CB2"/>
    <w:rsid w:val="007C1F70"/>
    <w:rsid w:val="008065A7"/>
    <w:rsid w:val="00812FD6"/>
    <w:rsid w:val="00834BF3"/>
    <w:rsid w:val="0083515C"/>
    <w:rsid w:val="00852E31"/>
    <w:rsid w:val="0087052E"/>
    <w:rsid w:val="0087774E"/>
    <w:rsid w:val="00886B09"/>
    <w:rsid w:val="00886B1F"/>
    <w:rsid w:val="008910D9"/>
    <w:rsid w:val="008A5DC5"/>
    <w:rsid w:val="008A5E7F"/>
    <w:rsid w:val="008C44CF"/>
    <w:rsid w:val="008D3C5B"/>
    <w:rsid w:val="008F20E0"/>
    <w:rsid w:val="008F6F1C"/>
    <w:rsid w:val="00901EAA"/>
    <w:rsid w:val="00903ADD"/>
    <w:rsid w:val="009621BE"/>
    <w:rsid w:val="00973583"/>
    <w:rsid w:val="0097600B"/>
    <w:rsid w:val="00991ADB"/>
    <w:rsid w:val="009B1478"/>
    <w:rsid w:val="009B1AD4"/>
    <w:rsid w:val="009B1B86"/>
    <w:rsid w:val="009D45DB"/>
    <w:rsid w:val="00A139E7"/>
    <w:rsid w:val="00A2377F"/>
    <w:rsid w:val="00A27754"/>
    <w:rsid w:val="00A40488"/>
    <w:rsid w:val="00A55EF4"/>
    <w:rsid w:val="00A8768D"/>
    <w:rsid w:val="00A94B3B"/>
    <w:rsid w:val="00AB0313"/>
    <w:rsid w:val="00AD0240"/>
    <w:rsid w:val="00AD1CC9"/>
    <w:rsid w:val="00AE2B4E"/>
    <w:rsid w:val="00AE3099"/>
    <w:rsid w:val="00B04A18"/>
    <w:rsid w:val="00B40D4A"/>
    <w:rsid w:val="00B565A2"/>
    <w:rsid w:val="00B62B27"/>
    <w:rsid w:val="00B76725"/>
    <w:rsid w:val="00B77F3D"/>
    <w:rsid w:val="00B81D19"/>
    <w:rsid w:val="00B844CF"/>
    <w:rsid w:val="00B92073"/>
    <w:rsid w:val="00BB41EF"/>
    <w:rsid w:val="00BB4B34"/>
    <w:rsid w:val="00BC0D04"/>
    <w:rsid w:val="00BC3971"/>
    <w:rsid w:val="00BD61E9"/>
    <w:rsid w:val="00BD7FC0"/>
    <w:rsid w:val="00BF0166"/>
    <w:rsid w:val="00C04176"/>
    <w:rsid w:val="00C16196"/>
    <w:rsid w:val="00C62A02"/>
    <w:rsid w:val="00C738D2"/>
    <w:rsid w:val="00CA6A46"/>
    <w:rsid w:val="00CB2663"/>
    <w:rsid w:val="00D3773B"/>
    <w:rsid w:val="00D95C28"/>
    <w:rsid w:val="00DA5F26"/>
    <w:rsid w:val="00DF52C6"/>
    <w:rsid w:val="00E07EA5"/>
    <w:rsid w:val="00E41398"/>
    <w:rsid w:val="00E56D5C"/>
    <w:rsid w:val="00E747F9"/>
    <w:rsid w:val="00EA1314"/>
    <w:rsid w:val="00EA4D79"/>
    <w:rsid w:val="00EB0ED8"/>
    <w:rsid w:val="00EB3ECB"/>
    <w:rsid w:val="00EF7047"/>
    <w:rsid w:val="00F36245"/>
    <w:rsid w:val="00F91847"/>
    <w:rsid w:val="00F9318F"/>
    <w:rsid w:val="00FB1B34"/>
    <w:rsid w:val="00FC5F3A"/>
    <w:rsid w:val="00FD4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8CCC"/>
  <w15:chartTrackingRefBased/>
  <w15:docId w15:val="{1873F1F7-C39C-4595-855E-11FEC5FD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4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B1478"/>
  </w:style>
  <w:style w:type="paragraph" w:styleId="Bibliography">
    <w:name w:val="Bibliography"/>
    <w:basedOn w:val="Normal"/>
    <w:next w:val="Normal"/>
    <w:uiPriority w:val="37"/>
    <w:unhideWhenUsed/>
    <w:rsid w:val="00373DC1"/>
    <w:pPr>
      <w:tabs>
        <w:tab w:val="left" w:pos="384"/>
      </w:tabs>
      <w:spacing w:after="0" w:line="240" w:lineRule="auto"/>
      <w:ind w:left="384" w:hanging="384"/>
    </w:pPr>
  </w:style>
  <w:style w:type="character" w:styleId="CommentReference">
    <w:name w:val="annotation reference"/>
    <w:basedOn w:val="DefaultParagraphFont"/>
    <w:uiPriority w:val="99"/>
    <w:semiHidden/>
    <w:unhideWhenUsed/>
    <w:rsid w:val="00973583"/>
    <w:rPr>
      <w:sz w:val="16"/>
      <w:szCs w:val="16"/>
    </w:rPr>
  </w:style>
  <w:style w:type="paragraph" w:styleId="CommentText">
    <w:name w:val="annotation text"/>
    <w:basedOn w:val="Normal"/>
    <w:link w:val="CommentTextChar"/>
    <w:uiPriority w:val="99"/>
    <w:semiHidden/>
    <w:unhideWhenUsed/>
    <w:rsid w:val="00973583"/>
    <w:pPr>
      <w:spacing w:line="240" w:lineRule="auto"/>
    </w:pPr>
    <w:rPr>
      <w:sz w:val="20"/>
      <w:szCs w:val="20"/>
    </w:rPr>
  </w:style>
  <w:style w:type="character" w:customStyle="1" w:styleId="CommentTextChar">
    <w:name w:val="Comment Text Char"/>
    <w:basedOn w:val="DefaultParagraphFont"/>
    <w:link w:val="CommentText"/>
    <w:uiPriority w:val="99"/>
    <w:semiHidden/>
    <w:rsid w:val="00973583"/>
    <w:rPr>
      <w:sz w:val="20"/>
      <w:szCs w:val="20"/>
    </w:rPr>
  </w:style>
  <w:style w:type="paragraph" w:styleId="CommentSubject">
    <w:name w:val="annotation subject"/>
    <w:basedOn w:val="CommentText"/>
    <w:next w:val="CommentText"/>
    <w:link w:val="CommentSubjectChar"/>
    <w:uiPriority w:val="99"/>
    <w:semiHidden/>
    <w:unhideWhenUsed/>
    <w:rsid w:val="00973583"/>
    <w:rPr>
      <w:b/>
      <w:bCs/>
    </w:rPr>
  </w:style>
  <w:style w:type="character" w:customStyle="1" w:styleId="CommentSubjectChar">
    <w:name w:val="Comment Subject Char"/>
    <w:basedOn w:val="CommentTextChar"/>
    <w:link w:val="CommentSubject"/>
    <w:uiPriority w:val="99"/>
    <w:semiHidden/>
    <w:rsid w:val="00973583"/>
    <w:rPr>
      <w:b/>
      <w:bCs/>
      <w:sz w:val="20"/>
      <w:szCs w:val="20"/>
    </w:rPr>
  </w:style>
  <w:style w:type="paragraph" w:styleId="BalloonText">
    <w:name w:val="Balloon Text"/>
    <w:basedOn w:val="Normal"/>
    <w:link w:val="BalloonTextChar"/>
    <w:uiPriority w:val="99"/>
    <w:semiHidden/>
    <w:unhideWhenUsed/>
    <w:rsid w:val="009735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5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78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microsoft.com/office/2018/08/relationships/commentsExtensible" Target="commentsExtensible.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3866</Words>
  <Characters>22038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Considine</dc:creator>
  <cp:keywords/>
  <dc:description/>
  <cp:lastModifiedBy>Colleen Reid</cp:lastModifiedBy>
  <cp:revision>3</cp:revision>
  <dcterms:created xsi:type="dcterms:W3CDTF">2020-04-17T16:06:00Z</dcterms:created>
  <dcterms:modified xsi:type="dcterms:W3CDTF">2020-04-17T16:53:00Z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id="FYVGQFwT"/&gt;&lt;style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